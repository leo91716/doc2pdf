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CBA239" w14:textId="77777777" w:rsidR="00CD4957" w:rsidRPr="008434DB" w:rsidRDefault="00CD4957" w:rsidP="00CD4957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8434DB">
        <w:rPr>
          <w:rFonts w:ascii="標楷體" w:eastAsia="標楷體" w:hAnsi="標楷體"/>
          <w:b/>
          <w:sz w:val="32"/>
          <w:szCs w:val="32"/>
        </w:rPr>
        <w:t>D-KEFS</w:t>
      </w:r>
      <w:r w:rsidRPr="008434DB">
        <w:rPr>
          <w:rFonts w:ascii="標楷體" w:eastAsia="標楷體" w:hAnsi="標楷體" w:hint="eastAsia"/>
          <w:b/>
          <w:sz w:val="32"/>
          <w:szCs w:val="32"/>
        </w:rPr>
        <w:t>執行功能測驗回饋單</w:t>
      </w:r>
    </w:p>
    <w:p w14:paraId="031B43A5" w14:textId="77777777" w:rsidR="00CD4957" w:rsidRPr="008434DB" w:rsidRDefault="00CD4957" w:rsidP="00CD4957">
      <w:pPr>
        <w:spacing w:line="360" w:lineRule="auto"/>
        <w:rPr>
          <w:rFonts w:ascii="標楷體" w:eastAsia="標楷體" w:hAnsi="標楷體"/>
          <w:b/>
        </w:rPr>
      </w:pPr>
      <w:r w:rsidRPr="008434DB">
        <w:rPr>
          <w:rFonts w:ascii="標楷體" w:eastAsia="標楷體" w:hAnsi="標楷體" w:hint="eastAsia"/>
          <w:b/>
        </w:rPr>
        <w:t>基本資料: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61"/>
        <w:gridCol w:w="1997"/>
        <w:gridCol w:w="1499"/>
        <w:gridCol w:w="1960"/>
        <w:gridCol w:w="1933"/>
        <w:gridCol w:w="1930"/>
      </w:tblGrid>
      <w:tr w:rsidR="00CD4957" w:rsidRPr="008434DB" w14:paraId="1885B7F2" w14:textId="77777777" w:rsidTr="00A1430B">
        <w:trPr>
          <w:trHeight w:val="339"/>
        </w:trPr>
        <w:tc>
          <w:tcPr>
            <w:tcW w:w="554" w:type="pct"/>
          </w:tcPr>
          <w:p w14:paraId="47FEC9BD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編號:</w:t>
            </w:r>
          </w:p>
        </w:tc>
        <w:tc>
          <w:tcPr>
            <w:tcW w:w="953" w:type="pct"/>
          </w:tcPr>
          <w:p w14:paraId="148E255E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715" w:type="pct"/>
          </w:tcPr>
          <w:p w14:paraId="2C3C3921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性別:</w:t>
            </w:r>
          </w:p>
        </w:tc>
        <w:tc>
          <w:tcPr>
            <w:tcW w:w="935" w:type="pct"/>
          </w:tcPr>
          <w:p w14:paraId="1D686063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922" w:type="pct"/>
          </w:tcPr>
          <w:p w14:paraId="48466EAF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測驗時間:</w:t>
            </w:r>
          </w:p>
        </w:tc>
        <w:tc>
          <w:tcPr>
            <w:tcW w:w="921" w:type="pct"/>
          </w:tcPr>
          <w:p w14:paraId="51111CAB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</w:tr>
      <w:tr w:rsidR="00CD4957" w:rsidRPr="008434DB" w14:paraId="5AD591DF" w14:textId="77777777" w:rsidTr="00A1430B">
        <w:trPr>
          <w:trHeight w:val="325"/>
        </w:trPr>
        <w:tc>
          <w:tcPr>
            <w:tcW w:w="554" w:type="pct"/>
          </w:tcPr>
          <w:p w14:paraId="5CEE8100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姓名:</w:t>
            </w:r>
          </w:p>
        </w:tc>
        <w:tc>
          <w:tcPr>
            <w:tcW w:w="953" w:type="pct"/>
          </w:tcPr>
          <w:p w14:paraId="44D7BEC8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715" w:type="pct"/>
          </w:tcPr>
          <w:p w14:paraId="23BEDA12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慣用手</w:t>
            </w:r>
          </w:p>
        </w:tc>
        <w:tc>
          <w:tcPr>
            <w:tcW w:w="935" w:type="pct"/>
          </w:tcPr>
          <w:p w14:paraId="6BC0AF17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922" w:type="pct"/>
          </w:tcPr>
          <w:p w14:paraId="5A09FB4B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出生年月日:</w:t>
            </w:r>
          </w:p>
        </w:tc>
        <w:tc>
          <w:tcPr>
            <w:tcW w:w="921" w:type="pct"/>
          </w:tcPr>
          <w:p w14:paraId="4BFA427D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</w:tr>
      <w:tr w:rsidR="00CD4957" w:rsidRPr="008434DB" w14:paraId="345B25BF" w14:textId="77777777" w:rsidTr="00A1430B">
        <w:trPr>
          <w:trHeight w:val="339"/>
        </w:trPr>
        <w:tc>
          <w:tcPr>
            <w:tcW w:w="554" w:type="pct"/>
          </w:tcPr>
          <w:p w14:paraId="4E49F765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年齡</w:t>
            </w:r>
          </w:p>
        </w:tc>
        <w:tc>
          <w:tcPr>
            <w:tcW w:w="953" w:type="pct"/>
          </w:tcPr>
          <w:p w14:paraId="06A4C04D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715" w:type="pct"/>
          </w:tcPr>
          <w:p w14:paraId="7971FEF2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教育年</w:t>
            </w:r>
          </w:p>
        </w:tc>
        <w:tc>
          <w:tcPr>
            <w:tcW w:w="935" w:type="pct"/>
          </w:tcPr>
          <w:p w14:paraId="254E73DD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922" w:type="pct"/>
          </w:tcPr>
          <w:p w14:paraId="4DBFB921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學校</w:t>
            </w:r>
          </w:p>
        </w:tc>
        <w:tc>
          <w:tcPr>
            <w:tcW w:w="921" w:type="pct"/>
          </w:tcPr>
          <w:p w14:paraId="4F2E0AA4" w14:textId="77777777" w:rsidR="00CD4957" w:rsidRPr="008434DB" w:rsidRDefault="00CD4957" w:rsidP="00A1430B">
            <w:pPr>
              <w:rPr>
                <w:rFonts w:ascii="標楷體" w:eastAsia="標楷體" w:hAnsi="標楷體"/>
                <w:b/>
              </w:rPr>
            </w:pPr>
          </w:p>
        </w:tc>
      </w:tr>
    </w:tbl>
    <w:p w14:paraId="27C3E701" w14:textId="77777777" w:rsidR="00CD4957" w:rsidRPr="00067BE6" w:rsidRDefault="00CD4957" w:rsidP="00CD495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設計</w:t>
      </w:r>
      <w:r w:rsidRPr="00067BE6">
        <w:rPr>
          <w:rFonts w:hint="eastAsia"/>
          <w:b/>
          <w:bCs/>
          <w:sz w:val="28"/>
          <w:szCs w:val="28"/>
        </w:rPr>
        <w:t>流暢性測驗</w:t>
      </w:r>
    </w:p>
    <w:p w14:paraId="2181EA4E" w14:textId="77777777" w:rsidR="00CD4957" w:rsidRPr="008434DB" w:rsidRDefault="00CD4957" w:rsidP="00CD4957">
      <w:pPr>
        <w:spacing w:line="360" w:lineRule="auto"/>
        <w:rPr>
          <w:rFonts w:ascii="標楷體" w:eastAsia="標楷體" w:hAnsi="標楷體"/>
        </w:rPr>
      </w:pPr>
      <w:r w:rsidRPr="008434DB">
        <w:rPr>
          <w:rFonts w:ascii="標楷體" w:eastAsia="標楷體" w:hAnsi="標楷體" w:hint="eastAsia"/>
          <w:b/>
          <w:bCs/>
        </w:rPr>
        <w:t>基本測量</w:t>
      </w:r>
    </w:p>
    <w:tbl>
      <w:tblPr>
        <w:tblStyle w:val="a7"/>
        <w:tblW w:w="10477" w:type="dxa"/>
        <w:tblInd w:w="-5" w:type="dxa"/>
        <w:tblLook w:val="04A0" w:firstRow="1" w:lastRow="0" w:firstColumn="1" w:lastColumn="0" w:noHBand="0" w:noVBand="1"/>
      </w:tblPr>
      <w:tblGrid>
        <w:gridCol w:w="1276"/>
        <w:gridCol w:w="2552"/>
        <w:gridCol w:w="2409"/>
        <w:gridCol w:w="1939"/>
        <w:gridCol w:w="2301"/>
      </w:tblGrid>
      <w:tr w:rsidR="007B7979" w:rsidRPr="008434DB" w14:paraId="21BFB12F" w14:textId="77777777" w:rsidTr="007B7979">
        <w:trPr>
          <w:trHeight w:val="70"/>
        </w:trPr>
        <w:tc>
          <w:tcPr>
            <w:tcW w:w="1276" w:type="dxa"/>
          </w:tcPr>
          <w:p w14:paraId="10067D1E" w14:textId="77777777" w:rsidR="007B7979" w:rsidRPr="008434DB" w:rsidRDefault="007B7979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9201" w:type="dxa"/>
            <w:gridSpan w:val="4"/>
            <w:vAlign w:val="bottom"/>
          </w:tcPr>
          <w:p w14:paraId="63FAA603" w14:textId="77777777"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總正確數</w:t>
            </w:r>
          </w:p>
        </w:tc>
      </w:tr>
      <w:tr w:rsidR="007B7979" w:rsidRPr="008434DB" w14:paraId="0469E142" w14:textId="77777777" w:rsidTr="007B7979">
        <w:trPr>
          <w:trHeight w:val="70"/>
        </w:trPr>
        <w:tc>
          <w:tcPr>
            <w:tcW w:w="1276" w:type="dxa"/>
          </w:tcPr>
          <w:p w14:paraId="51FD27B9" w14:textId="77777777" w:rsidR="007B7979" w:rsidRPr="008434DB" w:rsidRDefault="007B7979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2552" w:type="dxa"/>
          </w:tcPr>
          <w:p w14:paraId="77E9C144" w14:textId="77777777"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情境</w:t>
            </w:r>
            <w:proofErr w:type="gramStart"/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一</w:t>
            </w:r>
            <w:proofErr w:type="gramEnd"/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：實心點連結</w:t>
            </w:r>
          </w:p>
        </w:tc>
        <w:tc>
          <w:tcPr>
            <w:tcW w:w="2409" w:type="dxa"/>
          </w:tcPr>
          <w:p w14:paraId="5DA83E78" w14:textId="77777777"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情境二：空心點連結</w:t>
            </w:r>
          </w:p>
        </w:tc>
        <w:tc>
          <w:tcPr>
            <w:tcW w:w="1939" w:type="dxa"/>
          </w:tcPr>
          <w:p w14:paraId="1A7169AC" w14:textId="77777777"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情境</w:t>
            </w:r>
            <w:proofErr w:type="gramStart"/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三</w:t>
            </w:r>
            <w:proofErr w:type="gramEnd"/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：轉換</w:t>
            </w:r>
          </w:p>
        </w:tc>
        <w:tc>
          <w:tcPr>
            <w:tcW w:w="2301" w:type="dxa"/>
          </w:tcPr>
          <w:p w14:paraId="0BEFAA6D" w14:textId="77777777"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b/>
                <w:szCs w:val="24"/>
              </w:rPr>
              <w:t>設計流暢性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總和</w:t>
            </w:r>
          </w:p>
        </w:tc>
      </w:tr>
      <w:tr w:rsidR="007B7979" w:rsidRPr="008434DB" w14:paraId="0750CB07" w14:textId="77777777" w:rsidTr="007B7979">
        <w:trPr>
          <w:trHeight w:val="284"/>
        </w:trPr>
        <w:tc>
          <w:tcPr>
            <w:tcW w:w="1276" w:type="dxa"/>
          </w:tcPr>
          <w:p w14:paraId="6CF3434B" w14:textId="77777777" w:rsidR="007B7979" w:rsidRPr="008434DB" w:rsidRDefault="007B7979" w:rsidP="007B7979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原始分數</w:t>
            </w:r>
          </w:p>
        </w:tc>
        <w:tc>
          <w:tcPr>
            <w:tcW w:w="2552" w:type="dxa"/>
          </w:tcPr>
          <w:p w14:paraId="4B69756D" w14:textId="77777777" w:rsidR="007B7979" w:rsidRPr="008434DB" w:rsidRDefault="007B7979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2409" w:type="dxa"/>
          </w:tcPr>
          <w:p w14:paraId="27CAC711" w14:textId="77777777" w:rsidR="007B7979" w:rsidRPr="008434DB" w:rsidRDefault="007B7979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1939" w:type="dxa"/>
          </w:tcPr>
          <w:p w14:paraId="2943A34E" w14:textId="77777777" w:rsidR="007B7979" w:rsidRPr="008434DB" w:rsidRDefault="007B7979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2301" w:type="dxa"/>
          </w:tcPr>
          <w:p w14:paraId="22DCAFCB" w14:textId="77777777" w:rsidR="007B7979" w:rsidRPr="00CC7365" w:rsidRDefault="00CC7365" w:rsidP="00CC7365">
            <w:pPr>
              <w:pStyle w:val="ab"/>
              <w:rPr>
                <w:rFonts w:ascii="標楷體" w:eastAsia="標楷體" w:hAnsi="標楷體" w:hint="eastAsia"/>
                <w:i/>
                <w:color w:val="9CC2E5" w:themeColor="accent1" w:themeTint="99"/>
              </w:rPr>
            </w:pPr>
            <w:r w:rsidRPr="00CC7365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(情境1+情境2+情境3總正確數)</w:t>
            </w:r>
          </w:p>
        </w:tc>
      </w:tr>
      <w:tr w:rsidR="007B7979" w:rsidRPr="008434DB" w14:paraId="1AF432F1" w14:textId="77777777" w:rsidTr="007B7979">
        <w:trPr>
          <w:trHeight w:val="290"/>
        </w:trPr>
        <w:tc>
          <w:tcPr>
            <w:tcW w:w="1276" w:type="dxa"/>
          </w:tcPr>
          <w:p w14:paraId="41897B92" w14:textId="77777777" w:rsidR="007B7979" w:rsidRPr="008434DB" w:rsidRDefault="007B7979" w:rsidP="007B7979">
            <w:pPr>
              <w:rPr>
                <w:rFonts w:ascii="標楷體" w:eastAsia="標楷體" w:hAnsi="標楷體"/>
                <w:b/>
              </w:rPr>
            </w:pPr>
            <w:r w:rsidRPr="008434DB">
              <w:rPr>
                <w:rFonts w:ascii="標楷體" w:eastAsia="標楷體" w:hAnsi="標楷體" w:hint="eastAsia"/>
                <w:b/>
              </w:rPr>
              <w:t>量尺分數</w:t>
            </w:r>
          </w:p>
        </w:tc>
        <w:tc>
          <w:tcPr>
            <w:tcW w:w="2552" w:type="dxa"/>
          </w:tcPr>
          <w:p w14:paraId="52567A70" w14:textId="77777777" w:rsidR="007B7979" w:rsidRPr="00DB14D4" w:rsidRDefault="00CC7365" w:rsidP="00DB14D4">
            <w:pPr>
              <w:widowControl/>
              <w:rPr>
                <w:rFonts w:hint="eastAsia"/>
                <w:color w:val="AEAAAA" w:themeColor="background2" w:themeShade="BF"/>
                <w:rPrChange w:id="0" w:author="yushu chiang" w:date="2020-03-31T14:11:00Z">
                  <w:rPr>
                    <w:rFonts w:ascii="標楷體" w:eastAsia="標楷體" w:hAnsi="標楷體" w:hint="eastAsia"/>
                  </w:rPr>
                </w:rPrChange>
              </w:rPr>
              <w:pPrChange w:id="1" w:author="yushu chiang" w:date="2020-03-31T14:11:00Z">
                <w:pPr/>
              </w:pPrChange>
            </w:pPr>
            <w:ins w:id="2" w:author="yushu chiang" w:date="2020-03-31T14:11:00Z">
              <w:r w:rsidRPr="00DB14D4">
                <w:rPr>
                  <w:rFonts w:hint="eastAsia"/>
                  <w:color w:val="AEAAAA" w:themeColor="background2" w:themeShade="BF"/>
                </w:rPr>
                <w:t>(X-10)/3.75*3+10</w:t>
              </w:r>
            </w:ins>
          </w:p>
        </w:tc>
        <w:tc>
          <w:tcPr>
            <w:tcW w:w="2409" w:type="dxa"/>
          </w:tcPr>
          <w:p w14:paraId="5AA3F1D4" w14:textId="77777777" w:rsidR="007B7979" w:rsidRPr="00DB14D4" w:rsidRDefault="00CC7365" w:rsidP="00CC7365">
            <w:pPr>
              <w:widowControl/>
              <w:rPr>
                <w:rFonts w:hint="eastAsia"/>
                <w:color w:val="AEAAAA" w:themeColor="background2" w:themeShade="BF"/>
              </w:rPr>
            </w:pPr>
            <w:r w:rsidRPr="00DB14D4">
              <w:rPr>
                <w:rFonts w:hint="eastAsia"/>
                <w:color w:val="AEAAAA" w:themeColor="background2" w:themeShade="BF"/>
              </w:rPr>
              <w:t>(X-11)/4*3+10</w:t>
            </w:r>
          </w:p>
        </w:tc>
        <w:tc>
          <w:tcPr>
            <w:tcW w:w="1939" w:type="dxa"/>
          </w:tcPr>
          <w:p w14:paraId="5E81355E" w14:textId="77777777" w:rsidR="007B7979" w:rsidRPr="00DB14D4" w:rsidRDefault="00CC7365" w:rsidP="00CC7365">
            <w:pPr>
              <w:widowControl/>
              <w:rPr>
                <w:rFonts w:hint="eastAsia"/>
                <w:color w:val="AEAAAA" w:themeColor="background2" w:themeShade="BF"/>
              </w:rPr>
            </w:pPr>
            <w:r w:rsidRPr="00DB14D4">
              <w:rPr>
                <w:rFonts w:hint="eastAsia"/>
                <w:color w:val="AEAAAA" w:themeColor="background2" w:themeShade="BF"/>
              </w:rPr>
              <w:t>(X-8)/3*3+10</w:t>
            </w:r>
          </w:p>
        </w:tc>
        <w:tc>
          <w:tcPr>
            <w:tcW w:w="2301" w:type="dxa"/>
          </w:tcPr>
          <w:p w14:paraId="1DE951CF" w14:textId="77777777" w:rsidR="007B7979" w:rsidRPr="00DB14D4" w:rsidRDefault="00CC7365" w:rsidP="00CC7365">
            <w:pPr>
              <w:widowControl/>
              <w:rPr>
                <w:rFonts w:hint="eastAsia"/>
                <w:color w:val="AEAAAA" w:themeColor="background2" w:themeShade="BF"/>
              </w:rPr>
            </w:pPr>
            <w:r w:rsidRPr="00DB14D4">
              <w:rPr>
                <w:rFonts w:hint="eastAsia"/>
                <w:color w:val="AEAAAA" w:themeColor="background2" w:themeShade="BF"/>
              </w:rPr>
              <w:t>(X-29)/7.5*3+10</w:t>
            </w:r>
          </w:p>
        </w:tc>
      </w:tr>
      <w:tr w:rsidR="00A371AC" w:rsidRPr="008434DB" w14:paraId="22C78B5F" w14:textId="77777777" w:rsidTr="007B7979">
        <w:trPr>
          <w:trHeight w:val="290"/>
        </w:trPr>
        <w:tc>
          <w:tcPr>
            <w:tcW w:w="1276" w:type="dxa"/>
          </w:tcPr>
          <w:p w14:paraId="2552F8A1" w14:textId="77777777" w:rsidR="00A371AC" w:rsidRPr="008434DB" w:rsidRDefault="00A371AC" w:rsidP="007B7979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PR值</w:t>
            </w:r>
          </w:p>
        </w:tc>
        <w:tc>
          <w:tcPr>
            <w:tcW w:w="2552" w:type="dxa"/>
          </w:tcPr>
          <w:p w14:paraId="7B19115A" w14:textId="77777777" w:rsidR="00A371AC" w:rsidRPr="008434DB" w:rsidRDefault="00A371AC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2409" w:type="dxa"/>
          </w:tcPr>
          <w:p w14:paraId="0BBB93DF" w14:textId="77777777" w:rsidR="00A371AC" w:rsidRPr="008434DB" w:rsidRDefault="00A371AC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1939" w:type="dxa"/>
          </w:tcPr>
          <w:p w14:paraId="36249453" w14:textId="77777777" w:rsidR="00A371AC" w:rsidRPr="008434DB" w:rsidRDefault="00A371AC" w:rsidP="007B7979">
            <w:pPr>
              <w:rPr>
                <w:rFonts w:ascii="標楷體" w:eastAsia="標楷體" w:hAnsi="標楷體"/>
              </w:rPr>
            </w:pPr>
          </w:p>
        </w:tc>
        <w:tc>
          <w:tcPr>
            <w:tcW w:w="2301" w:type="dxa"/>
          </w:tcPr>
          <w:p w14:paraId="345B047A" w14:textId="77777777" w:rsidR="00A371AC" w:rsidRPr="008434DB" w:rsidRDefault="00A371AC" w:rsidP="007B7979">
            <w:pPr>
              <w:rPr>
                <w:rFonts w:ascii="標楷體" w:eastAsia="標楷體" w:hAnsi="標楷體"/>
              </w:rPr>
            </w:pPr>
          </w:p>
        </w:tc>
      </w:tr>
    </w:tbl>
    <w:p w14:paraId="5C3A8730" w14:textId="77777777" w:rsidR="00CD4957" w:rsidRPr="008434DB" w:rsidRDefault="004B453A" w:rsidP="00CD4957">
      <w:pPr>
        <w:spacing w:line="360" w:lineRule="auto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衍生</w:t>
      </w:r>
      <w:r w:rsidR="00CD4957" w:rsidRPr="008434DB">
        <w:rPr>
          <w:rFonts w:ascii="標楷體" w:eastAsia="標楷體" w:hAnsi="標楷體" w:hint="eastAsia"/>
          <w:b/>
        </w:rPr>
        <w:t>測量</w:t>
      </w:r>
    </w:p>
    <w:tbl>
      <w:tblPr>
        <w:tblStyle w:val="a7"/>
        <w:tblW w:w="10437" w:type="dxa"/>
        <w:tblInd w:w="-5" w:type="dxa"/>
        <w:tblLook w:val="04A0" w:firstRow="1" w:lastRow="0" w:firstColumn="1" w:lastColumn="0" w:noHBand="0" w:noVBand="1"/>
      </w:tblPr>
      <w:tblGrid>
        <w:gridCol w:w="1701"/>
        <w:gridCol w:w="4368"/>
        <w:gridCol w:w="4368"/>
      </w:tblGrid>
      <w:tr w:rsidR="007B7979" w:rsidRPr="008434DB" w14:paraId="2EF2EC02" w14:textId="77777777" w:rsidTr="007B7979">
        <w:trPr>
          <w:trHeight w:val="173"/>
        </w:trPr>
        <w:tc>
          <w:tcPr>
            <w:tcW w:w="1701" w:type="dxa"/>
          </w:tcPr>
          <w:p w14:paraId="4C6127CF" w14:textId="77777777" w:rsidR="007B7979" w:rsidRPr="008434DB" w:rsidRDefault="007B7979" w:rsidP="00A1430B">
            <w:pPr>
              <w:rPr>
                <w:rFonts w:ascii="標楷體" w:eastAsia="標楷體" w:hAnsi="標楷體"/>
              </w:rPr>
            </w:pPr>
          </w:p>
        </w:tc>
        <w:tc>
          <w:tcPr>
            <w:tcW w:w="4368" w:type="dxa"/>
          </w:tcPr>
          <w:p w14:paraId="46411534" w14:textId="77777777" w:rsidR="007B7979" w:rsidRPr="007B7979" w:rsidRDefault="007B7979" w:rsidP="007B7979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szCs w:val="24"/>
              </w:rPr>
              <w:t>實心點連結＋空心點連結</w:t>
            </w:r>
          </w:p>
          <w:p w14:paraId="49D74009" w14:textId="77777777" w:rsidR="007B7979" w:rsidRPr="007B7979" w:rsidRDefault="007B7979" w:rsidP="007B7979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szCs w:val="24"/>
              </w:rPr>
              <w:t>組合總正確數</w:t>
            </w:r>
          </w:p>
        </w:tc>
        <w:tc>
          <w:tcPr>
            <w:tcW w:w="4368" w:type="dxa"/>
          </w:tcPr>
          <w:p w14:paraId="61C0726F" w14:textId="77777777" w:rsidR="007B7979" w:rsidRPr="007B7979" w:rsidRDefault="007B7979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7B7979">
              <w:rPr>
                <w:rFonts w:ascii="Times New Roman" w:eastAsia="標楷體" w:hAnsi="Times New Roman" w:hint="eastAsia"/>
                <w:szCs w:val="24"/>
              </w:rPr>
              <w:t>轉換</w:t>
            </w:r>
            <w:r w:rsidR="00364B2E">
              <w:rPr>
                <w:rFonts w:ascii="Times New Roman" w:eastAsia="標楷體" w:hAnsi="Times New Roman" w:hint="eastAsia"/>
                <w:szCs w:val="24"/>
              </w:rPr>
              <w:t xml:space="preserve"> - </w:t>
            </w:r>
            <w:r w:rsidRPr="007B7979">
              <w:rPr>
                <w:rFonts w:ascii="Times New Roman" w:eastAsia="標楷體" w:hAnsi="Times New Roman" w:hint="eastAsia"/>
                <w:szCs w:val="24"/>
              </w:rPr>
              <w:t>實心點連結＋空心點連結</w:t>
            </w:r>
          </w:p>
        </w:tc>
      </w:tr>
      <w:tr w:rsidR="00A371AC" w:rsidRPr="008434DB" w14:paraId="7E7EBBC4" w14:textId="77777777" w:rsidTr="007B7979">
        <w:trPr>
          <w:trHeight w:val="182"/>
        </w:trPr>
        <w:tc>
          <w:tcPr>
            <w:tcW w:w="1701" w:type="dxa"/>
          </w:tcPr>
          <w:p w14:paraId="3854E0D8" w14:textId="77777777" w:rsidR="00A371AC" w:rsidRPr="008434DB" w:rsidRDefault="00A371AC" w:rsidP="00A371A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計分結果</w:t>
            </w:r>
          </w:p>
        </w:tc>
        <w:tc>
          <w:tcPr>
            <w:tcW w:w="4368" w:type="dxa"/>
          </w:tcPr>
          <w:p w14:paraId="2B428953" w14:textId="77777777" w:rsidR="00A371AC" w:rsidRPr="00CC7365" w:rsidRDefault="00CC7365" w:rsidP="00A371AC">
            <w:pPr>
              <w:rPr>
                <w:rFonts w:ascii="標楷體" w:eastAsia="標楷體" w:hAnsi="標楷體"/>
                <w:i/>
              </w:rPr>
            </w:pPr>
            <w:r w:rsidRPr="00CC7365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(情境1</w:t>
            </w:r>
            <w:r w:rsidRPr="00EB6343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的量尺分數</w:t>
            </w:r>
            <w:r w:rsidRPr="00CC7365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+情境2的量尺分數)</w:t>
            </w:r>
          </w:p>
        </w:tc>
        <w:tc>
          <w:tcPr>
            <w:tcW w:w="4368" w:type="dxa"/>
          </w:tcPr>
          <w:p w14:paraId="329AFA3D" w14:textId="77777777" w:rsidR="00A371AC" w:rsidRPr="008434DB" w:rsidRDefault="00CC7365" w:rsidP="00CC7365">
            <w:pPr>
              <w:rPr>
                <w:rFonts w:ascii="標楷體" w:eastAsia="標楷體" w:hAnsi="標楷體"/>
              </w:rPr>
            </w:pPr>
            <w:r w:rsidRPr="00EB6343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</w:t>
            </w:r>
            <w:r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情境3的</w:t>
            </w:r>
            <w:proofErr w:type="gramStart"/>
            <w:r w:rsidRPr="00EB6343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的</w:t>
            </w:r>
            <w:proofErr w:type="gramEnd"/>
            <w:r w:rsidRPr="00EB6343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量尺分數</w:t>
            </w:r>
            <w:r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-</w:t>
            </w:r>
            <w:commentRangeStart w:id="3"/>
            <w:r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(情境1+2的量尺分數)</w:t>
            </w:r>
            <w:commentRangeEnd w:id="3"/>
            <w:r>
              <w:rPr>
                <w:rStyle w:val="aa"/>
              </w:rPr>
              <w:commentReference w:id="3"/>
            </w:r>
            <w:r w:rsidRPr="00EB6343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)</w:t>
            </w:r>
          </w:p>
        </w:tc>
      </w:tr>
      <w:tr w:rsidR="00A371AC" w:rsidRPr="008434DB" w14:paraId="6DE8F911" w14:textId="77777777" w:rsidTr="007B7979">
        <w:trPr>
          <w:trHeight w:val="186"/>
        </w:trPr>
        <w:tc>
          <w:tcPr>
            <w:tcW w:w="1701" w:type="dxa"/>
          </w:tcPr>
          <w:p w14:paraId="5EF64497" w14:textId="77777777" w:rsidR="00A371AC" w:rsidRPr="008434DB" w:rsidRDefault="00A371AC" w:rsidP="00A371A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量尺</w:t>
            </w:r>
            <w:r w:rsidRPr="008434DB">
              <w:rPr>
                <w:rFonts w:ascii="標楷體" w:eastAsia="標楷體" w:hAnsi="標楷體" w:hint="eastAsia"/>
                <w:b/>
              </w:rPr>
              <w:t>分數</w:t>
            </w:r>
          </w:p>
        </w:tc>
        <w:tc>
          <w:tcPr>
            <w:tcW w:w="4368" w:type="dxa"/>
          </w:tcPr>
          <w:p w14:paraId="28B22E66" w14:textId="77777777" w:rsidR="00A371AC" w:rsidRPr="00DB14D4" w:rsidRDefault="00CC7365" w:rsidP="00CC7365">
            <w:pPr>
              <w:widowControl/>
              <w:rPr>
                <w:rFonts w:hint="eastAsia"/>
                <w:color w:val="AEAAAA" w:themeColor="background2" w:themeShade="BF"/>
              </w:rPr>
            </w:pPr>
            <w:r w:rsidRPr="00DB14D4">
              <w:rPr>
                <w:rFonts w:hint="eastAsia"/>
                <w:color w:val="AEAAAA" w:themeColor="background2" w:themeShade="BF"/>
              </w:rPr>
              <w:t>(X-19.5)/6*3+10</w:t>
            </w:r>
          </w:p>
        </w:tc>
        <w:tc>
          <w:tcPr>
            <w:tcW w:w="4368" w:type="dxa"/>
          </w:tcPr>
          <w:p w14:paraId="56AAB4DA" w14:textId="77777777" w:rsidR="00A371AC" w:rsidRPr="00DB14D4" w:rsidRDefault="00DB14D4" w:rsidP="00DB14D4">
            <w:pPr>
              <w:widowControl/>
              <w:rPr>
                <w:rFonts w:hint="eastAsia"/>
                <w:color w:val="AEAAAA" w:themeColor="background2" w:themeShade="BF"/>
              </w:rPr>
            </w:pPr>
            <w:r w:rsidRPr="00DB14D4">
              <w:rPr>
                <w:rFonts w:hint="eastAsia"/>
                <w:color w:val="AEAAAA" w:themeColor="background2" w:themeShade="BF"/>
              </w:rPr>
              <w:t>(X-0)/3*3+10</w:t>
            </w:r>
          </w:p>
        </w:tc>
      </w:tr>
      <w:tr w:rsidR="00A371AC" w:rsidRPr="008434DB" w14:paraId="19513703" w14:textId="77777777" w:rsidTr="007B7979">
        <w:trPr>
          <w:trHeight w:val="186"/>
        </w:trPr>
        <w:tc>
          <w:tcPr>
            <w:tcW w:w="1701" w:type="dxa"/>
          </w:tcPr>
          <w:p w14:paraId="1DA7F445" w14:textId="77777777" w:rsidR="00A371AC" w:rsidRDefault="00A371AC" w:rsidP="00A371AC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PR值</w:t>
            </w:r>
          </w:p>
        </w:tc>
        <w:tc>
          <w:tcPr>
            <w:tcW w:w="4368" w:type="dxa"/>
          </w:tcPr>
          <w:p w14:paraId="4F52AE8B" w14:textId="77777777" w:rsidR="00A371AC" w:rsidRPr="008434DB" w:rsidRDefault="00A371AC" w:rsidP="00A371AC">
            <w:pPr>
              <w:rPr>
                <w:rFonts w:ascii="標楷體" w:eastAsia="標楷體" w:hAnsi="標楷體"/>
              </w:rPr>
            </w:pPr>
          </w:p>
        </w:tc>
        <w:tc>
          <w:tcPr>
            <w:tcW w:w="4368" w:type="dxa"/>
          </w:tcPr>
          <w:p w14:paraId="31FEDC2B" w14:textId="77777777" w:rsidR="00A371AC" w:rsidRPr="008434DB" w:rsidRDefault="00A371AC" w:rsidP="00A371AC">
            <w:pPr>
              <w:rPr>
                <w:rFonts w:ascii="標楷體" w:eastAsia="標楷體" w:hAnsi="標楷體"/>
              </w:rPr>
            </w:pPr>
          </w:p>
        </w:tc>
      </w:tr>
    </w:tbl>
    <w:p w14:paraId="5BB83C50" w14:textId="77777777" w:rsidR="00CD4957" w:rsidRPr="008434DB" w:rsidRDefault="00CD4957" w:rsidP="00CD4957">
      <w:pPr>
        <w:spacing w:line="360" w:lineRule="auto"/>
        <w:rPr>
          <w:rFonts w:ascii="標楷體" w:eastAsia="標楷體" w:hAnsi="標楷體"/>
          <w:b/>
        </w:rPr>
      </w:pPr>
      <w:r w:rsidRPr="008434DB">
        <w:rPr>
          <w:rFonts w:ascii="標楷體" w:eastAsia="標楷體" w:hAnsi="標楷體" w:hint="eastAsia"/>
          <w:b/>
        </w:rPr>
        <w:t>選擇性測量</w:t>
      </w:r>
    </w:p>
    <w:tbl>
      <w:tblPr>
        <w:tblStyle w:val="a7"/>
        <w:tblW w:w="10377" w:type="dxa"/>
        <w:tblInd w:w="-5" w:type="dxa"/>
        <w:tblLook w:val="04A0" w:firstRow="1" w:lastRow="0" w:firstColumn="1" w:lastColumn="0" w:noHBand="0" w:noVBand="1"/>
      </w:tblPr>
      <w:tblGrid>
        <w:gridCol w:w="1276"/>
        <w:gridCol w:w="2275"/>
        <w:gridCol w:w="2275"/>
        <w:gridCol w:w="2275"/>
        <w:gridCol w:w="2276"/>
      </w:tblGrid>
      <w:tr w:rsidR="00B241C4" w:rsidRPr="008434DB" w14:paraId="4A9F8070" w14:textId="77777777" w:rsidTr="00B241C4">
        <w:trPr>
          <w:trHeight w:val="169"/>
        </w:trPr>
        <w:tc>
          <w:tcPr>
            <w:tcW w:w="1276" w:type="dxa"/>
          </w:tcPr>
          <w:p w14:paraId="45EEBB2E" w14:textId="77777777" w:rsidR="00B241C4" w:rsidRPr="008434DB" w:rsidRDefault="00B241C4" w:rsidP="00A1430B">
            <w:pPr>
              <w:rPr>
                <w:rFonts w:ascii="標楷體" w:eastAsia="標楷體" w:hAnsi="標楷體"/>
              </w:rPr>
            </w:pPr>
          </w:p>
        </w:tc>
        <w:tc>
          <w:tcPr>
            <w:tcW w:w="2275" w:type="dxa"/>
          </w:tcPr>
          <w:p w14:paraId="728F9FAF" w14:textId="77777777" w:rsidR="00B241C4" w:rsidRPr="00B241C4" w:rsidRDefault="00B241C4" w:rsidP="00A1430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241C4">
              <w:rPr>
                <w:rFonts w:ascii="Times New Roman" w:eastAsia="標楷體" w:hAnsi="Times New Roman" w:hint="eastAsia"/>
                <w:szCs w:val="24"/>
              </w:rPr>
              <w:t>不正確設計數</w:t>
            </w:r>
          </w:p>
        </w:tc>
        <w:tc>
          <w:tcPr>
            <w:tcW w:w="2275" w:type="dxa"/>
          </w:tcPr>
          <w:p w14:paraId="0AEE03D3" w14:textId="77777777" w:rsidR="00B241C4" w:rsidRPr="00B241C4" w:rsidRDefault="00B241C4" w:rsidP="00A1430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241C4">
              <w:rPr>
                <w:rFonts w:ascii="Times New Roman" w:eastAsia="標楷體" w:hAnsi="Times New Roman" w:hint="eastAsia"/>
                <w:szCs w:val="24"/>
              </w:rPr>
              <w:t>重複設計</w:t>
            </w:r>
          </w:p>
        </w:tc>
        <w:tc>
          <w:tcPr>
            <w:tcW w:w="2275" w:type="dxa"/>
          </w:tcPr>
          <w:p w14:paraId="681563E2" w14:textId="77777777" w:rsidR="00B241C4" w:rsidRPr="00B241C4" w:rsidRDefault="00B241C4" w:rsidP="00A1430B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B241C4">
              <w:rPr>
                <w:rFonts w:ascii="Times New Roman" w:eastAsia="標楷體" w:hAnsi="Times New Roman" w:hint="eastAsia"/>
                <w:szCs w:val="24"/>
              </w:rPr>
              <w:t>嘗試設計總數</w:t>
            </w:r>
          </w:p>
        </w:tc>
        <w:tc>
          <w:tcPr>
            <w:tcW w:w="2276" w:type="dxa"/>
          </w:tcPr>
          <w:p w14:paraId="17A5B1B7" w14:textId="77777777" w:rsidR="00B241C4" w:rsidRPr="00B241C4" w:rsidRDefault="00B241C4" w:rsidP="00A1430B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241C4">
              <w:rPr>
                <w:rFonts w:ascii="Times New Roman" w:eastAsia="標楷體" w:hAnsi="Times New Roman" w:hint="eastAsia"/>
                <w:szCs w:val="24"/>
              </w:rPr>
              <w:t>正確設計百分比</w:t>
            </w:r>
          </w:p>
        </w:tc>
      </w:tr>
      <w:tr w:rsidR="00DB14D4" w:rsidRPr="008434DB" w14:paraId="564AC446" w14:textId="77777777" w:rsidTr="00B241C4">
        <w:trPr>
          <w:trHeight w:val="120"/>
        </w:trPr>
        <w:tc>
          <w:tcPr>
            <w:tcW w:w="1276" w:type="dxa"/>
          </w:tcPr>
          <w:p w14:paraId="640F230D" w14:textId="77777777" w:rsidR="00DB14D4" w:rsidRPr="00761584" w:rsidRDefault="00DB14D4" w:rsidP="00DB14D4">
            <w:pPr>
              <w:rPr>
                <w:rFonts w:ascii="標楷體" w:eastAsia="標楷體" w:hAnsi="標楷體"/>
                <w:b/>
                <w:szCs w:val="24"/>
              </w:rPr>
            </w:pPr>
            <w:r w:rsidRPr="00761584">
              <w:rPr>
                <w:rFonts w:ascii="Times New Roman" w:eastAsia="標楷體" w:hAnsi="Times New Roman" w:hint="eastAsia"/>
                <w:b/>
                <w:szCs w:val="24"/>
              </w:rPr>
              <w:t>原始總分</w:t>
            </w:r>
          </w:p>
        </w:tc>
        <w:tc>
          <w:tcPr>
            <w:tcW w:w="2275" w:type="dxa"/>
            <w:shd w:val="clear" w:color="auto" w:fill="FFFFFF" w:themeFill="background1"/>
          </w:tcPr>
          <w:p w14:paraId="33C085D0" w14:textId="77777777"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(EXCEL中以</w:t>
            </w:r>
            <w:proofErr w:type="gramStart"/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橘</w:t>
            </w:r>
            <w:proofErr w:type="gramEnd"/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色標記)</w:t>
            </w:r>
          </w:p>
        </w:tc>
        <w:tc>
          <w:tcPr>
            <w:tcW w:w="2275" w:type="dxa"/>
            <w:shd w:val="clear" w:color="auto" w:fill="FFFFFF" w:themeFill="background1"/>
          </w:tcPr>
          <w:p w14:paraId="7BDA391A" w14:textId="77777777"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(EXCEL中以</w:t>
            </w:r>
            <w:r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藍</w:t>
            </w:r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色標記)</w:t>
            </w:r>
          </w:p>
        </w:tc>
        <w:tc>
          <w:tcPr>
            <w:tcW w:w="2275" w:type="dxa"/>
            <w:shd w:val="clear" w:color="auto" w:fill="FFFFFF" w:themeFill="background1"/>
          </w:tcPr>
          <w:p w14:paraId="7DCD91A7" w14:textId="77777777" w:rsidR="00DB14D4" w:rsidRPr="00B241C4" w:rsidRDefault="001D0D3B" w:rsidP="00DB14D4">
            <w:pPr>
              <w:rPr>
                <w:rFonts w:ascii="標楷體" w:eastAsia="標楷體" w:hAnsi="標楷體"/>
                <w:szCs w:val="24"/>
              </w:rPr>
            </w:pPr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(EXCEL中以</w:t>
            </w:r>
            <w:r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綠</w:t>
            </w:r>
            <w:r w:rsidRPr="00DB14D4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色標記)</w:t>
            </w:r>
          </w:p>
        </w:tc>
        <w:tc>
          <w:tcPr>
            <w:tcW w:w="2276" w:type="dxa"/>
            <w:shd w:val="clear" w:color="auto" w:fill="FFFFFF" w:themeFill="background1"/>
          </w:tcPr>
          <w:p w14:paraId="5259B392" w14:textId="77777777" w:rsidR="00DB14D4" w:rsidRPr="00B241C4" w:rsidRDefault="00415F71" w:rsidP="00DB14D4">
            <w:pPr>
              <w:rPr>
                <w:rFonts w:ascii="標楷體" w:eastAsia="標楷體" w:hAnsi="標楷體"/>
                <w:szCs w:val="24"/>
              </w:rPr>
            </w:pPr>
            <w:r w:rsidRPr="00415F71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(設計流暢性總正確數總和/</w:t>
            </w:r>
            <w:r w:rsidRPr="00415F71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嘗試設計總數</w:t>
            </w:r>
            <w:r w:rsidRPr="00415F71">
              <w:rPr>
                <w:rFonts w:ascii="標楷體" w:eastAsia="標楷體" w:hAnsi="標楷體" w:hint="eastAsia"/>
                <w:i/>
                <w:color w:val="9CC2E5" w:themeColor="accent1" w:themeTint="99"/>
              </w:rPr>
              <w:t>)</w:t>
            </w:r>
          </w:p>
        </w:tc>
      </w:tr>
      <w:tr w:rsidR="00DB14D4" w:rsidRPr="008434DB" w14:paraId="3F23CC29" w14:textId="77777777" w:rsidTr="00B241C4">
        <w:trPr>
          <w:trHeight w:val="120"/>
        </w:trPr>
        <w:tc>
          <w:tcPr>
            <w:tcW w:w="1276" w:type="dxa"/>
          </w:tcPr>
          <w:p w14:paraId="0D58A246" w14:textId="77777777" w:rsidR="00DB14D4" w:rsidRPr="00761584" w:rsidRDefault="00DB14D4" w:rsidP="00DB14D4">
            <w:pPr>
              <w:rPr>
                <w:rFonts w:ascii="標楷體" w:eastAsia="標楷體" w:hAnsi="標楷體"/>
                <w:b/>
                <w:szCs w:val="24"/>
              </w:rPr>
            </w:pPr>
            <w:r w:rsidRPr="00761584">
              <w:rPr>
                <w:rFonts w:ascii="Times New Roman" w:eastAsia="標楷體" w:hAnsi="Times New Roman" w:hint="eastAsia"/>
                <w:b/>
                <w:szCs w:val="24"/>
              </w:rPr>
              <w:t>量尺分數</w:t>
            </w:r>
          </w:p>
        </w:tc>
        <w:tc>
          <w:tcPr>
            <w:tcW w:w="2275" w:type="dxa"/>
            <w:shd w:val="clear" w:color="auto" w:fill="FFFFFF" w:themeFill="background1"/>
          </w:tcPr>
          <w:p w14:paraId="1C56200A" w14:textId="2BB5382C" w:rsidR="00DB14D4" w:rsidRPr="00B241C4" w:rsidRDefault="002A4C1B" w:rsidP="00DB14D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暫無</w:t>
            </w:r>
          </w:p>
        </w:tc>
        <w:tc>
          <w:tcPr>
            <w:tcW w:w="2275" w:type="dxa"/>
            <w:shd w:val="clear" w:color="auto" w:fill="FFFFFF" w:themeFill="background1"/>
          </w:tcPr>
          <w:p w14:paraId="2F17D37C" w14:textId="34D1F5C9" w:rsidR="00DB14D4" w:rsidRPr="00B241C4" w:rsidRDefault="002A4C1B" w:rsidP="00DB14D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暫無</w:t>
            </w:r>
          </w:p>
        </w:tc>
        <w:tc>
          <w:tcPr>
            <w:tcW w:w="2275" w:type="dxa"/>
            <w:shd w:val="clear" w:color="auto" w:fill="FFFFFF" w:themeFill="background1"/>
          </w:tcPr>
          <w:p w14:paraId="40190A33" w14:textId="77777777" w:rsidR="00DB14D4" w:rsidRPr="001D0D3B" w:rsidRDefault="001D0D3B" w:rsidP="001D0D3B">
            <w:pPr>
              <w:widowControl/>
              <w:rPr>
                <w:rFonts w:hint="eastAsia"/>
                <w:color w:val="000000"/>
              </w:rPr>
            </w:pPr>
            <w:r w:rsidRPr="001D0D3B">
              <w:rPr>
                <w:rFonts w:hint="eastAsia"/>
                <w:color w:val="AEAAAA" w:themeColor="background2" w:themeShade="BF"/>
              </w:rPr>
              <w:t>(X-32)/9*3+10</w:t>
            </w:r>
          </w:p>
        </w:tc>
        <w:tc>
          <w:tcPr>
            <w:tcW w:w="2276" w:type="dxa"/>
            <w:shd w:val="clear" w:color="auto" w:fill="FFFFFF" w:themeFill="background1"/>
          </w:tcPr>
          <w:p w14:paraId="1BA90B50" w14:textId="75CEF7FB" w:rsidR="00DB14D4" w:rsidRPr="00B241C4" w:rsidRDefault="002A4C1B" w:rsidP="00DB14D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暫無</w:t>
            </w:r>
            <w:bookmarkStart w:id="4" w:name="_GoBack"/>
            <w:bookmarkEnd w:id="4"/>
          </w:p>
        </w:tc>
      </w:tr>
      <w:tr w:rsidR="00DB14D4" w:rsidRPr="008434DB" w14:paraId="0524DB83" w14:textId="77777777" w:rsidTr="00B241C4">
        <w:trPr>
          <w:trHeight w:val="120"/>
        </w:trPr>
        <w:tc>
          <w:tcPr>
            <w:tcW w:w="1276" w:type="dxa"/>
          </w:tcPr>
          <w:p w14:paraId="5B5C2167" w14:textId="77777777" w:rsidR="00DB14D4" w:rsidRPr="00761584" w:rsidRDefault="00DB14D4" w:rsidP="00DB14D4">
            <w:pPr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</w:rPr>
              <w:t>PR值</w:t>
            </w:r>
          </w:p>
        </w:tc>
        <w:tc>
          <w:tcPr>
            <w:tcW w:w="2275" w:type="dxa"/>
            <w:shd w:val="clear" w:color="auto" w:fill="FFFFFF" w:themeFill="background1"/>
          </w:tcPr>
          <w:p w14:paraId="787A4475" w14:textId="77777777"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14:paraId="05A126C2" w14:textId="77777777"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5" w:type="dxa"/>
            <w:shd w:val="clear" w:color="auto" w:fill="FFFFFF" w:themeFill="background1"/>
          </w:tcPr>
          <w:p w14:paraId="12588379" w14:textId="77777777"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76" w:type="dxa"/>
            <w:shd w:val="clear" w:color="auto" w:fill="FFFFFF" w:themeFill="background1"/>
          </w:tcPr>
          <w:p w14:paraId="68B865C3" w14:textId="77777777" w:rsidR="00DB14D4" w:rsidRPr="00B241C4" w:rsidRDefault="00DB14D4" w:rsidP="00DB14D4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14:paraId="7205D2C1" w14:textId="77777777" w:rsidR="00CD4957" w:rsidRPr="00067BE6" w:rsidRDefault="00CD4957" w:rsidP="00CD4957">
      <w:pPr>
        <w:rPr>
          <w:rFonts w:ascii="標楷體" w:eastAsia="標楷體" w:hAnsi="標楷體"/>
          <w:b/>
          <w:sz w:val="10"/>
          <w:szCs w:val="10"/>
        </w:rPr>
      </w:pPr>
    </w:p>
    <w:p w14:paraId="64732FB8" w14:textId="77777777" w:rsidR="00CD4957" w:rsidRPr="00566EED" w:rsidRDefault="005A0BF3" w:rsidP="00CD49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說明</w:t>
      </w:r>
      <w:r w:rsidR="00B414D9">
        <w:rPr>
          <w:rFonts w:ascii="標楷體" w:eastAsia="標楷體" w:hAnsi="標楷體" w:hint="eastAsia"/>
          <w:b/>
        </w:rPr>
        <w:t>/評語</w:t>
      </w:r>
      <w:r w:rsidRPr="00566EED">
        <w:rPr>
          <w:rFonts w:ascii="標楷體" w:eastAsia="標楷體" w:hAnsi="標楷體" w:hint="eastAsia"/>
          <w:b/>
        </w:rPr>
        <w:t>:</w:t>
      </w:r>
    </w:p>
    <w:p w14:paraId="31FA9E8E" w14:textId="77777777" w:rsidR="00CD4957" w:rsidRDefault="00364B2E" w:rsidP="00CC7365">
      <w:pPr>
        <w:ind w:firstLineChars="200" w:firstLine="480"/>
        <w:rPr>
          <w:rFonts w:ascii="Times New Roman" w:eastAsia="標楷體" w:hAnsi="Times New Roman"/>
        </w:rPr>
      </w:pPr>
      <w:r w:rsidRPr="00161CA5">
        <w:rPr>
          <w:rFonts w:ascii="Times New Roman" w:eastAsia="標楷體" w:hAnsi="Times New Roman" w:hint="eastAsia"/>
        </w:rPr>
        <w:t>D-KEF</w:t>
      </w:r>
      <w:r w:rsidRPr="00161CA5">
        <w:rPr>
          <w:rFonts w:ascii="Times New Roman" w:eastAsia="標楷體" w:hAnsi="Times New Roman" w:hint="eastAsia"/>
        </w:rPr>
        <w:t>設計流暢性測驗測量受測者在</w:t>
      </w:r>
      <w:r w:rsidRPr="00161CA5">
        <w:rPr>
          <w:rFonts w:ascii="Times New Roman" w:eastAsia="標楷體" w:hAnsi="Times New Roman" w:hint="eastAsia"/>
        </w:rPr>
        <w:t>60</w:t>
      </w:r>
      <w:r w:rsidRPr="00161CA5">
        <w:rPr>
          <w:rFonts w:ascii="Times New Roman" w:eastAsia="標楷體" w:hAnsi="Times New Roman" w:hint="eastAsia"/>
        </w:rPr>
        <w:t>秒內能夠盡可能繪出不同圖形的能力。在測驗中將呈現給受測者一排內有數</w:t>
      </w:r>
      <w:proofErr w:type="gramStart"/>
      <w:r w:rsidRPr="00161CA5">
        <w:rPr>
          <w:rFonts w:ascii="Times New Roman" w:eastAsia="標楷體" w:hAnsi="Times New Roman" w:hint="eastAsia"/>
        </w:rPr>
        <w:t>個</w:t>
      </w:r>
      <w:proofErr w:type="gramEnd"/>
      <w:r w:rsidRPr="00161CA5">
        <w:rPr>
          <w:rFonts w:ascii="Times New Roman" w:eastAsia="標楷體" w:hAnsi="Times New Roman" w:hint="eastAsia"/>
        </w:rPr>
        <w:t>點的方格，並要求受測者在每一個方格中以四條直線連結這些點，來繪製出不同的圖形。在情境</w:t>
      </w:r>
      <w:r w:rsidRPr="00161CA5">
        <w:rPr>
          <w:rFonts w:ascii="Times New Roman" w:eastAsia="標楷體" w:hAnsi="Times New Roman" w:hint="eastAsia"/>
        </w:rPr>
        <w:t>1</w:t>
      </w:r>
      <w:r w:rsidRPr="00161CA5">
        <w:rPr>
          <w:rFonts w:ascii="Times New Roman" w:eastAsia="標楷體" w:hAnsi="Times New Roman" w:hint="eastAsia"/>
        </w:rPr>
        <w:t>：實心點連結時，反應的方框內只有數個實心點，受測者需藉由連接這些點來繪製圖形。在情境</w:t>
      </w:r>
      <w:r w:rsidRPr="00161CA5">
        <w:rPr>
          <w:rFonts w:ascii="Times New Roman" w:eastAsia="標楷體" w:hAnsi="Times New Roman" w:hint="eastAsia"/>
        </w:rPr>
        <w:t>2</w:t>
      </w:r>
      <w:r w:rsidRPr="00161CA5">
        <w:rPr>
          <w:rFonts w:ascii="Times New Roman" w:eastAsia="標楷體" w:hAnsi="Times New Roman" w:hint="eastAsia"/>
        </w:rPr>
        <w:t>：空心點連結時，反應的方框中有實心點與空心點，受測者只能連結空心點，抑制之前連結實心點的反應。而在情境</w:t>
      </w:r>
      <w:r w:rsidRPr="00161CA5">
        <w:rPr>
          <w:rFonts w:ascii="Times New Roman" w:eastAsia="標楷體" w:hAnsi="Times New Roman" w:hint="eastAsia"/>
        </w:rPr>
        <w:t>3</w:t>
      </w:r>
      <w:r w:rsidRPr="00161CA5">
        <w:rPr>
          <w:rFonts w:ascii="Times New Roman" w:eastAsia="標楷體" w:hAnsi="Times New Roman" w:hint="eastAsia"/>
        </w:rPr>
        <w:t>：轉換時，反應的方框中有實心點與空心點，受測者需要交替連接空心點與實心點來繪製圖形。因此，情境</w:t>
      </w:r>
      <w:r w:rsidRPr="00161CA5">
        <w:rPr>
          <w:rFonts w:ascii="Times New Roman" w:eastAsia="標楷體" w:hAnsi="Times New Roman" w:hint="eastAsia"/>
        </w:rPr>
        <w:t>1</w:t>
      </w:r>
      <w:r w:rsidRPr="00161CA5">
        <w:rPr>
          <w:rFonts w:ascii="Times New Roman" w:eastAsia="標楷體" w:hAnsi="Times New Roman" w:hint="eastAsia"/>
        </w:rPr>
        <w:t>提供了設計流暢性的基本測量，情境</w:t>
      </w:r>
      <w:r w:rsidRPr="00161CA5">
        <w:rPr>
          <w:rFonts w:ascii="Times New Roman" w:eastAsia="標楷體" w:hAnsi="Times New Roman" w:hint="eastAsia"/>
        </w:rPr>
        <w:t>2</w:t>
      </w:r>
      <w:r w:rsidRPr="00161CA5">
        <w:rPr>
          <w:rFonts w:ascii="Times New Roman" w:eastAsia="標楷體" w:hAnsi="Times New Roman" w:hint="eastAsia"/>
        </w:rPr>
        <w:t>則量測出設計流暢性與抑制的能力。而情境</w:t>
      </w:r>
      <w:r w:rsidRPr="00161CA5">
        <w:rPr>
          <w:rFonts w:ascii="Times New Roman" w:eastAsia="標楷體" w:hAnsi="Times New Roman" w:hint="eastAsia"/>
        </w:rPr>
        <w:t>3</w:t>
      </w:r>
      <w:proofErr w:type="gramStart"/>
      <w:r w:rsidRPr="00161CA5">
        <w:rPr>
          <w:rFonts w:ascii="Times New Roman" w:eastAsia="標楷體" w:hAnsi="Times New Roman" w:hint="eastAsia"/>
        </w:rPr>
        <w:t>量測了設計</w:t>
      </w:r>
      <w:proofErr w:type="gramEnd"/>
      <w:r w:rsidRPr="00161CA5">
        <w:rPr>
          <w:rFonts w:ascii="Times New Roman" w:eastAsia="標楷體" w:hAnsi="Times New Roman" w:hint="eastAsia"/>
        </w:rPr>
        <w:t>流暢性與認知彈性。本測驗所涉及的執行功能組件包含基本視覺注意力、動作速度、視覺知覺能力與結構能力。</w:t>
      </w:r>
    </w:p>
    <w:p w14:paraId="76A178F6" w14:textId="77777777" w:rsidR="00364B2E" w:rsidRDefault="00364B2E" w:rsidP="00CC7365">
      <w:pPr>
        <w:ind w:firstLineChars="200" w:firstLine="480"/>
      </w:pPr>
    </w:p>
    <w:p w14:paraId="2BAA6B3B" w14:textId="77777777" w:rsidR="000F7D80" w:rsidRDefault="000F7D80" w:rsidP="00CD4957"/>
    <w:p w14:paraId="43E085A2" w14:textId="77777777" w:rsidR="00B241C4" w:rsidRDefault="00B241C4">
      <w:pPr>
        <w:widowControl/>
      </w:pPr>
    </w:p>
    <w:p w14:paraId="17737178" w14:textId="77777777" w:rsidR="00165F73" w:rsidRDefault="00165F73"/>
    <w:sectPr w:rsidR="00165F73" w:rsidSect="00CC7365">
      <w:headerReference w:type="default" r:id="rId9"/>
      <w:pgSz w:w="11906" w:h="16838"/>
      <w:pgMar w:top="284" w:right="707" w:bottom="568" w:left="709" w:header="288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yushu chiang" w:date="2020-03-31T14:09:00Z" w:initials="yc">
    <w:p w14:paraId="51857917" w14:textId="77777777" w:rsidR="00CC7365" w:rsidRDefault="00CC73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注意</w:t>
      </w:r>
      <w:r>
        <w:rPr>
          <w:rFonts w:hint="eastAsia"/>
        </w:rPr>
        <w:t>!</w:t>
      </w:r>
      <w:r>
        <w:rPr>
          <w:rFonts w:hint="eastAsia"/>
        </w:rPr>
        <w:t>是左下的量尺分數，而不是左方欄位的計分結果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8579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AEBE7" w14:textId="77777777" w:rsidR="004E78F1" w:rsidRDefault="004E78F1" w:rsidP="00165F73">
      <w:r>
        <w:separator/>
      </w:r>
    </w:p>
  </w:endnote>
  <w:endnote w:type="continuationSeparator" w:id="0">
    <w:p w14:paraId="48921B78" w14:textId="77777777" w:rsidR="004E78F1" w:rsidRDefault="004E78F1" w:rsidP="00165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E3F049" w14:textId="77777777" w:rsidR="004E78F1" w:rsidRDefault="004E78F1" w:rsidP="00165F73">
      <w:r>
        <w:separator/>
      </w:r>
    </w:p>
  </w:footnote>
  <w:footnote w:type="continuationSeparator" w:id="0">
    <w:p w14:paraId="0095AA24" w14:textId="77777777" w:rsidR="004E78F1" w:rsidRDefault="004E78F1" w:rsidP="00165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F71D4" w14:textId="77777777" w:rsidR="00A371AC" w:rsidRDefault="00A371AC" w:rsidP="00CD4957">
    <w:pPr>
      <w:pStyle w:val="a3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"yyyy/M/d"</w:instrText>
    </w:r>
    <w:r>
      <w:instrText xml:space="preserve"> </w:instrText>
    </w:r>
    <w:r>
      <w:fldChar w:fldCharType="separate"/>
    </w:r>
    <w:r w:rsidR="00CC7365">
      <w:rPr>
        <w:noProof/>
      </w:rPr>
      <w:t>2020/3/31</w:t>
    </w:r>
    <w: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ushu chiang">
    <w15:presenceInfo w15:providerId="Windows Live" w15:userId="eeb1b95bb071a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CA"/>
    <w:rsid w:val="00026E1F"/>
    <w:rsid w:val="00055DF5"/>
    <w:rsid w:val="00067BE6"/>
    <w:rsid w:val="000E71D8"/>
    <w:rsid w:val="000F7D80"/>
    <w:rsid w:val="0011302C"/>
    <w:rsid w:val="001627E8"/>
    <w:rsid w:val="00165F73"/>
    <w:rsid w:val="001C1CB9"/>
    <w:rsid w:val="001C5C93"/>
    <w:rsid w:val="001C6FC9"/>
    <w:rsid w:val="001D0D3B"/>
    <w:rsid w:val="00210F78"/>
    <w:rsid w:val="00226740"/>
    <w:rsid w:val="0025385F"/>
    <w:rsid w:val="002743D6"/>
    <w:rsid w:val="002A4C1B"/>
    <w:rsid w:val="002E3241"/>
    <w:rsid w:val="0030490A"/>
    <w:rsid w:val="00350021"/>
    <w:rsid w:val="00364B2E"/>
    <w:rsid w:val="003817DB"/>
    <w:rsid w:val="003A178A"/>
    <w:rsid w:val="00415F71"/>
    <w:rsid w:val="004B453A"/>
    <w:rsid w:val="004B6D7B"/>
    <w:rsid w:val="004C50A5"/>
    <w:rsid w:val="004E78F1"/>
    <w:rsid w:val="00513B59"/>
    <w:rsid w:val="00543B31"/>
    <w:rsid w:val="00566EED"/>
    <w:rsid w:val="005A0BF3"/>
    <w:rsid w:val="005F017D"/>
    <w:rsid w:val="005F1268"/>
    <w:rsid w:val="006001F4"/>
    <w:rsid w:val="00675E23"/>
    <w:rsid w:val="006C48E1"/>
    <w:rsid w:val="006D43E3"/>
    <w:rsid w:val="00761584"/>
    <w:rsid w:val="007B7979"/>
    <w:rsid w:val="008234D1"/>
    <w:rsid w:val="008434DB"/>
    <w:rsid w:val="008523D3"/>
    <w:rsid w:val="008A07CA"/>
    <w:rsid w:val="00917983"/>
    <w:rsid w:val="0098633C"/>
    <w:rsid w:val="009871A1"/>
    <w:rsid w:val="009D1A26"/>
    <w:rsid w:val="00A123F2"/>
    <w:rsid w:val="00A1430B"/>
    <w:rsid w:val="00A371AC"/>
    <w:rsid w:val="00A77DD0"/>
    <w:rsid w:val="00AC46E4"/>
    <w:rsid w:val="00AF281D"/>
    <w:rsid w:val="00AF2CCA"/>
    <w:rsid w:val="00B241C4"/>
    <w:rsid w:val="00B414D9"/>
    <w:rsid w:val="00B5317E"/>
    <w:rsid w:val="00B54007"/>
    <w:rsid w:val="00B54BA5"/>
    <w:rsid w:val="00BF1B21"/>
    <w:rsid w:val="00C05773"/>
    <w:rsid w:val="00C15843"/>
    <w:rsid w:val="00C77C0B"/>
    <w:rsid w:val="00CC7365"/>
    <w:rsid w:val="00CD33CC"/>
    <w:rsid w:val="00CD4957"/>
    <w:rsid w:val="00CD7DD4"/>
    <w:rsid w:val="00D5499B"/>
    <w:rsid w:val="00DB14D4"/>
    <w:rsid w:val="00DD227C"/>
    <w:rsid w:val="00E758E0"/>
    <w:rsid w:val="00EE0AF5"/>
    <w:rsid w:val="00EF2CFA"/>
    <w:rsid w:val="00F07959"/>
    <w:rsid w:val="00F07FD1"/>
    <w:rsid w:val="00FB48D3"/>
    <w:rsid w:val="00FC4F6C"/>
    <w:rsid w:val="00FD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889BD"/>
  <w15:chartTrackingRefBased/>
  <w15:docId w15:val="{AD1F67B6-B20B-4BA6-85CA-30D31F3CF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0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5F7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65F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5F73"/>
    <w:rPr>
      <w:sz w:val="20"/>
      <w:szCs w:val="20"/>
    </w:rPr>
  </w:style>
  <w:style w:type="table" w:styleId="a7">
    <w:name w:val="Table Grid"/>
    <w:basedOn w:val="a1"/>
    <w:uiPriority w:val="39"/>
    <w:rsid w:val="00165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863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8633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CC7365"/>
    <w:rPr>
      <w:sz w:val="18"/>
      <w:szCs w:val="18"/>
    </w:rPr>
  </w:style>
  <w:style w:type="paragraph" w:styleId="ab">
    <w:name w:val="annotation text"/>
    <w:basedOn w:val="a"/>
    <w:link w:val="ac"/>
    <w:uiPriority w:val="99"/>
    <w:unhideWhenUsed/>
    <w:rsid w:val="00CC7365"/>
  </w:style>
  <w:style w:type="character" w:customStyle="1" w:styleId="ac">
    <w:name w:val="註解文字 字元"/>
    <w:basedOn w:val="a0"/>
    <w:link w:val="ab"/>
    <w:uiPriority w:val="99"/>
    <w:rsid w:val="00CC7365"/>
  </w:style>
  <w:style w:type="paragraph" w:styleId="ad">
    <w:name w:val="annotation subject"/>
    <w:basedOn w:val="ab"/>
    <w:next w:val="ab"/>
    <w:link w:val="ae"/>
    <w:uiPriority w:val="99"/>
    <w:semiHidden/>
    <w:unhideWhenUsed/>
    <w:rsid w:val="00CC7365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CC7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B7BAD-3610-4ABA-A681-30CA0E5E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yushu chiang</dc:creator>
  <cp:keywords/>
  <dc:description/>
  <cp:lastModifiedBy>yushu chiang</cp:lastModifiedBy>
  <cp:revision>4</cp:revision>
  <cp:lastPrinted>2019-12-16T07:20:00Z</cp:lastPrinted>
  <dcterms:created xsi:type="dcterms:W3CDTF">2020-03-30T01:33:00Z</dcterms:created>
  <dcterms:modified xsi:type="dcterms:W3CDTF">2020-03-31T06:43:00Z</dcterms:modified>
</cp:coreProperties>
</file>