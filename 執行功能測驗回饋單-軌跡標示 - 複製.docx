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5CD34" w14:textId="77777777" w:rsidR="006C48E1" w:rsidRPr="008434DB" w:rsidRDefault="00165F73" w:rsidP="00165F73">
      <w:pPr>
        <w:jc w:val="center"/>
        <w:rPr>
          <w:rFonts w:ascii="標楷體" w:eastAsia="標楷體" w:hAnsi="標楷體"/>
          <w:b/>
          <w:sz w:val="32"/>
          <w:szCs w:val="32"/>
        </w:rPr>
      </w:pPr>
      <w:r w:rsidRPr="008434DB">
        <w:rPr>
          <w:rFonts w:ascii="標楷體" w:eastAsia="標楷體" w:hAnsi="標楷體"/>
          <w:b/>
          <w:sz w:val="32"/>
          <w:szCs w:val="32"/>
        </w:rPr>
        <w:t>D-KEFS</w:t>
      </w:r>
      <w:r w:rsidRPr="008434DB">
        <w:rPr>
          <w:rFonts w:ascii="標楷體" w:eastAsia="標楷體" w:hAnsi="標楷體" w:hint="eastAsia"/>
          <w:b/>
          <w:sz w:val="32"/>
          <w:szCs w:val="32"/>
        </w:rPr>
        <w:t>執行功能測驗</w:t>
      </w:r>
      <w:r w:rsidR="004B6D7B" w:rsidRPr="008434DB">
        <w:rPr>
          <w:rFonts w:ascii="標楷體" w:eastAsia="標楷體" w:hAnsi="標楷體" w:hint="eastAsia"/>
          <w:b/>
          <w:sz w:val="32"/>
          <w:szCs w:val="32"/>
        </w:rPr>
        <w:t>回饋單</w:t>
      </w:r>
    </w:p>
    <w:p w14:paraId="09BE07DB" w14:textId="77777777" w:rsidR="00513B59" w:rsidRPr="008434DB" w:rsidRDefault="00513B59" w:rsidP="00BF1B21">
      <w:pPr>
        <w:spacing w:line="360" w:lineRule="auto"/>
        <w:rPr>
          <w:rFonts w:ascii="標楷體" w:eastAsia="標楷體" w:hAnsi="標楷體"/>
          <w:b/>
        </w:rPr>
      </w:pPr>
      <w:r w:rsidRPr="008434DB">
        <w:rPr>
          <w:rFonts w:ascii="標楷體" w:eastAsia="標楷體" w:hAnsi="標楷體" w:hint="eastAsia"/>
          <w:b/>
        </w:rPr>
        <w:t>基本資料:</w:t>
      </w:r>
    </w:p>
    <w:tbl>
      <w:tblPr>
        <w:tblStyle w:val="a7"/>
        <w:tblW w:w="5000" w:type="pct"/>
        <w:tblLook w:val="04A0" w:firstRow="1" w:lastRow="0" w:firstColumn="1" w:lastColumn="0" w:noHBand="0" w:noVBand="1"/>
      </w:tblPr>
      <w:tblGrid>
        <w:gridCol w:w="1161"/>
        <w:gridCol w:w="1997"/>
        <w:gridCol w:w="1499"/>
        <w:gridCol w:w="1960"/>
        <w:gridCol w:w="1933"/>
        <w:gridCol w:w="1930"/>
      </w:tblGrid>
      <w:tr w:rsidR="00C15843" w:rsidRPr="008434DB" w14:paraId="04541534" w14:textId="77777777" w:rsidTr="00C15843">
        <w:trPr>
          <w:trHeight w:val="339"/>
        </w:trPr>
        <w:tc>
          <w:tcPr>
            <w:tcW w:w="554" w:type="pct"/>
          </w:tcPr>
          <w:p w14:paraId="5A40065E" w14:textId="77777777" w:rsidR="00C15843" w:rsidRPr="008434DB" w:rsidRDefault="00C15843" w:rsidP="00C15843">
            <w:pPr>
              <w:rPr>
                <w:rFonts w:ascii="標楷體" w:eastAsia="標楷體" w:hAnsi="標楷體"/>
                <w:b/>
              </w:rPr>
            </w:pPr>
            <w:r w:rsidRPr="008434DB">
              <w:rPr>
                <w:rFonts w:ascii="標楷體" w:eastAsia="標楷體" w:hAnsi="標楷體" w:hint="eastAsia"/>
                <w:b/>
              </w:rPr>
              <w:t>編號:</w:t>
            </w:r>
          </w:p>
        </w:tc>
        <w:tc>
          <w:tcPr>
            <w:tcW w:w="953" w:type="pct"/>
          </w:tcPr>
          <w:p w14:paraId="65412B9F" w14:textId="77777777" w:rsidR="00C15843" w:rsidRPr="008434DB" w:rsidRDefault="00C15843" w:rsidP="00C15843">
            <w:pPr>
              <w:rPr>
                <w:rFonts w:ascii="標楷體" w:eastAsia="標楷體" w:hAnsi="標楷體"/>
                <w:b/>
              </w:rPr>
            </w:pPr>
          </w:p>
        </w:tc>
        <w:tc>
          <w:tcPr>
            <w:tcW w:w="715" w:type="pct"/>
          </w:tcPr>
          <w:p w14:paraId="10336D0C" w14:textId="77777777" w:rsidR="00C15843" w:rsidRPr="008434DB" w:rsidRDefault="00C15843" w:rsidP="00C15843">
            <w:pPr>
              <w:rPr>
                <w:rFonts w:ascii="標楷體" w:eastAsia="標楷體" w:hAnsi="標楷體"/>
                <w:b/>
              </w:rPr>
            </w:pPr>
            <w:r w:rsidRPr="008434DB">
              <w:rPr>
                <w:rFonts w:ascii="標楷體" w:eastAsia="標楷體" w:hAnsi="標楷體" w:hint="eastAsia"/>
                <w:b/>
              </w:rPr>
              <w:t>性別:</w:t>
            </w:r>
          </w:p>
        </w:tc>
        <w:tc>
          <w:tcPr>
            <w:tcW w:w="935" w:type="pct"/>
          </w:tcPr>
          <w:p w14:paraId="1FEB299F" w14:textId="77777777" w:rsidR="00C15843" w:rsidRPr="008434DB" w:rsidRDefault="00C15843" w:rsidP="00C15843">
            <w:pPr>
              <w:rPr>
                <w:rFonts w:ascii="標楷體" w:eastAsia="標楷體" w:hAnsi="標楷體"/>
                <w:b/>
              </w:rPr>
            </w:pPr>
          </w:p>
        </w:tc>
        <w:tc>
          <w:tcPr>
            <w:tcW w:w="922" w:type="pct"/>
          </w:tcPr>
          <w:p w14:paraId="1BA87E73" w14:textId="77777777" w:rsidR="00C15843" w:rsidRPr="008434DB" w:rsidRDefault="00C15843" w:rsidP="00C15843">
            <w:pPr>
              <w:rPr>
                <w:rFonts w:ascii="標楷體" w:eastAsia="標楷體" w:hAnsi="標楷體"/>
                <w:b/>
              </w:rPr>
            </w:pPr>
            <w:r w:rsidRPr="008434DB">
              <w:rPr>
                <w:rFonts w:ascii="標楷體" w:eastAsia="標楷體" w:hAnsi="標楷體" w:hint="eastAsia"/>
                <w:b/>
              </w:rPr>
              <w:t>測驗時間:</w:t>
            </w:r>
          </w:p>
        </w:tc>
        <w:tc>
          <w:tcPr>
            <w:tcW w:w="921" w:type="pct"/>
          </w:tcPr>
          <w:p w14:paraId="2A07B268" w14:textId="77777777" w:rsidR="00C15843" w:rsidRPr="008434DB" w:rsidRDefault="00C15843" w:rsidP="00C15843">
            <w:pPr>
              <w:rPr>
                <w:rFonts w:ascii="標楷體" w:eastAsia="標楷體" w:hAnsi="標楷體"/>
                <w:b/>
              </w:rPr>
            </w:pPr>
          </w:p>
        </w:tc>
      </w:tr>
      <w:tr w:rsidR="00C15843" w:rsidRPr="008434DB" w14:paraId="22A17DFD" w14:textId="77777777" w:rsidTr="00C15843">
        <w:trPr>
          <w:trHeight w:val="325"/>
        </w:trPr>
        <w:tc>
          <w:tcPr>
            <w:tcW w:w="554" w:type="pct"/>
          </w:tcPr>
          <w:p w14:paraId="28BE2211" w14:textId="77777777" w:rsidR="00C15843" w:rsidRPr="008434DB" w:rsidRDefault="00C15843" w:rsidP="00C15843">
            <w:pPr>
              <w:rPr>
                <w:rFonts w:ascii="標楷體" w:eastAsia="標楷體" w:hAnsi="標楷體"/>
                <w:b/>
              </w:rPr>
            </w:pPr>
            <w:r w:rsidRPr="008434DB">
              <w:rPr>
                <w:rFonts w:ascii="標楷體" w:eastAsia="標楷體" w:hAnsi="標楷體" w:hint="eastAsia"/>
                <w:b/>
              </w:rPr>
              <w:t>姓名:</w:t>
            </w:r>
          </w:p>
        </w:tc>
        <w:tc>
          <w:tcPr>
            <w:tcW w:w="953" w:type="pct"/>
          </w:tcPr>
          <w:p w14:paraId="212DA62B" w14:textId="77777777" w:rsidR="00C15843" w:rsidRPr="008434DB" w:rsidRDefault="00C15843" w:rsidP="00C15843">
            <w:pPr>
              <w:rPr>
                <w:rFonts w:ascii="標楷體" w:eastAsia="標楷體" w:hAnsi="標楷體"/>
                <w:b/>
              </w:rPr>
            </w:pPr>
          </w:p>
        </w:tc>
        <w:tc>
          <w:tcPr>
            <w:tcW w:w="715" w:type="pct"/>
          </w:tcPr>
          <w:p w14:paraId="6F4C77BD" w14:textId="77777777" w:rsidR="00C15843" w:rsidRPr="008434DB" w:rsidRDefault="00C15843" w:rsidP="00C15843">
            <w:pPr>
              <w:rPr>
                <w:rFonts w:ascii="標楷體" w:eastAsia="標楷體" w:hAnsi="標楷體"/>
                <w:b/>
              </w:rPr>
            </w:pPr>
            <w:r w:rsidRPr="008434DB">
              <w:rPr>
                <w:rFonts w:ascii="標楷體" w:eastAsia="標楷體" w:hAnsi="標楷體" w:hint="eastAsia"/>
                <w:b/>
              </w:rPr>
              <w:t>慣用手</w:t>
            </w:r>
          </w:p>
        </w:tc>
        <w:tc>
          <w:tcPr>
            <w:tcW w:w="935" w:type="pct"/>
          </w:tcPr>
          <w:p w14:paraId="639A8FBC" w14:textId="77777777" w:rsidR="00C15843" w:rsidRPr="008434DB" w:rsidRDefault="00C15843" w:rsidP="00C15843">
            <w:pPr>
              <w:rPr>
                <w:rFonts w:ascii="標楷體" w:eastAsia="標楷體" w:hAnsi="標楷體"/>
                <w:b/>
              </w:rPr>
            </w:pPr>
          </w:p>
        </w:tc>
        <w:tc>
          <w:tcPr>
            <w:tcW w:w="922" w:type="pct"/>
          </w:tcPr>
          <w:p w14:paraId="3B8905B9" w14:textId="77777777" w:rsidR="00C15843" w:rsidRPr="008434DB" w:rsidRDefault="00C15843" w:rsidP="00C15843">
            <w:pPr>
              <w:rPr>
                <w:rFonts w:ascii="標楷體" w:eastAsia="標楷體" w:hAnsi="標楷體"/>
                <w:b/>
              </w:rPr>
            </w:pPr>
            <w:r w:rsidRPr="008434DB">
              <w:rPr>
                <w:rFonts w:ascii="標楷體" w:eastAsia="標楷體" w:hAnsi="標楷體" w:hint="eastAsia"/>
                <w:b/>
              </w:rPr>
              <w:t>出生年月日:</w:t>
            </w:r>
          </w:p>
        </w:tc>
        <w:tc>
          <w:tcPr>
            <w:tcW w:w="921" w:type="pct"/>
          </w:tcPr>
          <w:p w14:paraId="12AD6FAA" w14:textId="77777777" w:rsidR="00C15843" w:rsidRPr="008434DB" w:rsidRDefault="00C15843" w:rsidP="00C15843">
            <w:pPr>
              <w:rPr>
                <w:rFonts w:ascii="標楷體" w:eastAsia="標楷體" w:hAnsi="標楷體"/>
                <w:b/>
              </w:rPr>
            </w:pPr>
          </w:p>
        </w:tc>
      </w:tr>
      <w:tr w:rsidR="00C15843" w:rsidRPr="008434DB" w14:paraId="75EBF2B5" w14:textId="77777777" w:rsidTr="00C15843">
        <w:trPr>
          <w:trHeight w:val="339"/>
        </w:trPr>
        <w:tc>
          <w:tcPr>
            <w:tcW w:w="554" w:type="pct"/>
          </w:tcPr>
          <w:p w14:paraId="286B135A" w14:textId="77777777" w:rsidR="00C15843" w:rsidRPr="008434DB" w:rsidRDefault="00C15843" w:rsidP="00C15843">
            <w:pPr>
              <w:rPr>
                <w:rFonts w:ascii="標楷體" w:eastAsia="標楷體" w:hAnsi="標楷體"/>
                <w:b/>
              </w:rPr>
            </w:pPr>
            <w:r w:rsidRPr="008434DB">
              <w:rPr>
                <w:rFonts w:ascii="標楷體" w:eastAsia="標楷體" w:hAnsi="標楷體" w:hint="eastAsia"/>
                <w:b/>
              </w:rPr>
              <w:t>年齡</w:t>
            </w:r>
          </w:p>
        </w:tc>
        <w:tc>
          <w:tcPr>
            <w:tcW w:w="953" w:type="pct"/>
          </w:tcPr>
          <w:p w14:paraId="2ED21F44" w14:textId="77777777" w:rsidR="00C15843" w:rsidRPr="008434DB" w:rsidRDefault="00C15843" w:rsidP="00C15843">
            <w:pPr>
              <w:rPr>
                <w:rFonts w:ascii="標楷體" w:eastAsia="標楷體" w:hAnsi="標楷體"/>
                <w:b/>
              </w:rPr>
            </w:pPr>
          </w:p>
        </w:tc>
        <w:tc>
          <w:tcPr>
            <w:tcW w:w="715" w:type="pct"/>
          </w:tcPr>
          <w:p w14:paraId="4E0636B0" w14:textId="77777777" w:rsidR="00C15843" w:rsidRPr="008434DB" w:rsidRDefault="008434DB" w:rsidP="00C15843">
            <w:pPr>
              <w:rPr>
                <w:rFonts w:ascii="標楷體" w:eastAsia="標楷體" w:hAnsi="標楷體"/>
                <w:b/>
              </w:rPr>
            </w:pPr>
            <w:r w:rsidRPr="008434DB">
              <w:rPr>
                <w:rFonts w:ascii="標楷體" w:eastAsia="標楷體" w:hAnsi="標楷體" w:hint="eastAsia"/>
                <w:b/>
              </w:rPr>
              <w:t>教育年</w:t>
            </w:r>
          </w:p>
        </w:tc>
        <w:tc>
          <w:tcPr>
            <w:tcW w:w="935" w:type="pct"/>
          </w:tcPr>
          <w:p w14:paraId="5F6CE69C" w14:textId="77777777" w:rsidR="00C15843" w:rsidRPr="008434DB" w:rsidRDefault="00C15843" w:rsidP="00C15843">
            <w:pPr>
              <w:rPr>
                <w:rFonts w:ascii="標楷體" w:eastAsia="標楷體" w:hAnsi="標楷體"/>
                <w:b/>
              </w:rPr>
            </w:pPr>
          </w:p>
        </w:tc>
        <w:tc>
          <w:tcPr>
            <w:tcW w:w="922" w:type="pct"/>
          </w:tcPr>
          <w:p w14:paraId="6FD7E55B" w14:textId="77777777" w:rsidR="00C15843" w:rsidRPr="008434DB" w:rsidRDefault="00C15843" w:rsidP="00C15843">
            <w:pPr>
              <w:rPr>
                <w:rFonts w:ascii="標楷體" w:eastAsia="標楷體" w:hAnsi="標楷體"/>
                <w:b/>
              </w:rPr>
            </w:pPr>
            <w:r w:rsidRPr="008434DB">
              <w:rPr>
                <w:rFonts w:ascii="標楷體" w:eastAsia="標楷體" w:hAnsi="標楷體" w:hint="eastAsia"/>
                <w:b/>
              </w:rPr>
              <w:t>學校</w:t>
            </w:r>
          </w:p>
        </w:tc>
        <w:tc>
          <w:tcPr>
            <w:tcW w:w="921" w:type="pct"/>
          </w:tcPr>
          <w:p w14:paraId="4886C979" w14:textId="77777777" w:rsidR="00C15843" w:rsidRPr="008434DB" w:rsidRDefault="00C15843" w:rsidP="00C15843">
            <w:pPr>
              <w:rPr>
                <w:rFonts w:ascii="標楷體" w:eastAsia="標楷體" w:hAnsi="標楷體"/>
                <w:b/>
              </w:rPr>
            </w:pPr>
          </w:p>
        </w:tc>
      </w:tr>
    </w:tbl>
    <w:p w14:paraId="77CAFC17" w14:textId="77777777" w:rsidR="00165F73" w:rsidRPr="008434DB" w:rsidRDefault="00165F73" w:rsidP="008434DB">
      <w:pPr>
        <w:spacing w:line="360" w:lineRule="auto"/>
        <w:jc w:val="center"/>
        <w:rPr>
          <w:rFonts w:ascii="標楷體" w:eastAsia="標楷體" w:hAnsi="標楷體"/>
          <w:b/>
          <w:bCs/>
          <w:sz w:val="28"/>
          <w:szCs w:val="28"/>
        </w:rPr>
      </w:pPr>
      <w:r w:rsidRPr="008434DB">
        <w:rPr>
          <w:rFonts w:ascii="標楷體" w:eastAsia="標楷體" w:hAnsi="標楷體" w:hint="eastAsia"/>
          <w:b/>
          <w:bCs/>
          <w:sz w:val="28"/>
          <w:szCs w:val="28"/>
        </w:rPr>
        <w:t>軌跡標示測驗</w:t>
      </w:r>
    </w:p>
    <w:p w14:paraId="413605C0" w14:textId="77777777" w:rsidR="00B54BA5" w:rsidRPr="008434DB" w:rsidRDefault="00B54BA5" w:rsidP="008434DB">
      <w:pPr>
        <w:spacing w:line="360" w:lineRule="auto"/>
        <w:rPr>
          <w:rFonts w:ascii="標楷體" w:eastAsia="標楷體" w:hAnsi="標楷體"/>
        </w:rPr>
      </w:pPr>
      <w:r w:rsidRPr="008434DB">
        <w:rPr>
          <w:rFonts w:ascii="標楷體" w:eastAsia="標楷體" w:hAnsi="標楷體" w:hint="eastAsia"/>
          <w:b/>
          <w:bCs/>
        </w:rPr>
        <w:t>基本測量</w:t>
      </w:r>
    </w:p>
    <w:tbl>
      <w:tblPr>
        <w:tblStyle w:val="a7"/>
        <w:tblW w:w="10482" w:type="dxa"/>
        <w:tblInd w:w="-5" w:type="dxa"/>
        <w:tblLook w:val="04A0" w:firstRow="1" w:lastRow="0" w:firstColumn="1" w:lastColumn="0" w:noHBand="0" w:noVBand="1"/>
      </w:tblPr>
      <w:tblGrid>
        <w:gridCol w:w="1405"/>
        <w:gridCol w:w="1837"/>
        <w:gridCol w:w="1815"/>
        <w:gridCol w:w="1800"/>
        <w:gridCol w:w="1825"/>
        <w:gridCol w:w="1800"/>
      </w:tblGrid>
      <w:tr w:rsidR="00FD13F8" w:rsidRPr="008434DB" w14:paraId="2AD12112" w14:textId="77777777" w:rsidTr="00BF1B21">
        <w:trPr>
          <w:trHeight w:val="608"/>
        </w:trPr>
        <w:tc>
          <w:tcPr>
            <w:tcW w:w="1496" w:type="dxa"/>
          </w:tcPr>
          <w:p w14:paraId="50877948" w14:textId="77777777" w:rsidR="00B54BA5" w:rsidRPr="008434DB" w:rsidRDefault="00B54BA5" w:rsidP="00B54BA5">
            <w:pPr>
              <w:rPr>
                <w:rFonts w:ascii="標楷體" w:eastAsia="標楷體" w:hAnsi="標楷體"/>
              </w:rPr>
            </w:pPr>
          </w:p>
        </w:tc>
        <w:tc>
          <w:tcPr>
            <w:tcW w:w="1664" w:type="dxa"/>
          </w:tcPr>
          <w:p w14:paraId="78449386"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情境</w:t>
            </w:r>
            <w:proofErr w:type="gramStart"/>
            <w:r w:rsidRPr="008434DB">
              <w:rPr>
                <w:rFonts w:ascii="標楷體" w:eastAsia="標楷體" w:hAnsi="標楷體" w:hint="eastAsia"/>
                <w:sz w:val="22"/>
              </w:rPr>
              <w:t>一</w:t>
            </w:r>
            <w:proofErr w:type="gramEnd"/>
            <w:r w:rsidRPr="008434DB">
              <w:rPr>
                <w:rFonts w:ascii="標楷體" w:eastAsia="標楷體" w:hAnsi="標楷體" w:hint="eastAsia"/>
                <w:sz w:val="22"/>
              </w:rPr>
              <w:t>：</w:t>
            </w:r>
          </w:p>
          <w:p w14:paraId="79DC69BF"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視覺掃描</w:t>
            </w:r>
          </w:p>
        </w:tc>
        <w:tc>
          <w:tcPr>
            <w:tcW w:w="1830" w:type="dxa"/>
          </w:tcPr>
          <w:p w14:paraId="17D1BE26"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情境二：</w:t>
            </w:r>
          </w:p>
          <w:p w14:paraId="647871B9" w14:textId="77777777" w:rsidR="00B54BA5" w:rsidRPr="008434DB" w:rsidRDefault="00B54BA5" w:rsidP="00B54BA5">
            <w:pPr>
              <w:jc w:val="center"/>
              <w:rPr>
                <w:rFonts w:ascii="標楷體" w:eastAsia="標楷體" w:hAnsi="標楷體"/>
                <w:sz w:val="22"/>
              </w:rPr>
            </w:pPr>
            <w:del w:id="0" w:author="yushu chiang" w:date="2019-12-30T15:21:00Z">
              <w:r w:rsidRPr="008434DB" w:rsidDel="004B453A">
                <w:rPr>
                  <w:rFonts w:ascii="標楷體" w:eastAsia="標楷體" w:hAnsi="標楷體" w:hint="eastAsia"/>
                  <w:sz w:val="22"/>
                </w:rPr>
                <w:delText>數字</w:delText>
              </w:r>
            </w:del>
            <w:ins w:id="1" w:author="yushu chiang" w:date="2019-12-30T15:21:00Z">
              <w:r w:rsidR="004B453A">
                <w:rPr>
                  <w:rFonts w:ascii="標楷體" w:eastAsia="標楷體" w:hAnsi="標楷體" w:hint="eastAsia"/>
                  <w:sz w:val="22"/>
                </w:rPr>
                <w:t>圓形</w:t>
              </w:r>
            </w:ins>
            <w:r w:rsidRPr="008434DB">
              <w:rPr>
                <w:rFonts w:ascii="標楷體" w:eastAsia="標楷體" w:hAnsi="標楷體" w:hint="eastAsia"/>
                <w:sz w:val="22"/>
              </w:rPr>
              <w:t>序列</w:t>
            </w:r>
          </w:p>
        </w:tc>
        <w:tc>
          <w:tcPr>
            <w:tcW w:w="1831" w:type="dxa"/>
          </w:tcPr>
          <w:p w14:paraId="7BAFAFB4"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情境</w:t>
            </w:r>
            <w:proofErr w:type="gramStart"/>
            <w:r w:rsidRPr="008434DB">
              <w:rPr>
                <w:rFonts w:ascii="標楷體" w:eastAsia="標楷體" w:hAnsi="標楷體" w:hint="eastAsia"/>
                <w:sz w:val="22"/>
              </w:rPr>
              <w:t>三</w:t>
            </w:r>
            <w:proofErr w:type="gramEnd"/>
            <w:r w:rsidRPr="008434DB">
              <w:rPr>
                <w:rFonts w:ascii="標楷體" w:eastAsia="標楷體" w:hAnsi="標楷體" w:hint="eastAsia"/>
                <w:sz w:val="22"/>
              </w:rPr>
              <w:t>：</w:t>
            </w:r>
          </w:p>
          <w:p w14:paraId="1DF48301" w14:textId="77777777" w:rsidR="00B54BA5" w:rsidRPr="008434DB" w:rsidRDefault="004B453A" w:rsidP="00B54BA5">
            <w:pPr>
              <w:jc w:val="center"/>
              <w:rPr>
                <w:rFonts w:ascii="標楷體" w:eastAsia="標楷體" w:hAnsi="標楷體"/>
                <w:sz w:val="22"/>
              </w:rPr>
            </w:pPr>
            <w:ins w:id="2" w:author="yushu chiang" w:date="2019-12-30T15:21:00Z">
              <w:r>
                <w:rPr>
                  <w:rFonts w:ascii="標楷體" w:eastAsia="標楷體" w:hAnsi="標楷體" w:hint="eastAsia"/>
                  <w:sz w:val="22"/>
                </w:rPr>
                <w:t>六邊形</w:t>
              </w:r>
            </w:ins>
            <w:del w:id="3" w:author="yushu chiang" w:date="2019-12-30T15:21:00Z">
              <w:r w:rsidR="00B54BA5" w:rsidRPr="008434DB" w:rsidDel="004B453A">
                <w:rPr>
                  <w:rFonts w:ascii="標楷體" w:eastAsia="標楷體" w:hAnsi="標楷體" w:hint="eastAsia"/>
                  <w:sz w:val="22"/>
                </w:rPr>
                <w:delText>文字</w:delText>
              </w:r>
            </w:del>
            <w:r w:rsidR="00B54BA5" w:rsidRPr="008434DB">
              <w:rPr>
                <w:rFonts w:ascii="標楷體" w:eastAsia="標楷體" w:hAnsi="標楷體" w:hint="eastAsia"/>
                <w:sz w:val="22"/>
              </w:rPr>
              <w:t>序列</w:t>
            </w:r>
          </w:p>
        </w:tc>
        <w:tc>
          <w:tcPr>
            <w:tcW w:w="1830" w:type="dxa"/>
          </w:tcPr>
          <w:p w14:paraId="48528585"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情境四：</w:t>
            </w:r>
          </w:p>
          <w:p w14:paraId="20D91616" w14:textId="77777777" w:rsidR="00B54BA5" w:rsidRPr="008434DB" w:rsidRDefault="004B453A" w:rsidP="00B54BA5">
            <w:pPr>
              <w:jc w:val="center"/>
              <w:rPr>
                <w:rFonts w:ascii="標楷體" w:eastAsia="標楷體" w:hAnsi="標楷體"/>
                <w:sz w:val="22"/>
              </w:rPr>
            </w:pPr>
            <w:ins w:id="4" w:author="yushu chiang" w:date="2019-12-30T15:22:00Z">
              <w:r>
                <w:rPr>
                  <w:rFonts w:ascii="標楷體" w:eastAsia="標楷體" w:hAnsi="標楷體" w:hint="eastAsia"/>
                  <w:sz w:val="22"/>
                </w:rPr>
                <w:t>圓形六邊形</w:t>
              </w:r>
            </w:ins>
            <w:del w:id="5" w:author="yushu chiang" w:date="2019-12-30T15:21:00Z">
              <w:r w:rsidR="00B54BA5" w:rsidRPr="008434DB" w:rsidDel="004B453A">
                <w:rPr>
                  <w:rFonts w:ascii="標楷體" w:eastAsia="標楷體" w:hAnsi="標楷體" w:hint="eastAsia"/>
                  <w:sz w:val="22"/>
                </w:rPr>
                <w:delText>數字文字</w:delText>
              </w:r>
            </w:del>
            <w:r w:rsidR="00B54BA5" w:rsidRPr="008434DB">
              <w:rPr>
                <w:rFonts w:ascii="標楷體" w:eastAsia="標楷體" w:hAnsi="標楷體" w:hint="eastAsia"/>
                <w:sz w:val="22"/>
              </w:rPr>
              <w:t>轉換</w:t>
            </w:r>
          </w:p>
        </w:tc>
        <w:tc>
          <w:tcPr>
            <w:tcW w:w="1831" w:type="dxa"/>
          </w:tcPr>
          <w:p w14:paraId="43310A81"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情境五：</w:t>
            </w:r>
          </w:p>
          <w:p w14:paraId="4B6CDFC3"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動作速度</w:t>
            </w:r>
          </w:p>
        </w:tc>
      </w:tr>
      <w:tr w:rsidR="00FD13F8" w:rsidRPr="008434DB" w14:paraId="2ACF782D" w14:textId="77777777" w:rsidTr="00BF1B21">
        <w:trPr>
          <w:trHeight w:val="316"/>
        </w:trPr>
        <w:tc>
          <w:tcPr>
            <w:tcW w:w="1496" w:type="dxa"/>
          </w:tcPr>
          <w:p w14:paraId="33EE723A" w14:textId="77777777" w:rsidR="00B54BA5" w:rsidRPr="008434DB" w:rsidRDefault="00B54BA5" w:rsidP="00B54BA5">
            <w:pPr>
              <w:rPr>
                <w:rFonts w:ascii="標楷體" w:eastAsia="標楷體" w:hAnsi="標楷體"/>
                <w:b/>
              </w:rPr>
            </w:pPr>
            <w:r w:rsidRPr="008434DB">
              <w:rPr>
                <w:rFonts w:ascii="標楷體" w:eastAsia="標楷體" w:hAnsi="標楷體" w:hint="eastAsia"/>
                <w:b/>
              </w:rPr>
              <w:t>原始分數</w:t>
            </w:r>
          </w:p>
        </w:tc>
        <w:tc>
          <w:tcPr>
            <w:tcW w:w="1664" w:type="dxa"/>
          </w:tcPr>
          <w:p w14:paraId="5DA0E7DF" w14:textId="77777777" w:rsidR="00B54BA5" w:rsidRPr="008434DB" w:rsidRDefault="00D703F5" w:rsidP="00B54BA5">
            <w:pPr>
              <w:rPr>
                <w:rFonts w:ascii="標楷體" w:eastAsia="標楷體" w:hAnsi="標楷體"/>
              </w:rPr>
            </w:pPr>
            <w:ins w:id="6" w:author="yushu chiang" w:date="2020-03-31T14:49:00Z">
              <w:r w:rsidRPr="00D703F5">
                <w:rPr>
                  <w:rFonts w:ascii="標楷體" w:eastAsia="標楷體" w:hAnsi="標楷體" w:hint="eastAsia"/>
                  <w:color w:val="AEAAAA" w:themeColor="background2" w:themeShade="BF"/>
                  <w:rPrChange w:id="7" w:author="yushu chiang" w:date="2020-03-31T14:50:00Z">
                    <w:rPr>
                      <w:rFonts w:ascii="標楷體" w:eastAsia="標楷體" w:hAnsi="標楷體" w:hint="eastAsia"/>
                    </w:rPr>
                  </w:rPrChange>
                </w:rPr>
                <w:t>(單位:</w:t>
              </w:r>
            </w:ins>
            <w:ins w:id="8" w:author="yushu chiang" w:date="2020-03-31T14:50:00Z">
              <w:r w:rsidRPr="00D703F5">
                <w:rPr>
                  <w:rFonts w:ascii="標楷體" w:eastAsia="標楷體" w:hAnsi="標楷體" w:hint="eastAsia"/>
                  <w:color w:val="AEAAAA" w:themeColor="background2" w:themeShade="BF"/>
                  <w:rPrChange w:id="9" w:author="yushu chiang" w:date="2020-03-31T14:50:00Z">
                    <w:rPr>
                      <w:rFonts w:ascii="標楷體" w:eastAsia="標楷體" w:hAnsi="標楷體" w:hint="eastAsia"/>
                    </w:rPr>
                  </w:rPrChange>
                </w:rPr>
                <w:t>秒</w:t>
              </w:r>
            </w:ins>
            <w:ins w:id="10" w:author="yushu chiang" w:date="2020-03-31T14:49:00Z">
              <w:r w:rsidRPr="00D703F5">
                <w:rPr>
                  <w:rFonts w:ascii="標楷體" w:eastAsia="標楷體" w:hAnsi="標楷體" w:hint="eastAsia"/>
                  <w:color w:val="AEAAAA" w:themeColor="background2" w:themeShade="BF"/>
                  <w:rPrChange w:id="11" w:author="yushu chiang" w:date="2020-03-31T14:50:00Z">
                    <w:rPr>
                      <w:rFonts w:ascii="標楷體" w:eastAsia="標楷體" w:hAnsi="標楷體" w:hint="eastAsia"/>
                    </w:rPr>
                  </w:rPrChange>
                </w:rPr>
                <w:t>)</w:t>
              </w:r>
            </w:ins>
          </w:p>
        </w:tc>
        <w:tc>
          <w:tcPr>
            <w:tcW w:w="1830" w:type="dxa"/>
          </w:tcPr>
          <w:p w14:paraId="00EC36D3" w14:textId="77777777" w:rsidR="00B54BA5" w:rsidRPr="008434DB" w:rsidRDefault="00D703F5" w:rsidP="00B54BA5">
            <w:pPr>
              <w:rPr>
                <w:rFonts w:ascii="標楷體" w:eastAsia="標楷體" w:hAnsi="標楷體"/>
              </w:rPr>
            </w:pPr>
            <w:ins w:id="12" w:author="yushu chiang" w:date="2020-03-31T14:50:00Z">
              <w:r w:rsidRPr="00A64A7D">
                <w:rPr>
                  <w:rFonts w:ascii="標楷體" w:eastAsia="標楷體" w:hAnsi="標楷體" w:hint="eastAsia"/>
                  <w:color w:val="AEAAAA" w:themeColor="background2" w:themeShade="BF"/>
                </w:rPr>
                <w:t>(單位:秒)</w:t>
              </w:r>
            </w:ins>
          </w:p>
        </w:tc>
        <w:tc>
          <w:tcPr>
            <w:tcW w:w="1831" w:type="dxa"/>
          </w:tcPr>
          <w:p w14:paraId="00FFE3D8" w14:textId="77777777" w:rsidR="00B54BA5" w:rsidRPr="008434DB" w:rsidRDefault="00D703F5" w:rsidP="00B54BA5">
            <w:pPr>
              <w:rPr>
                <w:rFonts w:ascii="標楷體" w:eastAsia="標楷體" w:hAnsi="標楷體"/>
              </w:rPr>
            </w:pPr>
            <w:ins w:id="13" w:author="yushu chiang" w:date="2020-03-31T14:50:00Z">
              <w:r w:rsidRPr="00A64A7D">
                <w:rPr>
                  <w:rFonts w:ascii="標楷體" w:eastAsia="標楷體" w:hAnsi="標楷體" w:hint="eastAsia"/>
                  <w:color w:val="AEAAAA" w:themeColor="background2" w:themeShade="BF"/>
                </w:rPr>
                <w:t>(單位:秒)</w:t>
              </w:r>
            </w:ins>
          </w:p>
        </w:tc>
        <w:tc>
          <w:tcPr>
            <w:tcW w:w="1830" w:type="dxa"/>
          </w:tcPr>
          <w:p w14:paraId="73D488DE" w14:textId="77777777" w:rsidR="00B54BA5" w:rsidRPr="008434DB" w:rsidRDefault="00D703F5" w:rsidP="00B54BA5">
            <w:pPr>
              <w:rPr>
                <w:rFonts w:ascii="標楷體" w:eastAsia="標楷體" w:hAnsi="標楷體"/>
              </w:rPr>
            </w:pPr>
            <w:ins w:id="14" w:author="yushu chiang" w:date="2020-03-31T14:50:00Z">
              <w:r w:rsidRPr="00A64A7D">
                <w:rPr>
                  <w:rFonts w:ascii="標楷體" w:eastAsia="標楷體" w:hAnsi="標楷體" w:hint="eastAsia"/>
                  <w:color w:val="AEAAAA" w:themeColor="background2" w:themeShade="BF"/>
                </w:rPr>
                <w:t>(單位:秒)</w:t>
              </w:r>
            </w:ins>
          </w:p>
        </w:tc>
        <w:tc>
          <w:tcPr>
            <w:tcW w:w="1831" w:type="dxa"/>
          </w:tcPr>
          <w:p w14:paraId="3B93A937" w14:textId="77777777" w:rsidR="00B54BA5" w:rsidRPr="008434DB" w:rsidRDefault="00D703F5" w:rsidP="00B54BA5">
            <w:pPr>
              <w:rPr>
                <w:rFonts w:ascii="標楷體" w:eastAsia="標楷體" w:hAnsi="標楷體"/>
              </w:rPr>
            </w:pPr>
            <w:ins w:id="15" w:author="yushu chiang" w:date="2020-03-31T14:52:00Z">
              <w:r w:rsidRPr="00A64A7D">
                <w:rPr>
                  <w:rFonts w:ascii="標楷體" w:eastAsia="標楷體" w:hAnsi="標楷體" w:hint="eastAsia"/>
                  <w:color w:val="AEAAAA" w:themeColor="background2" w:themeShade="BF"/>
                </w:rPr>
                <w:t>(單位:秒)</w:t>
              </w:r>
            </w:ins>
          </w:p>
        </w:tc>
      </w:tr>
      <w:tr w:rsidR="00FD13F8" w:rsidRPr="008434DB" w14:paraId="20C20FF0" w14:textId="77777777" w:rsidTr="00BF1B21">
        <w:trPr>
          <w:trHeight w:val="322"/>
        </w:trPr>
        <w:tc>
          <w:tcPr>
            <w:tcW w:w="1496" w:type="dxa"/>
          </w:tcPr>
          <w:p w14:paraId="74421DFA" w14:textId="77777777" w:rsidR="00B54BA5" w:rsidRPr="008434DB" w:rsidRDefault="00B54BA5" w:rsidP="00B54BA5">
            <w:pPr>
              <w:rPr>
                <w:rFonts w:ascii="標楷體" w:eastAsia="標楷體" w:hAnsi="標楷體"/>
                <w:b/>
              </w:rPr>
            </w:pPr>
            <w:r w:rsidRPr="008434DB">
              <w:rPr>
                <w:rFonts w:ascii="標楷體" w:eastAsia="標楷體" w:hAnsi="標楷體" w:hint="eastAsia"/>
                <w:b/>
              </w:rPr>
              <w:t>量尺分數</w:t>
            </w:r>
          </w:p>
        </w:tc>
        <w:tc>
          <w:tcPr>
            <w:tcW w:w="1664" w:type="dxa"/>
          </w:tcPr>
          <w:p w14:paraId="2784F28A" w14:textId="77777777" w:rsidR="00B54BA5" w:rsidRPr="00D703F5" w:rsidRDefault="00D703F5" w:rsidP="00D703F5">
            <w:pPr>
              <w:widowControl/>
              <w:rPr>
                <w:rFonts w:hint="eastAsia"/>
                <w:color w:val="AEAAAA" w:themeColor="background2" w:themeShade="BF"/>
                <w:rPrChange w:id="16" w:author="yushu chiang" w:date="2020-03-31T14:53:00Z">
                  <w:rPr>
                    <w:rFonts w:ascii="標楷體" w:eastAsia="標楷體" w:hAnsi="標楷體"/>
                  </w:rPr>
                </w:rPrChange>
              </w:rPr>
              <w:pPrChange w:id="17" w:author="yushu chiang" w:date="2020-03-31T14:53:00Z">
                <w:pPr/>
              </w:pPrChange>
            </w:pPr>
            <w:ins w:id="18" w:author="yushu chiang" w:date="2020-03-31T14:52:00Z">
              <w:r w:rsidRPr="00D703F5">
                <w:rPr>
                  <w:rFonts w:hint="eastAsia"/>
                  <w:color w:val="AEAAAA" w:themeColor="background2" w:themeShade="BF"/>
                  <w:rPrChange w:id="19" w:author="yushu chiang" w:date="2020-03-31T14:53:00Z">
                    <w:rPr>
                      <w:rFonts w:hint="eastAsia"/>
                      <w:color w:val="000000"/>
                    </w:rPr>
                  </w:rPrChange>
                </w:rPr>
                <w:t>(X-20.5)/7.25*3+10</w:t>
              </w:r>
            </w:ins>
          </w:p>
        </w:tc>
        <w:tc>
          <w:tcPr>
            <w:tcW w:w="1830" w:type="dxa"/>
          </w:tcPr>
          <w:p w14:paraId="32594F35" w14:textId="77777777" w:rsidR="00B54BA5" w:rsidRPr="00D703F5" w:rsidRDefault="00D703F5" w:rsidP="00D703F5">
            <w:pPr>
              <w:widowControl/>
              <w:rPr>
                <w:rFonts w:hint="eastAsia"/>
                <w:color w:val="AEAAAA" w:themeColor="background2" w:themeShade="BF"/>
                <w:rPrChange w:id="20" w:author="yushu chiang" w:date="2020-03-31T14:53:00Z">
                  <w:rPr>
                    <w:rFonts w:ascii="標楷體" w:eastAsia="標楷體" w:hAnsi="標楷體"/>
                  </w:rPr>
                </w:rPrChange>
              </w:rPr>
              <w:pPrChange w:id="21" w:author="yushu chiang" w:date="2020-03-31T14:53:00Z">
                <w:pPr/>
              </w:pPrChange>
            </w:pPr>
            <w:ins w:id="22" w:author="yushu chiang" w:date="2020-03-31T14:52:00Z">
              <w:r w:rsidRPr="00D703F5">
                <w:rPr>
                  <w:rFonts w:hint="eastAsia"/>
                  <w:color w:val="AEAAAA" w:themeColor="background2" w:themeShade="BF"/>
                  <w:rPrChange w:id="23" w:author="yushu chiang" w:date="2020-03-31T14:53:00Z">
                    <w:rPr>
                      <w:rFonts w:hint="eastAsia"/>
                      <w:color w:val="000000"/>
                    </w:rPr>
                  </w:rPrChange>
                </w:rPr>
                <w:t>(X-29.5)/11*3+10</w:t>
              </w:r>
            </w:ins>
          </w:p>
        </w:tc>
        <w:tc>
          <w:tcPr>
            <w:tcW w:w="1831" w:type="dxa"/>
          </w:tcPr>
          <w:p w14:paraId="27406B23" w14:textId="77777777" w:rsidR="00B54BA5" w:rsidRPr="00D703F5" w:rsidRDefault="00D703F5" w:rsidP="00D703F5">
            <w:pPr>
              <w:widowControl/>
              <w:rPr>
                <w:rFonts w:hint="eastAsia"/>
                <w:color w:val="AEAAAA" w:themeColor="background2" w:themeShade="BF"/>
                <w:rPrChange w:id="24" w:author="yushu chiang" w:date="2020-03-31T14:53:00Z">
                  <w:rPr>
                    <w:rFonts w:ascii="標楷體" w:eastAsia="標楷體" w:hAnsi="標楷體"/>
                  </w:rPr>
                </w:rPrChange>
              </w:rPr>
              <w:pPrChange w:id="25" w:author="yushu chiang" w:date="2020-03-31T14:53:00Z">
                <w:pPr/>
              </w:pPrChange>
            </w:pPr>
            <w:ins w:id="26" w:author="yushu chiang" w:date="2020-03-31T14:52:00Z">
              <w:r w:rsidRPr="00D703F5">
                <w:rPr>
                  <w:rFonts w:hint="eastAsia"/>
                  <w:color w:val="AEAAAA" w:themeColor="background2" w:themeShade="BF"/>
                  <w:rPrChange w:id="27" w:author="yushu chiang" w:date="2020-03-31T14:53:00Z">
                    <w:rPr>
                      <w:rFonts w:hint="eastAsia"/>
                      <w:color w:val="000000"/>
                    </w:rPr>
                  </w:rPrChange>
                </w:rPr>
                <w:t>(X-29)/10*3+10</w:t>
              </w:r>
            </w:ins>
          </w:p>
        </w:tc>
        <w:tc>
          <w:tcPr>
            <w:tcW w:w="1830" w:type="dxa"/>
          </w:tcPr>
          <w:p w14:paraId="6D5AF11C" w14:textId="77777777" w:rsidR="00D703F5" w:rsidRPr="00D703F5" w:rsidRDefault="00D703F5" w:rsidP="00D703F5">
            <w:pPr>
              <w:widowControl/>
              <w:rPr>
                <w:ins w:id="28" w:author="yushu chiang" w:date="2020-03-31T14:52:00Z"/>
                <w:rFonts w:hint="eastAsia"/>
                <w:color w:val="AEAAAA" w:themeColor="background2" w:themeShade="BF"/>
                <w:rPrChange w:id="29" w:author="yushu chiang" w:date="2020-03-31T14:53:00Z">
                  <w:rPr>
                    <w:ins w:id="30" w:author="yushu chiang" w:date="2020-03-31T14:52:00Z"/>
                    <w:rFonts w:ascii="標楷體" w:eastAsia="標楷體" w:hAnsi="標楷體"/>
                  </w:rPr>
                </w:rPrChange>
              </w:rPr>
              <w:pPrChange w:id="31" w:author="yushu chiang" w:date="2020-03-31T14:53:00Z">
                <w:pPr/>
              </w:pPrChange>
            </w:pPr>
            <w:ins w:id="32" w:author="yushu chiang" w:date="2020-03-31T14:52:00Z">
              <w:r w:rsidRPr="00D703F5">
                <w:rPr>
                  <w:rFonts w:hint="eastAsia"/>
                  <w:color w:val="AEAAAA" w:themeColor="background2" w:themeShade="BF"/>
                  <w:rPrChange w:id="33" w:author="yushu chiang" w:date="2020-03-31T14:53:00Z">
                    <w:rPr>
                      <w:rFonts w:hint="eastAsia"/>
                      <w:color w:val="000000"/>
                    </w:rPr>
                  </w:rPrChange>
                </w:rPr>
                <w:t>(X-69)/28.25*3+10</w:t>
              </w:r>
            </w:ins>
          </w:p>
          <w:p w14:paraId="54E09F61" w14:textId="77777777" w:rsidR="00B54BA5" w:rsidRPr="00D703F5" w:rsidRDefault="00B54BA5" w:rsidP="00D703F5">
            <w:pPr>
              <w:rPr>
                <w:rFonts w:ascii="標楷體" w:eastAsia="標楷體" w:hAnsi="標楷體"/>
                <w:color w:val="AEAAAA" w:themeColor="background2" w:themeShade="BF"/>
                <w:rPrChange w:id="34" w:author="yushu chiang" w:date="2020-03-31T14:53:00Z">
                  <w:rPr>
                    <w:rFonts w:ascii="標楷體" w:eastAsia="標楷體" w:hAnsi="標楷體"/>
                  </w:rPr>
                </w:rPrChange>
              </w:rPr>
              <w:pPrChange w:id="35" w:author="yushu chiang" w:date="2020-03-31T14:53:00Z">
                <w:pPr/>
              </w:pPrChange>
            </w:pPr>
          </w:p>
        </w:tc>
        <w:tc>
          <w:tcPr>
            <w:tcW w:w="1831" w:type="dxa"/>
          </w:tcPr>
          <w:p w14:paraId="484F2EC5" w14:textId="77777777" w:rsidR="00B54BA5" w:rsidRPr="00D703F5" w:rsidRDefault="00D703F5" w:rsidP="00D703F5">
            <w:pPr>
              <w:widowControl/>
              <w:rPr>
                <w:rFonts w:hint="eastAsia"/>
                <w:color w:val="AEAAAA" w:themeColor="background2" w:themeShade="BF"/>
                <w:rPrChange w:id="36" w:author="yushu chiang" w:date="2020-03-31T14:53:00Z">
                  <w:rPr>
                    <w:rFonts w:ascii="標楷體" w:eastAsia="標楷體" w:hAnsi="標楷體"/>
                  </w:rPr>
                </w:rPrChange>
              </w:rPr>
              <w:pPrChange w:id="37" w:author="yushu chiang" w:date="2020-03-31T14:53:00Z">
                <w:pPr/>
              </w:pPrChange>
            </w:pPr>
            <w:ins w:id="38" w:author="yushu chiang" w:date="2020-03-31T14:52:00Z">
              <w:r w:rsidRPr="00D703F5">
                <w:rPr>
                  <w:rFonts w:hint="eastAsia"/>
                  <w:color w:val="AEAAAA" w:themeColor="background2" w:themeShade="BF"/>
                  <w:rPrChange w:id="39" w:author="yushu chiang" w:date="2020-03-31T14:53:00Z">
                    <w:rPr>
                      <w:rFonts w:hint="eastAsia"/>
                      <w:color w:val="000000"/>
                    </w:rPr>
                  </w:rPrChange>
                </w:rPr>
                <w:t>(X-31)/16*3+10</w:t>
              </w:r>
            </w:ins>
          </w:p>
        </w:tc>
      </w:tr>
      <w:tr w:rsidR="00226740" w:rsidRPr="008434DB" w14:paraId="62FEB78C" w14:textId="77777777" w:rsidTr="00BF1B21">
        <w:trPr>
          <w:trHeight w:val="322"/>
          <w:ins w:id="40" w:author="yushu chiang" w:date="2020-01-15T14:47:00Z"/>
        </w:trPr>
        <w:tc>
          <w:tcPr>
            <w:tcW w:w="1496" w:type="dxa"/>
          </w:tcPr>
          <w:p w14:paraId="4FEA31E5" w14:textId="77777777" w:rsidR="00226740" w:rsidRPr="008434DB" w:rsidRDefault="00226740" w:rsidP="00B54BA5">
            <w:pPr>
              <w:rPr>
                <w:ins w:id="41" w:author="yushu chiang" w:date="2020-01-15T14:47:00Z"/>
                <w:rFonts w:ascii="標楷體" w:eastAsia="標楷體" w:hAnsi="標楷體"/>
                <w:b/>
              </w:rPr>
            </w:pPr>
            <w:ins w:id="42" w:author="yushu chiang" w:date="2020-01-15T14:47:00Z">
              <w:r>
                <w:rPr>
                  <w:rFonts w:ascii="標楷體" w:eastAsia="標楷體" w:hAnsi="標楷體" w:hint="eastAsia"/>
                  <w:b/>
                </w:rPr>
                <w:t>PR值</w:t>
              </w:r>
            </w:ins>
          </w:p>
        </w:tc>
        <w:tc>
          <w:tcPr>
            <w:tcW w:w="1664" w:type="dxa"/>
          </w:tcPr>
          <w:p w14:paraId="6688F182" w14:textId="77777777" w:rsidR="00226740" w:rsidRPr="008434DB" w:rsidRDefault="00226740" w:rsidP="00B54BA5">
            <w:pPr>
              <w:rPr>
                <w:ins w:id="43" w:author="yushu chiang" w:date="2020-01-15T14:47:00Z"/>
                <w:rFonts w:ascii="標楷體" w:eastAsia="標楷體" w:hAnsi="標楷體"/>
              </w:rPr>
            </w:pPr>
          </w:p>
        </w:tc>
        <w:tc>
          <w:tcPr>
            <w:tcW w:w="1830" w:type="dxa"/>
          </w:tcPr>
          <w:p w14:paraId="2EA607D5" w14:textId="77777777" w:rsidR="00226740" w:rsidRPr="008434DB" w:rsidRDefault="00226740" w:rsidP="00B54BA5">
            <w:pPr>
              <w:rPr>
                <w:ins w:id="44" w:author="yushu chiang" w:date="2020-01-15T14:47:00Z"/>
                <w:rFonts w:ascii="標楷體" w:eastAsia="標楷體" w:hAnsi="標楷體"/>
              </w:rPr>
            </w:pPr>
          </w:p>
        </w:tc>
        <w:tc>
          <w:tcPr>
            <w:tcW w:w="1831" w:type="dxa"/>
          </w:tcPr>
          <w:p w14:paraId="328736AB" w14:textId="77777777" w:rsidR="00226740" w:rsidRPr="008434DB" w:rsidRDefault="00226740" w:rsidP="00B54BA5">
            <w:pPr>
              <w:rPr>
                <w:ins w:id="45" w:author="yushu chiang" w:date="2020-01-15T14:47:00Z"/>
                <w:rFonts w:ascii="標楷體" w:eastAsia="標楷體" w:hAnsi="標楷體"/>
              </w:rPr>
            </w:pPr>
          </w:p>
        </w:tc>
        <w:tc>
          <w:tcPr>
            <w:tcW w:w="1830" w:type="dxa"/>
          </w:tcPr>
          <w:p w14:paraId="0849121F" w14:textId="77777777" w:rsidR="00226740" w:rsidRPr="008434DB" w:rsidRDefault="00226740" w:rsidP="00B54BA5">
            <w:pPr>
              <w:rPr>
                <w:ins w:id="46" w:author="yushu chiang" w:date="2020-01-15T14:47:00Z"/>
                <w:rFonts w:ascii="標楷體" w:eastAsia="標楷體" w:hAnsi="標楷體"/>
              </w:rPr>
            </w:pPr>
          </w:p>
        </w:tc>
        <w:tc>
          <w:tcPr>
            <w:tcW w:w="1831" w:type="dxa"/>
          </w:tcPr>
          <w:p w14:paraId="7648D420" w14:textId="77777777" w:rsidR="00226740" w:rsidRPr="008434DB" w:rsidRDefault="00226740" w:rsidP="00B54BA5">
            <w:pPr>
              <w:rPr>
                <w:ins w:id="47" w:author="yushu chiang" w:date="2020-01-15T14:47:00Z"/>
                <w:rFonts w:ascii="標楷體" w:eastAsia="標楷體" w:hAnsi="標楷體"/>
              </w:rPr>
            </w:pPr>
          </w:p>
        </w:tc>
      </w:tr>
    </w:tbl>
    <w:p w14:paraId="60D473AA" w14:textId="77777777" w:rsidR="00C15843" w:rsidRPr="008434DB" w:rsidRDefault="00C15843" w:rsidP="008434DB">
      <w:pPr>
        <w:spacing w:line="360" w:lineRule="auto"/>
        <w:rPr>
          <w:rFonts w:ascii="標楷體" w:eastAsia="標楷體" w:hAnsi="標楷體"/>
          <w:b/>
        </w:rPr>
      </w:pPr>
      <w:del w:id="48" w:author="yushu chiang" w:date="2019-12-30T15:26:00Z">
        <w:r w:rsidRPr="008434DB" w:rsidDel="004B453A">
          <w:rPr>
            <w:rFonts w:ascii="標楷體" w:eastAsia="標楷體" w:hAnsi="標楷體" w:hint="eastAsia"/>
            <w:b/>
          </w:rPr>
          <w:delText>組合</w:delText>
        </w:r>
      </w:del>
      <w:ins w:id="49" w:author="yushu chiang" w:date="2019-12-30T15:26:00Z">
        <w:r w:rsidR="004B453A">
          <w:rPr>
            <w:rFonts w:ascii="標楷體" w:eastAsia="標楷體" w:hAnsi="標楷體" w:hint="eastAsia"/>
            <w:b/>
          </w:rPr>
          <w:t>衍</w:t>
        </w:r>
      </w:ins>
      <w:ins w:id="50" w:author="yushu chiang" w:date="2019-12-30T15:30:00Z">
        <w:r w:rsidR="004B453A">
          <w:rPr>
            <w:rFonts w:ascii="標楷體" w:eastAsia="標楷體" w:hAnsi="標楷體" w:hint="eastAsia"/>
            <w:b/>
          </w:rPr>
          <w:t>生</w:t>
        </w:r>
      </w:ins>
      <w:r w:rsidRPr="008434DB">
        <w:rPr>
          <w:rFonts w:ascii="標楷體" w:eastAsia="標楷體" w:hAnsi="標楷體" w:hint="eastAsia"/>
          <w:b/>
        </w:rPr>
        <w:t>測量</w:t>
      </w:r>
    </w:p>
    <w:tbl>
      <w:tblPr>
        <w:tblStyle w:val="a7"/>
        <w:tblW w:w="10468" w:type="dxa"/>
        <w:tblInd w:w="-5" w:type="dxa"/>
        <w:tblLook w:val="04A0" w:firstRow="1" w:lastRow="0" w:firstColumn="1" w:lastColumn="0" w:noHBand="0" w:noVBand="1"/>
      </w:tblPr>
      <w:tblGrid>
        <w:gridCol w:w="1351"/>
        <w:gridCol w:w="1837"/>
        <w:gridCol w:w="1533"/>
        <w:gridCol w:w="1364"/>
        <w:gridCol w:w="1365"/>
        <w:gridCol w:w="1669"/>
        <w:gridCol w:w="1349"/>
      </w:tblGrid>
      <w:tr w:rsidR="00BF1B21" w:rsidRPr="008434DB" w14:paraId="0739CAF6" w14:textId="77777777" w:rsidTr="00BF1B21">
        <w:trPr>
          <w:trHeight w:val="1021"/>
        </w:trPr>
        <w:tc>
          <w:tcPr>
            <w:tcW w:w="1701" w:type="dxa"/>
          </w:tcPr>
          <w:p w14:paraId="5166199F" w14:textId="77777777" w:rsidR="00C15843" w:rsidRPr="008434DB" w:rsidRDefault="00C15843" w:rsidP="00C15843">
            <w:pPr>
              <w:rPr>
                <w:rFonts w:ascii="標楷體" w:eastAsia="標楷體" w:hAnsi="標楷體"/>
              </w:rPr>
            </w:pPr>
          </w:p>
        </w:tc>
        <w:tc>
          <w:tcPr>
            <w:tcW w:w="1383" w:type="dxa"/>
          </w:tcPr>
          <w:p w14:paraId="54F1D2EF" w14:textId="77777777" w:rsidR="00C15843" w:rsidRPr="008434DB" w:rsidRDefault="00C15843" w:rsidP="00C15843">
            <w:pPr>
              <w:jc w:val="center"/>
              <w:rPr>
                <w:rFonts w:ascii="標楷體" w:eastAsia="標楷體" w:hAnsi="標楷體"/>
                <w:b/>
                <w:sz w:val="22"/>
              </w:rPr>
            </w:pPr>
            <w:del w:id="51" w:author="yushu chiang" w:date="2020-01-15T16:10:00Z">
              <w:r w:rsidRPr="008434DB" w:rsidDel="00A371AC">
                <w:rPr>
                  <w:rFonts w:ascii="標楷體" w:eastAsia="標楷體" w:hAnsi="標楷體" w:hint="eastAsia"/>
                  <w:sz w:val="22"/>
                </w:rPr>
                <w:delText>綜合</w:delText>
              </w:r>
            </w:del>
            <w:ins w:id="52" w:author="yushu chiang" w:date="2019-12-30T15:22:00Z">
              <w:r w:rsidR="004B453A">
                <w:rPr>
                  <w:rFonts w:ascii="標楷體" w:eastAsia="標楷體" w:hAnsi="標楷體" w:hint="eastAsia"/>
                  <w:sz w:val="22"/>
                </w:rPr>
                <w:t>圓形</w:t>
              </w:r>
            </w:ins>
            <w:del w:id="53" w:author="yushu chiang" w:date="2019-12-30T15:22:00Z">
              <w:r w:rsidRPr="008434DB" w:rsidDel="004B453A">
                <w:rPr>
                  <w:rFonts w:ascii="標楷體" w:eastAsia="標楷體" w:hAnsi="標楷體" w:hint="eastAsia"/>
                  <w:sz w:val="22"/>
                </w:rPr>
                <w:delText>數字</w:delText>
              </w:r>
            </w:del>
            <w:r w:rsidRPr="008434DB">
              <w:rPr>
                <w:rFonts w:ascii="標楷體" w:eastAsia="標楷體" w:hAnsi="標楷體" w:hint="eastAsia"/>
                <w:sz w:val="22"/>
              </w:rPr>
              <w:t>序列＋</w:t>
            </w:r>
            <w:ins w:id="54" w:author="yushu chiang" w:date="2019-12-30T15:23:00Z">
              <w:r w:rsidR="004B453A">
                <w:rPr>
                  <w:rFonts w:ascii="標楷體" w:eastAsia="標楷體" w:hAnsi="標楷體" w:hint="eastAsia"/>
                  <w:sz w:val="22"/>
                </w:rPr>
                <w:t>六邊形</w:t>
              </w:r>
            </w:ins>
            <w:del w:id="55" w:author="yushu chiang" w:date="2019-12-30T15:23:00Z">
              <w:r w:rsidRPr="008434DB" w:rsidDel="004B453A">
                <w:rPr>
                  <w:rFonts w:ascii="標楷體" w:eastAsia="標楷體" w:hAnsi="標楷體" w:hint="eastAsia"/>
                  <w:sz w:val="22"/>
                </w:rPr>
                <w:delText>文字</w:delText>
              </w:r>
            </w:del>
            <w:r w:rsidRPr="008434DB">
              <w:rPr>
                <w:rFonts w:ascii="標楷體" w:eastAsia="標楷體" w:hAnsi="標楷體" w:hint="eastAsia"/>
                <w:sz w:val="22"/>
              </w:rPr>
              <w:t>序列</w:t>
            </w:r>
          </w:p>
        </w:tc>
        <w:tc>
          <w:tcPr>
            <w:tcW w:w="1311" w:type="dxa"/>
          </w:tcPr>
          <w:p w14:paraId="5C36036C" w14:textId="77777777" w:rsidR="00C15843" w:rsidRPr="008434DB" w:rsidRDefault="004B453A" w:rsidP="00C15843">
            <w:pPr>
              <w:jc w:val="center"/>
              <w:rPr>
                <w:rFonts w:ascii="標楷體" w:eastAsia="標楷體" w:hAnsi="標楷體"/>
                <w:b/>
                <w:sz w:val="22"/>
              </w:rPr>
            </w:pPr>
            <w:ins w:id="56" w:author="yushu chiang" w:date="2019-12-30T15:22:00Z">
              <w:r>
                <w:rPr>
                  <w:rFonts w:ascii="標楷體" w:eastAsia="標楷體" w:hAnsi="標楷體" w:hint="eastAsia"/>
                  <w:sz w:val="22"/>
                </w:rPr>
                <w:t>圓形</w:t>
              </w:r>
            </w:ins>
            <w:del w:id="57" w:author="yushu chiang" w:date="2019-12-30T15:22:00Z">
              <w:r w:rsidR="00C15843" w:rsidRPr="008434DB" w:rsidDel="004B453A">
                <w:rPr>
                  <w:rFonts w:ascii="標楷體" w:eastAsia="標楷體" w:hAnsi="標楷體" w:hint="eastAsia"/>
                  <w:sz w:val="22"/>
                </w:rPr>
                <w:delText>數字</w:delText>
              </w:r>
            </w:del>
            <w:ins w:id="58" w:author="yushu chiang" w:date="2019-12-30T15:23:00Z">
              <w:r>
                <w:rPr>
                  <w:rFonts w:ascii="標楷體" w:eastAsia="標楷體" w:hAnsi="標楷體" w:hint="eastAsia"/>
                  <w:sz w:val="22"/>
                </w:rPr>
                <w:t>六邊形</w:t>
              </w:r>
            </w:ins>
            <w:del w:id="59" w:author="yushu chiang" w:date="2019-12-30T15:23:00Z">
              <w:r w:rsidR="00C15843" w:rsidRPr="008434DB" w:rsidDel="004B453A">
                <w:rPr>
                  <w:rFonts w:ascii="標楷體" w:eastAsia="標楷體" w:hAnsi="標楷體" w:hint="eastAsia"/>
                  <w:sz w:val="22"/>
                </w:rPr>
                <w:delText>文字</w:delText>
              </w:r>
            </w:del>
            <w:r w:rsidR="00C15843" w:rsidRPr="008434DB">
              <w:rPr>
                <w:rFonts w:ascii="標楷體" w:eastAsia="標楷體" w:hAnsi="標楷體" w:hint="eastAsia"/>
                <w:sz w:val="22"/>
              </w:rPr>
              <w:t>轉換</w:t>
            </w:r>
            <w:del w:id="60" w:author="yushu chiang" w:date="2019-12-30T15:28:00Z">
              <w:r w:rsidR="00C15843" w:rsidRPr="008434DB" w:rsidDel="004B453A">
                <w:rPr>
                  <w:rFonts w:ascii="標楷體" w:eastAsia="標楷體" w:hAnsi="標楷體" w:hint="eastAsia"/>
                  <w:sz w:val="22"/>
                </w:rPr>
                <w:delText>vs.</w:delText>
              </w:r>
            </w:del>
            <w:ins w:id="61" w:author="yushu chiang" w:date="2019-12-30T15:28:00Z">
              <w:r>
                <w:rPr>
                  <w:rFonts w:ascii="標楷體" w:eastAsia="標楷體" w:hAnsi="標楷體" w:hint="eastAsia"/>
                  <w:sz w:val="22"/>
                </w:rPr>
                <w:t xml:space="preserve"> - </w:t>
              </w:r>
            </w:ins>
            <w:r w:rsidR="00C15843" w:rsidRPr="008434DB">
              <w:rPr>
                <w:rFonts w:ascii="標楷體" w:eastAsia="標楷體" w:hAnsi="標楷體" w:hint="eastAsia"/>
                <w:sz w:val="22"/>
              </w:rPr>
              <w:t>視覺掃描</w:t>
            </w:r>
          </w:p>
        </w:tc>
        <w:tc>
          <w:tcPr>
            <w:tcW w:w="1417" w:type="dxa"/>
          </w:tcPr>
          <w:p w14:paraId="1F2E35F4" w14:textId="77777777" w:rsidR="00C15843" w:rsidRPr="008434DB" w:rsidRDefault="004B453A" w:rsidP="004B453A">
            <w:pPr>
              <w:jc w:val="center"/>
              <w:rPr>
                <w:rFonts w:ascii="標楷體" w:eastAsia="標楷體" w:hAnsi="標楷體"/>
                <w:b/>
                <w:sz w:val="22"/>
              </w:rPr>
            </w:pPr>
            <w:ins w:id="62" w:author="yushu chiang" w:date="2019-12-30T15:22:00Z">
              <w:r>
                <w:rPr>
                  <w:rFonts w:ascii="標楷體" w:eastAsia="標楷體" w:hAnsi="標楷體" w:hint="eastAsia"/>
                  <w:sz w:val="22"/>
                </w:rPr>
                <w:t>圓形</w:t>
              </w:r>
            </w:ins>
            <w:del w:id="63" w:author="yushu chiang" w:date="2019-12-30T15:22:00Z">
              <w:r w:rsidR="00C15843" w:rsidRPr="008434DB" w:rsidDel="004B453A">
                <w:rPr>
                  <w:rFonts w:ascii="標楷體" w:eastAsia="標楷體" w:hAnsi="標楷體" w:hint="eastAsia"/>
                  <w:sz w:val="22"/>
                </w:rPr>
                <w:delText>數字</w:delText>
              </w:r>
            </w:del>
            <w:ins w:id="64" w:author="yushu chiang" w:date="2019-12-30T15:23:00Z">
              <w:r>
                <w:rPr>
                  <w:rFonts w:ascii="標楷體" w:eastAsia="標楷體" w:hAnsi="標楷體" w:hint="eastAsia"/>
                  <w:sz w:val="22"/>
                </w:rPr>
                <w:t>六邊形</w:t>
              </w:r>
            </w:ins>
            <w:del w:id="65" w:author="yushu chiang" w:date="2019-12-30T15:23:00Z">
              <w:r w:rsidR="00C15843" w:rsidRPr="008434DB" w:rsidDel="004B453A">
                <w:rPr>
                  <w:rFonts w:ascii="標楷體" w:eastAsia="標楷體" w:hAnsi="標楷體" w:hint="eastAsia"/>
                  <w:sz w:val="22"/>
                </w:rPr>
                <w:delText>文字</w:delText>
              </w:r>
            </w:del>
            <w:r w:rsidR="00C15843" w:rsidRPr="008434DB">
              <w:rPr>
                <w:rFonts w:ascii="標楷體" w:eastAsia="標楷體" w:hAnsi="標楷體" w:hint="eastAsia"/>
                <w:sz w:val="22"/>
              </w:rPr>
              <w:t>轉換</w:t>
            </w:r>
            <w:del w:id="66" w:author="yushu chiang" w:date="2019-12-30T15:27:00Z">
              <w:r w:rsidR="00C15843" w:rsidRPr="008434DB" w:rsidDel="004B453A">
                <w:rPr>
                  <w:rFonts w:ascii="標楷體" w:eastAsia="標楷體" w:hAnsi="標楷體" w:hint="eastAsia"/>
                  <w:sz w:val="22"/>
                </w:rPr>
                <w:delText>vs.</w:delText>
              </w:r>
            </w:del>
            <w:ins w:id="67" w:author="yushu chiang" w:date="2019-12-30T15:28:00Z">
              <w:r>
                <w:rPr>
                  <w:rFonts w:ascii="標楷體" w:eastAsia="標楷體" w:hAnsi="標楷體" w:hint="eastAsia"/>
                  <w:sz w:val="22"/>
                </w:rPr>
                <w:t xml:space="preserve"> -</w:t>
              </w:r>
            </w:ins>
            <w:ins w:id="68" w:author="yushu chiang" w:date="2019-12-30T15:22:00Z">
              <w:r>
                <w:rPr>
                  <w:rFonts w:ascii="標楷體" w:eastAsia="標楷體" w:hAnsi="標楷體" w:hint="eastAsia"/>
                  <w:sz w:val="22"/>
                </w:rPr>
                <w:t xml:space="preserve"> 圓形</w:t>
              </w:r>
            </w:ins>
            <w:del w:id="69" w:author="yushu chiang" w:date="2019-12-30T15:22:00Z">
              <w:r w:rsidR="00C15843" w:rsidRPr="008434DB" w:rsidDel="004B453A">
                <w:rPr>
                  <w:rFonts w:ascii="標楷體" w:eastAsia="標楷體" w:hAnsi="標楷體" w:hint="eastAsia"/>
                  <w:sz w:val="22"/>
                </w:rPr>
                <w:delText>數字</w:delText>
              </w:r>
            </w:del>
            <w:r w:rsidR="00C15843" w:rsidRPr="008434DB">
              <w:rPr>
                <w:rFonts w:ascii="標楷體" w:eastAsia="標楷體" w:hAnsi="標楷體" w:hint="eastAsia"/>
                <w:sz w:val="22"/>
              </w:rPr>
              <w:t>序列</w:t>
            </w:r>
          </w:p>
        </w:tc>
        <w:tc>
          <w:tcPr>
            <w:tcW w:w="1418" w:type="dxa"/>
          </w:tcPr>
          <w:p w14:paraId="4AD8A4D0" w14:textId="77777777" w:rsidR="00C15843" w:rsidRPr="008434DB" w:rsidRDefault="004B453A">
            <w:pPr>
              <w:jc w:val="center"/>
              <w:rPr>
                <w:rFonts w:ascii="標楷體" w:eastAsia="標楷體" w:hAnsi="標楷體"/>
                <w:b/>
                <w:sz w:val="22"/>
              </w:rPr>
            </w:pPr>
            <w:ins w:id="70" w:author="yushu chiang" w:date="2019-12-30T15:22:00Z">
              <w:r>
                <w:rPr>
                  <w:rFonts w:ascii="標楷體" w:eastAsia="標楷體" w:hAnsi="標楷體" w:hint="eastAsia"/>
                  <w:sz w:val="22"/>
                </w:rPr>
                <w:t>圓形</w:t>
              </w:r>
            </w:ins>
            <w:del w:id="71" w:author="yushu chiang" w:date="2019-12-30T15:22:00Z">
              <w:r w:rsidR="00C15843" w:rsidRPr="008434DB" w:rsidDel="004B453A">
                <w:rPr>
                  <w:rFonts w:ascii="標楷體" w:eastAsia="標楷體" w:hAnsi="標楷體" w:hint="eastAsia"/>
                  <w:sz w:val="22"/>
                </w:rPr>
                <w:delText>數字</w:delText>
              </w:r>
            </w:del>
            <w:ins w:id="72" w:author="yushu chiang" w:date="2019-12-30T15:23:00Z">
              <w:r>
                <w:rPr>
                  <w:rFonts w:ascii="標楷體" w:eastAsia="標楷體" w:hAnsi="標楷體" w:hint="eastAsia"/>
                  <w:sz w:val="22"/>
                </w:rPr>
                <w:t>六邊形</w:t>
              </w:r>
            </w:ins>
            <w:del w:id="73" w:author="yushu chiang" w:date="2019-12-30T15:23:00Z">
              <w:r w:rsidR="00C15843" w:rsidRPr="008434DB" w:rsidDel="004B453A">
                <w:rPr>
                  <w:rFonts w:ascii="標楷體" w:eastAsia="標楷體" w:hAnsi="標楷體" w:hint="eastAsia"/>
                  <w:sz w:val="22"/>
                </w:rPr>
                <w:delText>文字</w:delText>
              </w:r>
            </w:del>
            <w:r w:rsidR="00C15843" w:rsidRPr="008434DB">
              <w:rPr>
                <w:rFonts w:ascii="標楷體" w:eastAsia="標楷體" w:hAnsi="標楷體" w:hint="eastAsia"/>
                <w:sz w:val="22"/>
              </w:rPr>
              <w:t>轉換</w:t>
            </w:r>
            <w:ins w:id="74" w:author="yushu chiang" w:date="2020-01-15T16:10:00Z">
              <w:r w:rsidR="00A371AC">
                <w:rPr>
                  <w:rFonts w:ascii="標楷體" w:eastAsia="標楷體" w:hAnsi="標楷體" w:hint="eastAsia"/>
                  <w:sz w:val="22"/>
                </w:rPr>
                <w:t xml:space="preserve"> </w:t>
              </w:r>
            </w:ins>
            <w:ins w:id="75" w:author="yushu chiang" w:date="2019-12-30T15:28:00Z">
              <w:r>
                <w:rPr>
                  <w:rFonts w:ascii="標楷體" w:eastAsia="標楷體" w:hAnsi="標楷體" w:hint="eastAsia"/>
                  <w:sz w:val="22"/>
                </w:rPr>
                <w:t>-</w:t>
              </w:r>
            </w:ins>
            <w:del w:id="76" w:author="yushu chiang" w:date="2019-12-30T15:28:00Z">
              <w:r w:rsidR="00C15843" w:rsidRPr="008434DB" w:rsidDel="004B453A">
                <w:rPr>
                  <w:rFonts w:ascii="標楷體" w:eastAsia="標楷體" w:hAnsi="標楷體" w:hint="eastAsia"/>
                  <w:sz w:val="22"/>
                </w:rPr>
                <w:delText>vs.</w:delText>
              </w:r>
            </w:del>
            <w:ins w:id="77" w:author="yushu chiang" w:date="2019-12-30T15:23:00Z">
              <w:r>
                <w:rPr>
                  <w:rFonts w:ascii="標楷體" w:eastAsia="標楷體" w:hAnsi="標楷體" w:hint="eastAsia"/>
                  <w:sz w:val="22"/>
                </w:rPr>
                <w:t xml:space="preserve"> 六邊形</w:t>
              </w:r>
            </w:ins>
            <w:del w:id="78" w:author="yushu chiang" w:date="2019-12-30T15:23:00Z">
              <w:r w:rsidR="00C15843" w:rsidRPr="008434DB" w:rsidDel="004B453A">
                <w:rPr>
                  <w:rFonts w:ascii="標楷體" w:eastAsia="標楷體" w:hAnsi="標楷體" w:hint="eastAsia"/>
                  <w:sz w:val="22"/>
                </w:rPr>
                <w:delText>文字</w:delText>
              </w:r>
            </w:del>
            <w:r w:rsidR="00C15843" w:rsidRPr="008434DB">
              <w:rPr>
                <w:rFonts w:ascii="標楷體" w:eastAsia="標楷體" w:hAnsi="標楷體" w:hint="eastAsia"/>
                <w:sz w:val="22"/>
              </w:rPr>
              <w:t>序列</w:t>
            </w:r>
          </w:p>
        </w:tc>
        <w:tc>
          <w:tcPr>
            <w:tcW w:w="1842" w:type="dxa"/>
          </w:tcPr>
          <w:p w14:paraId="74378ADD" w14:textId="77777777" w:rsidR="00C15843" w:rsidRPr="008434DB" w:rsidRDefault="004B453A">
            <w:pPr>
              <w:jc w:val="center"/>
              <w:rPr>
                <w:rFonts w:ascii="標楷體" w:eastAsia="標楷體" w:hAnsi="標楷體"/>
                <w:b/>
                <w:sz w:val="22"/>
              </w:rPr>
            </w:pPr>
            <w:ins w:id="79" w:author="yushu chiang" w:date="2019-12-30T15:23:00Z">
              <w:r>
                <w:rPr>
                  <w:rFonts w:ascii="標楷體" w:eastAsia="標楷體" w:hAnsi="標楷體" w:hint="eastAsia"/>
                  <w:sz w:val="22"/>
                </w:rPr>
                <w:t>圓形</w:t>
              </w:r>
            </w:ins>
            <w:del w:id="80" w:author="yushu chiang" w:date="2019-12-30T15:23:00Z">
              <w:r w:rsidR="00C15843" w:rsidRPr="008434DB" w:rsidDel="004B453A">
                <w:rPr>
                  <w:rFonts w:ascii="標楷體" w:eastAsia="標楷體" w:hAnsi="標楷體" w:hint="eastAsia"/>
                  <w:sz w:val="22"/>
                </w:rPr>
                <w:delText>數字</w:delText>
              </w:r>
            </w:del>
            <w:ins w:id="81" w:author="yushu chiang" w:date="2019-12-30T15:23:00Z">
              <w:r>
                <w:rPr>
                  <w:rFonts w:ascii="標楷體" w:eastAsia="標楷體" w:hAnsi="標楷體" w:hint="eastAsia"/>
                  <w:sz w:val="22"/>
                </w:rPr>
                <w:t>六邊形</w:t>
              </w:r>
            </w:ins>
            <w:del w:id="82" w:author="yushu chiang" w:date="2019-12-30T15:23:00Z">
              <w:r w:rsidR="00C15843" w:rsidRPr="008434DB" w:rsidDel="004B453A">
                <w:rPr>
                  <w:rFonts w:ascii="標楷體" w:eastAsia="標楷體" w:hAnsi="標楷體" w:hint="eastAsia"/>
                  <w:sz w:val="22"/>
                </w:rPr>
                <w:delText>文字</w:delText>
              </w:r>
            </w:del>
            <w:r w:rsidR="00C15843" w:rsidRPr="008434DB">
              <w:rPr>
                <w:rFonts w:ascii="標楷體" w:eastAsia="標楷體" w:hAnsi="標楷體" w:hint="eastAsia"/>
                <w:sz w:val="22"/>
              </w:rPr>
              <w:t>轉換</w:t>
            </w:r>
            <w:ins w:id="83" w:author="yushu chiang" w:date="2019-12-30T15:28:00Z">
              <w:r>
                <w:rPr>
                  <w:rFonts w:ascii="標楷體" w:eastAsia="標楷體" w:hAnsi="標楷體" w:hint="eastAsia"/>
                  <w:sz w:val="22"/>
                </w:rPr>
                <w:t>-</w:t>
              </w:r>
            </w:ins>
            <w:ins w:id="84" w:author="yushu chiang" w:date="2020-01-15T16:10:00Z">
              <w:r w:rsidR="00A371AC">
                <w:rPr>
                  <w:rFonts w:ascii="標楷體" w:eastAsia="標楷體" w:hAnsi="標楷體" w:hint="eastAsia"/>
                  <w:sz w:val="22"/>
                </w:rPr>
                <w:t xml:space="preserve"> </w:t>
              </w:r>
            </w:ins>
            <w:del w:id="85" w:author="yushu chiang" w:date="2019-12-30T15:28:00Z">
              <w:r w:rsidR="00C15843" w:rsidRPr="008434DB" w:rsidDel="004B453A">
                <w:rPr>
                  <w:rFonts w:ascii="標楷體" w:eastAsia="標楷體" w:hAnsi="標楷體" w:hint="eastAsia"/>
                  <w:sz w:val="22"/>
                </w:rPr>
                <w:delText>vs.</w:delText>
              </w:r>
            </w:del>
            <w:del w:id="86" w:author="yushu chiang" w:date="2020-01-15T16:10:00Z">
              <w:r w:rsidR="00C15843" w:rsidRPr="008434DB" w:rsidDel="00A371AC">
                <w:rPr>
                  <w:rFonts w:ascii="標楷體" w:eastAsia="標楷體" w:hAnsi="標楷體" w:hint="eastAsia"/>
                  <w:sz w:val="22"/>
                </w:rPr>
                <w:delText>綜合</w:delText>
              </w:r>
            </w:del>
            <w:ins w:id="87" w:author="yushu chiang" w:date="2019-12-30T15:24:00Z">
              <w:r>
                <w:rPr>
                  <w:rFonts w:ascii="標楷體" w:eastAsia="標楷體" w:hAnsi="標楷體" w:hint="eastAsia"/>
                  <w:sz w:val="22"/>
                </w:rPr>
                <w:t>圓形</w:t>
              </w:r>
            </w:ins>
            <w:del w:id="88" w:author="yushu chiang" w:date="2019-12-30T15:24:00Z">
              <w:r w:rsidR="00C15843" w:rsidRPr="008434DB" w:rsidDel="004B453A">
                <w:rPr>
                  <w:rFonts w:ascii="標楷體" w:eastAsia="標楷體" w:hAnsi="標楷體" w:hint="eastAsia"/>
                  <w:sz w:val="22"/>
                </w:rPr>
                <w:delText>數字</w:delText>
              </w:r>
            </w:del>
            <w:r w:rsidR="00C15843" w:rsidRPr="008434DB">
              <w:rPr>
                <w:rFonts w:ascii="標楷體" w:eastAsia="標楷體" w:hAnsi="標楷體" w:hint="eastAsia"/>
                <w:sz w:val="22"/>
              </w:rPr>
              <w:t>序列＋</w:t>
            </w:r>
            <w:ins w:id="89" w:author="yushu chiang" w:date="2019-12-30T15:23:00Z">
              <w:r>
                <w:rPr>
                  <w:rFonts w:ascii="標楷體" w:eastAsia="標楷體" w:hAnsi="標楷體" w:hint="eastAsia"/>
                  <w:sz w:val="22"/>
                </w:rPr>
                <w:t>六邊形</w:t>
              </w:r>
            </w:ins>
            <w:del w:id="90" w:author="yushu chiang" w:date="2019-12-30T15:23:00Z">
              <w:r w:rsidR="00C15843" w:rsidRPr="008434DB" w:rsidDel="004B453A">
                <w:rPr>
                  <w:rFonts w:ascii="標楷體" w:eastAsia="標楷體" w:hAnsi="標楷體" w:hint="eastAsia"/>
                  <w:sz w:val="22"/>
                </w:rPr>
                <w:delText>文字</w:delText>
              </w:r>
            </w:del>
            <w:r w:rsidR="00C15843" w:rsidRPr="008434DB">
              <w:rPr>
                <w:rFonts w:ascii="標楷體" w:eastAsia="標楷體" w:hAnsi="標楷體" w:hint="eastAsia"/>
                <w:sz w:val="22"/>
              </w:rPr>
              <w:t>序列</w:t>
            </w:r>
          </w:p>
        </w:tc>
        <w:tc>
          <w:tcPr>
            <w:tcW w:w="1396" w:type="dxa"/>
          </w:tcPr>
          <w:p w14:paraId="11D72F2F" w14:textId="77777777" w:rsidR="00C15843" w:rsidRPr="008434DB" w:rsidRDefault="004B453A" w:rsidP="00BF1B21">
            <w:pPr>
              <w:jc w:val="center"/>
              <w:rPr>
                <w:rFonts w:ascii="標楷體" w:eastAsia="標楷體" w:hAnsi="標楷體"/>
                <w:sz w:val="22"/>
              </w:rPr>
            </w:pPr>
            <w:ins w:id="91" w:author="yushu chiang" w:date="2019-12-30T15:24:00Z">
              <w:r>
                <w:rPr>
                  <w:rFonts w:ascii="標楷體" w:eastAsia="標楷體" w:hAnsi="標楷體" w:hint="eastAsia"/>
                  <w:sz w:val="22"/>
                </w:rPr>
                <w:t>圓形六邊形</w:t>
              </w:r>
            </w:ins>
            <w:del w:id="92" w:author="yushu chiang" w:date="2019-12-30T15:24:00Z">
              <w:r w:rsidR="00C15843" w:rsidRPr="008434DB" w:rsidDel="004B453A">
                <w:rPr>
                  <w:rFonts w:ascii="標楷體" w:eastAsia="標楷體" w:hAnsi="標楷體" w:hint="eastAsia"/>
                  <w:sz w:val="22"/>
                </w:rPr>
                <w:delText>數字文字</w:delText>
              </w:r>
            </w:del>
            <w:r w:rsidR="00C15843" w:rsidRPr="008434DB">
              <w:rPr>
                <w:rFonts w:ascii="標楷體" w:eastAsia="標楷體" w:hAnsi="標楷體" w:hint="eastAsia"/>
                <w:sz w:val="22"/>
              </w:rPr>
              <w:t>轉換</w:t>
            </w:r>
            <w:ins w:id="93" w:author="yushu chiang" w:date="2020-01-15T16:11:00Z">
              <w:r w:rsidR="00A371AC">
                <w:rPr>
                  <w:rFonts w:ascii="標楷體" w:eastAsia="標楷體" w:hAnsi="標楷體" w:hint="eastAsia"/>
                  <w:sz w:val="22"/>
                </w:rPr>
                <w:t xml:space="preserve"> - </w:t>
              </w:r>
            </w:ins>
            <w:del w:id="94" w:author="yushu chiang" w:date="2020-01-15T16:11:00Z">
              <w:r w:rsidR="00C15843" w:rsidRPr="008434DB" w:rsidDel="00A371AC">
                <w:rPr>
                  <w:rFonts w:ascii="標楷體" w:eastAsia="標楷體" w:hAnsi="標楷體" w:hint="eastAsia"/>
                  <w:sz w:val="22"/>
                </w:rPr>
                <w:delText xml:space="preserve"> vs.</w:delText>
              </w:r>
            </w:del>
            <w:r w:rsidR="00C15843" w:rsidRPr="008434DB">
              <w:rPr>
                <w:rFonts w:ascii="標楷體" w:eastAsia="標楷體" w:hAnsi="標楷體" w:hint="eastAsia"/>
                <w:sz w:val="22"/>
              </w:rPr>
              <w:t>動作速度</w:t>
            </w:r>
          </w:p>
        </w:tc>
      </w:tr>
      <w:tr w:rsidR="00BF1B21" w:rsidRPr="008434DB" w14:paraId="4F4C87E4" w14:textId="77777777" w:rsidTr="00BF1B21">
        <w:trPr>
          <w:trHeight w:val="332"/>
        </w:trPr>
        <w:tc>
          <w:tcPr>
            <w:tcW w:w="1701" w:type="dxa"/>
          </w:tcPr>
          <w:p w14:paraId="4F2BEB46" w14:textId="77777777" w:rsidR="00C15843" w:rsidRPr="008434DB" w:rsidRDefault="00FD13F8" w:rsidP="00C15843">
            <w:pPr>
              <w:rPr>
                <w:rFonts w:ascii="標楷體" w:eastAsia="標楷體" w:hAnsi="標楷體"/>
                <w:b/>
              </w:rPr>
            </w:pPr>
            <w:del w:id="95" w:author="yushu chiang" w:date="2020-01-15T14:47:00Z">
              <w:r w:rsidDel="00226740">
                <w:rPr>
                  <w:rFonts w:ascii="標楷體" w:eastAsia="標楷體" w:hAnsi="標楷體" w:hint="eastAsia"/>
                  <w:b/>
                </w:rPr>
                <w:delText>量尺</w:delText>
              </w:r>
              <w:r w:rsidR="00C15843" w:rsidRPr="008434DB" w:rsidDel="00226740">
                <w:rPr>
                  <w:rFonts w:ascii="標楷體" w:eastAsia="標楷體" w:hAnsi="標楷體" w:hint="eastAsia"/>
                  <w:b/>
                </w:rPr>
                <w:delText>分數</w:delText>
              </w:r>
            </w:del>
            <w:ins w:id="96" w:author="yushu chiang" w:date="2020-01-15T14:47:00Z">
              <w:r w:rsidR="00226740">
                <w:rPr>
                  <w:rFonts w:ascii="標楷體" w:eastAsia="標楷體" w:hAnsi="標楷體" w:hint="eastAsia"/>
                  <w:b/>
                </w:rPr>
                <w:t>計分結果</w:t>
              </w:r>
            </w:ins>
          </w:p>
        </w:tc>
        <w:tc>
          <w:tcPr>
            <w:tcW w:w="1383" w:type="dxa"/>
          </w:tcPr>
          <w:p w14:paraId="62EDC733" w14:textId="77777777" w:rsidR="00C15843" w:rsidRPr="008434DB" w:rsidRDefault="006819E6" w:rsidP="00C15843">
            <w:pPr>
              <w:rPr>
                <w:rFonts w:ascii="標楷體" w:eastAsia="標楷體" w:hAnsi="標楷體"/>
              </w:rPr>
            </w:pPr>
            <w:ins w:id="97" w:author="yushu chiang" w:date="2020-03-31T14:56:00Z">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2</w:t>
              </w:r>
              <w:r w:rsidRPr="00EB6343">
                <w:rPr>
                  <w:rFonts w:ascii="標楷體" w:eastAsia="標楷體" w:hAnsi="標楷體" w:hint="eastAsia"/>
                  <w:i/>
                  <w:color w:val="9CC2E5" w:themeColor="accent1" w:themeTint="99"/>
                </w:rPr>
                <w:t>的量尺分數</w:t>
              </w:r>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3</w:t>
              </w:r>
              <w:r w:rsidRPr="00CC7365">
                <w:rPr>
                  <w:rFonts w:ascii="標楷體" w:eastAsia="標楷體" w:hAnsi="標楷體" w:hint="eastAsia"/>
                  <w:i/>
                  <w:color w:val="9CC2E5" w:themeColor="accent1" w:themeTint="99"/>
                </w:rPr>
                <w:t>的量尺分數)</w:t>
              </w:r>
            </w:ins>
          </w:p>
        </w:tc>
        <w:tc>
          <w:tcPr>
            <w:tcW w:w="1311" w:type="dxa"/>
          </w:tcPr>
          <w:p w14:paraId="56FFE982" w14:textId="77777777" w:rsidR="00C15843" w:rsidRPr="008434DB" w:rsidRDefault="006819E6" w:rsidP="00C15843">
            <w:pPr>
              <w:rPr>
                <w:rFonts w:ascii="標楷體" w:eastAsia="標楷體" w:hAnsi="標楷體"/>
              </w:rPr>
            </w:pPr>
            <w:ins w:id="98" w:author="yushu chiang" w:date="2020-03-31T14:56:00Z">
              <w:r w:rsidRPr="00CC7365">
                <w:rPr>
                  <w:rFonts w:ascii="標楷體" w:eastAsia="標楷體" w:hAnsi="標楷體" w:hint="eastAsia"/>
                  <w:i/>
                  <w:color w:val="9CC2E5" w:themeColor="accent1" w:themeTint="99"/>
                </w:rPr>
                <w:t>(情境1</w:t>
              </w:r>
              <w:r w:rsidRPr="00EB6343">
                <w:rPr>
                  <w:rFonts w:ascii="標楷體" w:eastAsia="標楷體" w:hAnsi="標楷體" w:hint="eastAsia"/>
                  <w:i/>
                  <w:color w:val="9CC2E5" w:themeColor="accent1" w:themeTint="99"/>
                </w:rPr>
                <w:t>的量尺分數</w:t>
              </w:r>
            </w:ins>
            <w:ins w:id="99" w:author="yushu chiang" w:date="2020-03-31T14:57:00Z">
              <w:r>
                <w:rPr>
                  <w:rFonts w:ascii="標楷體" w:eastAsia="標楷體" w:hAnsi="標楷體" w:hint="eastAsia"/>
                  <w:i/>
                  <w:color w:val="9CC2E5" w:themeColor="accent1" w:themeTint="99"/>
                </w:rPr>
                <w:t>-</w:t>
              </w:r>
            </w:ins>
            <w:ins w:id="100" w:author="yushu chiang" w:date="2020-03-31T14:56:00Z">
              <w:r w:rsidRPr="00CC7365">
                <w:rPr>
                  <w:rFonts w:ascii="標楷體" w:eastAsia="標楷體" w:hAnsi="標楷體" w:hint="eastAsia"/>
                  <w:i/>
                  <w:color w:val="9CC2E5" w:themeColor="accent1" w:themeTint="99"/>
                </w:rPr>
                <w:t>情境2的量尺分數)</w:t>
              </w:r>
            </w:ins>
          </w:p>
        </w:tc>
        <w:tc>
          <w:tcPr>
            <w:tcW w:w="1417" w:type="dxa"/>
          </w:tcPr>
          <w:p w14:paraId="32AE1557" w14:textId="77777777" w:rsidR="00C15843" w:rsidRPr="008434DB" w:rsidRDefault="006819E6" w:rsidP="00C15843">
            <w:pPr>
              <w:rPr>
                <w:rFonts w:ascii="標楷體" w:eastAsia="標楷體" w:hAnsi="標楷體"/>
              </w:rPr>
            </w:pPr>
            <w:ins w:id="101" w:author="yushu chiang" w:date="2020-03-31T15:03:00Z">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4</w:t>
              </w:r>
              <w:r w:rsidRPr="00EB6343">
                <w:rPr>
                  <w:rFonts w:ascii="標楷體" w:eastAsia="標楷體" w:hAnsi="標楷體" w:hint="eastAsia"/>
                  <w:i/>
                  <w:color w:val="9CC2E5" w:themeColor="accent1" w:themeTint="99"/>
                </w:rPr>
                <w:t>的量尺分數</w:t>
              </w:r>
              <w:r>
                <w:rPr>
                  <w:rFonts w:ascii="標楷體" w:eastAsia="標楷體" w:hAnsi="標楷體" w:hint="eastAsia"/>
                  <w:i/>
                  <w:color w:val="9CC2E5" w:themeColor="accent1" w:themeTint="99"/>
                </w:rPr>
                <w:t>-</w:t>
              </w:r>
              <w:r w:rsidRPr="00CC7365">
                <w:rPr>
                  <w:rFonts w:ascii="標楷體" w:eastAsia="標楷體" w:hAnsi="標楷體" w:hint="eastAsia"/>
                  <w:i/>
                  <w:color w:val="9CC2E5" w:themeColor="accent1" w:themeTint="99"/>
                </w:rPr>
                <w:t>情境2的量尺分數)</w:t>
              </w:r>
            </w:ins>
          </w:p>
        </w:tc>
        <w:tc>
          <w:tcPr>
            <w:tcW w:w="1418" w:type="dxa"/>
          </w:tcPr>
          <w:p w14:paraId="5B7580C6" w14:textId="77777777" w:rsidR="00C15843" w:rsidRPr="008434DB" w:rsidRDefault="00A50E59" w:rsidP="00C15843">
            <w:pPr>
              <w:rPr>
                <w:rFonts w:ascii="標楷體" w:eastAsia="標楷體" w:hAnsi="標楷體"/>
              </w:rPr>
            </w:pPr>
            <w:ins w:id="102" w:author="yushu chiang" w:date="2020-03-31T15:06:00Z">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4</w:t>
              </w:r>
              <w:r w:rsidRPr="00EB6343">
                <w:rPr>
                  <w:rFonts w:ascii="標楷體" w:eastAsia="標楷體" w:hAnsi="標楷體" w:hint="eastAsia"/>
                  <w:i/>
                  <w:color w:val="9CC2E5" w:themeColor="accent1" w:themeTint="99"/>
                </w:rPr>
                <w:t>的量尺分數</w:t>
              </w:r>
              <w:r>
                <w:rPr>
                  <w:rFonts w:ascii="標楷體" w:eastAsia="標楷體" w:hAnsi="標楷體" w:hint="eastAsia"/>
                  <w:i/>
                  <w:color w:val="9CC2E5" w:themeColor="accent1" w:themeTint="99"/>
                </w:rPr>
                <w:t>-</w:t>
              </w:r>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3</w:t>
              </w:r>
              <w:r w:rsidRPr="00CC7365">
                <w:rPr>
                  <w:rFonts w:ascii="標楷體" w:eastAsia="標楷體" w:hAnsi="標楷體" w:hint="eastAsia"/>
                  <w:i/>
                  <w:color w:val="9CC2E5" w:themeColor="accent1" w:themeTint="99"/>
                </w:rPr>
                <w:t>的量尺分數)</w:t>
              </w:r>
            </w:ins>
          </w:p>
        </w:tc>
        <w:tc>
          <w:tcPr>
            <w:tcW w:w="1842" w:type="dxa"/>
          </w:tcPr>
          <w:p w14:paraId="45DA016C" w14:textId="77777777" w:rsidR="00C15843" w:rsidRPr="008434DB" w:rsidRDefault="00A50E59" w:rsidP="00C15843">
            <w:pPr>
              <w:rPr>
                <w:rFonts w:ascii="標楷體" w:eastAsia="標楷體" w:hAnsi="標楷體"/>
              </w:rPr>
            </w:pPr>
            <w:ins w:id="103" w:author="yushu chiang" w:date="2020-03-31T15:07:00Z">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4</w:t>
              </w:r>
              <w:r w:rsidRPr="00EB6343">
                <w:rPr>
                  <w:rFonts w:ascii="標楷體" w:eastAsia="標楷體" w:hAnsi="標楷體" w:hint="eastAsia"/>
                  <w:i/>
                  <w:color w:val="9CC2E5" w:themeColor="accent1" w:themeTint="99"/>
                </w:rPr>
                <w:t>的量尺分數</w:t>
              </w:r>
              <w:r>
                <w:rPr>
                  <w:rFonts w:ascii="標楷體" w:eastAsia="標楷體" w:hAnsi="標楷體" w:hint="eastAsia"/>
                  <w:i/>
                  <w:color w:val="9CC2E5" w:themeColor="accent1" w:themeTint="99"/>
                </w:rPr>
                <w:t>-</w:t>
              </w:r>
              <w:commentRangeStart w:id="104"/>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2+3</w:t>
              </w:r>
              <w:r w:rsidRPr="00CC7365">
                <w:rPr>
                  <w:rFonts w:ascii="標楷體" w:eastAsia="標楷體" w:hAnsi="標楷體" w:hint="eastAsia"/>
                  <w:i/>
                  <w:color w:val="9CC2E5" w:themeColor="accent1" w:themeTint="99"/>
                </w:rPr>
                <w:t>的量尺分數)</w:t>
              </w:r>
              <w:commentRangeEnd w:id="104"/>
              <w:r>
                <w:rPr>
                  <w:rStyle w:val="aa"/>
                </w:rPr>
                <w:commentReference w:id="104"/>
              </w:r>
            </w:ins>
          </w:p>
        </w:tc>
        <w:tc>
          <w:tcPr>
            <w:tcW w:w="1396" w:type="dxa"/>
          </w:tcPr>
          <w:p w14:paraId="57756FBD" w14:textId="77777777" w:rsidR="00C15843" w:rsidRPr="008434DB" w:rsidRDefault="00A50E59" w:rsidP="00C15843">
            <w:pPr>
              <w:rPr>
                <w:rFonts w:ascii="標楷體" w:eastAsia="標楷體" w:hAnsi="標楷體"/>
              </w:rPr>
            </w:pPr>
            <w:ins w:id="105" w:author="yushu chiang" w:date="2020-03-31T15:11:00Z">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4</w:t>
              </w:r>
              <w:r w:rsidRPr="00EB6343">
                <w:rPr>
                  <w:rFonts w:ascii="標楷體" w:eastAsia="標楷體" w:hAnsi="標楷體" w:hint="eastAsia"/>
                  <w:i/>
                  <w:color w:val="9CC2E5" w:themeColor="accent1" w:themeTint="99"/>
                </w:rPr>
                <w:t>的量尺分數</w:t>
              </w:r>
              <w:r>
                <w:rPr>
                  <w:rFonts w:ascii="標楷體" w:eastAsia="標楷體" w:hAnsi="標楷體" w:hint="eastAsia"/>
                  <w:i/>
                  <w:color w:val="9CC2E5" w:themeColor="accent1" w:themeTint="99"/>
                </w:rPr>
                <w:t>-</w:t>
              </w:r>
              <w:r w:rsidRPr="00CC7365">
                <w:rPr>
                  <w:rFonts w:ascii="標楷體" w:eastAsia="標楷體" w:hAnsi="標楷體" w:hint="eastAsia"/>
                  <w:i/>
                  <w:color w:val="9CC2E5" w:themeColor="accent1" w:themeTint="99"/>
                </w:rPr>
                <w:t>情境</w:t>
              </w:r>
            </w:ins>
            <w:ins w:id="106" w:author="yushu chiang" w:date="2020-03-31T15:12:00Z">
              <w:r>
                <w:rPr>
                  <w:rFonts w:ascii="標楷體" w:eastAsia="標楷體" w:hAnsi="標楷體" w:hint="eastAsia"/>
                  <w:i/>
                  <w:color w:val="9CC2E5" w:themeColor="accent1" w:themeTint="99"/>
                </w:rPr>
                <w:t>5</w:t>
              </w:r>
            </w:ins>
            <w:ins w:id="107" w:author="yushu chiang" w:date="2020-03-31T15:11:00Z">
              <w:r w:rsidRPr="00CC7365">
                <w:rPr>
                  <w:rFonts w:ascii="標楷體" w:eastAsia="標楷體" w:hAnsi="標楷體" w:hint="eastAsia"/>
                  <w:i/>
                  <w:color w:val="9CC2E5" w:themeColor="accent1" w:themeTint="99"/>
                </w:rPr>
                <w:t>的量尺分數)</w:t>
              </w:r>
            </w:ins>
          </w:p>
        </w:tc>
      </w:tr>
      <w:tr w:rsidR="00BF1B21" w:rsidRPr="008434DB" w14:paraId="54DF7D48" w14:textId="77777777" w:rsidTr="00BF1B21">
        <w:trPr>
          <w:trHeight w:val="340"/>
        </w:trPr>
        <w:tc>
          <w:tcPr>
            <w:tcW w:w="1701" w:type="dxa"/>
          </w:tcPr>
          <w:p w14:paraId="460614B0" w14:textId="77777777" w:rsidR="00C15843" w:rsidRPr="008434DB" w:rsidRDefault="00FD13F8" w:rsidP="00C15843">
            <w:pPr>
              <w:rPr>
                <w:rFonts w:ascii="標楷體" w:eastAsia="標楷體" w:hAnsi="標楷體"/>
                <w:b/>
              </w:rPr>
            </w:pPr>
            <w:del w:id="108" w:author="yushu chiang" w:date="2020-01-15T14:47:00Z">
              <w:r w:rsidDel="00226740">
                <w:rPr>
                  <w:rFonts w:ascii="標楷體" w:eastAsia="標楷體" w:hAnsi="標楷體" w:hint="eastAsia"/>
                  <w:b/>
                </w:rPr>
                <w:delText>比較</w:delText>
              </w:r>
            </w:del>
            <w:r>
              <w:rPr>
                <w:rFonts w:ascii="標楷體" w:eastAsia="標楷體" w:hAnsi="標楷體" w:hint="eastAsia"/>
                <w:b/>
              </w:rPr>
              <w:t>量尺</w:t>
            </w:r>
            <w:r w:rsidR="00C15843" w:rsidRPr="008434DB">
              <w:rPr>
                <w:rFonts w:ascii="標楷體" w:eastAsia="標楷體" w:hAnsi="標楷體" w:hint="eastAsia"/>
                <w:b/>
              </w:rPr>
              <w:t>分數</w:t>
            </w:r>
          </w:p>
        </w:tc>
        <w:tc>
          <w:tcPr>
            <w:tcW w:w="1383" w:type="dxa"/>
          </w:tcPr>
          <w:p w14:paraId="72547C20" w14:textId="77777777" w:rsidR="00C15843" w:rsidRPr="00ED1E0B" w:rsidRDefault="00ED1E0B" w:rsidP="00ED1E0B">
            <w:pPr>
              <w:widowControl/>
              <w:rPr>
                <w:rFonts w:hint="eastAsia"/>
                <w:color w:val="AEAAAA" w:themeColor="background2" w:themeShade="BF"/>
                <w:rPrChange w:id="109" w:author="yushu chiang" w:date="2020-03-31T14:54:00Z">
                  <w:rPr>
                    <w:rFonts w:ascii="標楷體" w:eastAsia="標楷體" w:hAnsi="標楷體"/>
                  </w:rPr>
                </w:rPrChange>
              </w:rPr>
              <w:pPrChange w:id="110" w:author="yushu chiang" w:date="2020-03-31T14:54:00Z">
                <w:pPr/>
              </w:pPrChange>
            </w:pPr>
            <w:ins w:id="111" w:author="yushu chiang" w:date="2020-03-31T14:54:00Z">
              <w:r w:rsidRPr="00ED1E0B">
                <w:rPr>
                  <w:rFonts w:hint="eastAsia"/>
                  <w:color w:val="AEAAAA" w:themeColor="background2" w:themeShade="BF"/>
                  <w:rPrChange w:id="112" w:author="yushu chiang" w:date="2020-03-31T14:54:00Z">
                    <w:rPr>
                      <w:rFonts w:hint="eastAsia"/>
                      <w:color w:val="000000"/>
                    </w:rPr>
                  </w:rPrChange>
                </w:rPr>
                <w:t>(X-19.5)/5.25*3+10</w:t>
              </w:r>
            </w:ins>
          </w:p>
        </w:tc>
        <w:tc>
          <w:tcPr>
            <w:tcW w:w="1311" w:type="dxa"/>
          </w:tcPr>
          <w:p w14:paraId="2E2ACFD0" w14:textId="77777777" w:rsidR="00C15843" w:rsidRPr="00ED1E0B" w:rsidRDefault="00ED1E0B" w:rsidP="00ED1E0B">
            <w:pPr>
              <w:widowControl/>
              <w:rPr>
                <w:rFonts w:hint="eastAsia"/>
                <w:color w:val="AEAAAA" w:themeColor="background2" w:themeShade="BF"/>
                <w:rPrChange w:id="113" w:author="yushu chiang" w:date="2020-03-31T14:54:00Z">
                  <w:rPr>
                    <w:rFonts w:ascii="標楷體" w:eastAsia="標楷體" w:hAnsi="標楷體"/>
                  </w:rPr>
                </w:rPrChange>
              </w:rPr>
              <w:pPrChange w:id="114" w:author="yushu chiang" w:date="2020-03-31T14:54:00Z">
                <w:pPr/>
              </w:pPrChange>
            </w:pPr>
            <w:ins w:id="115" w:author="yushu chiang" w:date="2020-03-31T14:54:00Z">
              <w:r w:rsidRPr="00ED1E0B">
                <w:rPr>
                  <w:rFonts w:hint="eastAsia"/>
                  <w:color w:val="AEAAAA" w:themeColor="background2" w:themeShade="BF"/>
                  <w:rPrChange w:id="116" w:author="yushu chiang" w:date="2020-03-31T14:54:00Z">
                    <w:rPr>
                      <w:rFonts w:hint="eastAsia"/>
                      <w:color w:val="000000"/>
                    </w:rPr>
                  </w:rPrChange>
                </w:rPr>
                <w:t>(X-0)/3.75*3+10</w:t>
              </w:r>
            </w:ins>
          </w:p>
        </w:tc>
        <w:tc>
          <w:tcPr>
            <w:tcW w:w="1417" w:type="dxa"/>
          </w:tcPr>
          <w:p w14:paraId="3B731F87" w14:textId="77777777" w:rsidR="00C15843" w:rsidRPr="00ED1E0B" w:rsidRDefault="00ED1E0B" w:rsidP="00ED1E0B">
            <w:pPr>
              <w:widowControl/>
              <w:rPr>
                <w:rFonts w:hint="eastAsia"/>
                <w:color w:val="AEAAAA" w:themeColor="background2" w:themeShade="BF"/>
                <w:rPrChange w:id="117" w:author="yushu chiang" w:date="2020-03-31T14:54:00Z">
                  <w:rPr>
                    <w:rFonts w:ascii="標楷體" w:eastAsia="標楷體" w:hAnsi="標楷體"/>
                  </w:rPr>
                </w:rPrChange>
              </w:rPr>
              <w:pPrChange w:id="118" w:author="yushu chiang" w:date="2020-03-31T14:54:00Z">
                <w:pPr/>
              </w:pPrChange>
            </w:pPr>
            <w:ins w:id="119" w:author="yushu chiang" w:date="2020-03-31T14:54:00Z">
              <w:r w:rsidRPr="00ED1E0B">
                <w:rPr>
                  <w:rFonts w:hint="eastAsia"/>
                  <w:color w:val="AEAAAA" w:themeColor="background2" w:themeShade="BF"/>
                  <w:rPrChange w:id="120" w:author="yushu chiang" w:date="2020-03-31T14:54:00Z">
                    <w:rPr>
                      <w:rFonts w:hint="eastAsia"/>
                      <w:color w:val="000000"/>
                    </w:rPr>
                  </w:rPrChange>
                </w:rPr>
                <w:t>(X-0)/3*3+10</w:t>
              </w:r>
            </w:ins>
          </w:p>
        </w:tc>
        <w:tc>
          <w:tcPr>
            <w:tcW w:w="1418" w:type="dxa"/>
          </w:tcPr>
          <w:p w14:paraId="4A8D4407" w14:textId="77777777" w:rsidR="00C15843" w:rsidRPr="00ED1E0B" w:rsidRDefault="00ED1E0B" w:rsidP="00ED1E0B">
            <w:pPr>
              <w:widowControl/>
              <w:rPr>
                <w:rFonts w:hint="eastAsia"/>
                <w:color w:val="AEAAAA" w:themeColor="background2" w:themeShade="BF"/>
                <w:rPrChange w:id="121" w:author="yushu chiang" w:date="2020-03-31T14:54:00Z">
                  <w:rPr>
                    <w:rFonts w:ascii="標楷體" w:eastAsia="標楷體" w:hAnsi="標楷體"/>
                  </w:rPr>
                </w:rPrChange>
              </w:rPr>
              <w:pPrChange w:id="122" w:author="yushu chiang" w:date="2020-03-31T14:54:00Z">
                <w:pPr/>
              </w:pPrChange>
            </w:pPr>
            <w:ins w:id="123" w:author="yushu chiang" w:date="2020-03-31T14:54:00Z">
              <w:r w:rsidRPr="00ED1E0B">
                <w:rPr>
                  <w:rFonts w:hint="eastAsia"/>
                  <w:color w:val="AEAAAA" w:themeColor="background2" w:themeShade="BF"/>
                  <w:rPrChange w:id="124" w:author="yushu chiang" w:date="2020-03-31T14:54:00Z">
                    <w:rPr>
                      <w:rFonts w:hint="eastAsia"/>
                      <w:color w:val="000000"/>
                    </w:rPr>
                  </w:rPrChange>
                </w:rPr>
                <w:t>(X-0)/3*3+10</w:t>
              </w:r>
            </w:ins>
          </w:p>
        </w:tc>
        <w:tc>
          <w:tcPr>
            <w:tcW w:w="1842" w:type="dxa"/>
          </w:tcPr>
          <w:p w14:paraId="28778D0C" w14:textId="77777777" w:rsidR="00C15843" w:rsidRPr="00ED1E0B" w:rsidRDefault="00ED1E0B" w:rsidP="00ED1E0B">
            <w:pPr>
              <w:widowControl/>
              <w:rPr>
                <w:rFonts w:hint="eastAsia"/>
                <w:color w:val="AEAAAA" w:themeColor="background2" w:themeShade="BF"/>
                <w:rPrChange w:id="125" w:author="yushu chiang" w:date="2020-03-31T14:54:00Z">
                  <w:rPr>
                    <w:rFonts w:ascii="標楷體" w:eastAsia="標楷體" w:hAnsi="標楷體"/>
                  </w:rPr>
                </w:rPrChange>
              </w:rPr>
              <w:pPrChange w:id="126" w:author="yushu chiang" w:date="2020-03-31T14:54:00Z">
                <w:pPr/>
              </w:pPrChange>
            </w:pPr>
            <w:ins w:id="127" w:author="yushu chiang" w:date="2020-03-31T14:54:00Z">
              <w:r w:rsidRPr="00ED1E0B">
                <w:rPr>
                  <w:rFonts w:hint="eastAsia"/>
                  <w:color w:val="AEAAAA" w:themeColor="background2" w:themeShade="BF"/>
                  <w:rPrChange w:id="128" w:author="yushu chiang" w:date="2020-03-31T14:54:00Z">
                    <w:rPr>
                      <w:rFonts w:hint="eastAsia"/>
                      <w:color w:val="000000"/>
                    </w:rPr>
                  </w:rPrChange>
                </w:rPr>
                <w:t>(X-0)/3*3+10</w:t>
              </w:r>
            </w:ins>
          </w:p>
        </w:tc>
        <w:tc>
          <w:tcPr>
            <w:tcW w:w="1396" w:type="dxa"/>
          </w:tcPr>
          <w:p w14:paraId="0D6ACA4C" w14:textId="77777777" w:rsidR="00C15843" w:rsidRPr="00ED1E0B" w:rsidRDefault="00ED1E0B" w:rsidP="00ED1E0B">
            <w:pPr>
              <w:widowControl/>
              <w:rPr>
                <w:rFonts w:hint="eastAsia"/>
                <w:color w:val="AEAAAA" w:themeColor="background2" w:themeShade="BF"/>
                <w:rPrChange w:id="129" w:author="yushu chiang" w:date="2020-03-31T14:54:00Z">
                  <w:rPr>
                    <w:rFonts w:ascii="標楷體" w:eastAsia="標楷體" w:hAnsi="標楷體"/>
                  </w:rPr>
                </w:rPrChange>
              </w:rPr>
              <w:pPrChange w:id="130" w:author="yushu chiang" w:date="2020-03-31T14:54:00Z">
                <w:pPr/>
              </w:pPrChange>
            </w:pPr>
            <w:ins w:id="131" w:author="yushu chiang" w:date="2020-03-31T14:54:00Z">
              <w:r w:rsidRPr="00ED1E0B">
                <w:rPr>
                  <w:rFonts w:hint="eastAsia"/>
                  <w:color w:val="AEAAAA" w:themeColor="background2" w:themeShade="BF"/>
                  <w:rPrChange w:id="132" w:author="yushu chiang" w:date="2020-03-31T14:54:00Z">
                    <w:rPr>
                      <w:rFonts w:hint="eastAsia"/>
                      <w:color w:val="000000"/>
                    </w:rPr>
                  </w:rPrChange>
                </w:rPr>
                <w:t>(X-0)/3*3+10</w:t>
              </w:r>
            </w:ins>
          </w:p>
        </w:tc>
      </w:tr>
      <w:tr w:rsidR="00226740" w:rsidRPr="008434DB" w14:paraId="73B8BFF0" w14:textId="77777777" w:rsidTr="00BF1B21">
        <w:trPr>
          <w:trHeight w:val="340"/>
          <w:ins w:id="133" w:author="yushu chiang" w:date="2020-01-15T14:50:00Z"/>
        </w:trPr>
        <w:tc>
          <w:tcPr>
            <w:tcW w:w="1701" w:type="dxa"/>
          </w:tcPr>
          <w:p w14:paraId="1CD60B6D" w14:textId="77777777" w:rsidR="00226740" w:rsidDel="00226740" w:rsidRDefault="00226740" w:rsidP="00C15843">
            <w:pPr>
              <w:rPr>
                <w:ins w:id="134" w:author="yushu chiang" w:date="2020-01-15T14:50:00Z"/>
                <w:rFonts w:ascii="標楷體" w:eastAsia="標楷體" w:hAnsi="標楷體"/>
                <w:b/>
              </w:rPr>
            </w:pPr>
            <w:ins w:id="135" w:author="yushu chiang" w:date="2020-01-15T14:50:00Z">
              <w:r>
                <w:rPr>
                  <w:rFonts w:ascii="標楷體" w:eastAsia="標楷體" w:hAnsi="標楷體" w:hint="eastAsia"/>
                  <w:b/>
                </w:rPr>
                <w:t>PR值</w:t>
              </w:r>
            </w:ins>
          </w:p>
        </w:tc>
        <w:tc>
          <w:tcPr>
            <w:tcW w:w="1383" w:type="dxa"/>
          </w:tcPr>
          <w:p w14:paraId="5A810706" w14:textId="77777777" w:rsidR="00226740" w:rsidRPr="008434DB" w:rsidRDefault="00226740" w:rsidP="00C15843">
            <w:pPr>
              <w:rPr>
                <w:ins w:id="136" w:author="yushu chiang" w:date="2020-01-15T14:50:00Z"/>
                <w:rFonts w:ascii="標楷體" w:eastAsia="標楷體" w:hAnsi="標楷體"/>
              </w:rPr>
            </w:pPr>
          </w:p>
        </w:tc>
        <w:tc>
          <w:tcPr>
            <w:tcW w:w="1311" w:type="dxa"/>
          </w:tcPr>
          <w:p w14:paraId="22F75463" w14:textId="77777777" w:rsidR="00226740" w:rsidRPr="008434DB" w:rsidRDefault="00226740" w:rsidP="00C15843">
            <w:pPr>
              <w:rPr>
                <w:ins w:id="137" w:author="yushu chiang" w:date="2020-01-15T14:50:00Z"/>
                <w:rFonts w:ascii="標楷體" w:eastAsia="標楷體" w:hAnsi="標楷體"/>
              </w:rPr>
            </w:pPr>
          </w:p>
        </w:tc>
        <w:tc>
          <w:tcPr>
            <w:tcW w:w="1417" w:type="dxa"/>
          </w:tcPr>
          <w:p w14:paraId="056D2054" w14:textId="77777777" w:rsidR="00226740" w:rsidRPr="008434DB" w:rsidRDefault="00226740" w:rsidP="00C15843">
            <w:pPr>
              <w:rPr>
                <w:ins w:id="138" w:author="yushu chiang" w:date="2020-01-15T14:50:00Z"/>
                <w:rFonts w:ascii="標楷體" w:eastAsia="標楷體" w:hAnsi="標楷體"/>
              </w:rPr>
            </w:pPr>
          </w:p>
        </w:tc>
        <w:tc>
          <w:tcPr>
            <w:tcW w:w="1418" w:type="dxa"/>
          </w:tcPr>
          <w:p w14:paraId="467DD922" w14:textId="77777777" w:rsidR="00226740" w:rsidRPr="008434DB" w:rsidRDefault="00226740" w:rsidP="00C15843">
            <w:pPr>
              <w:rPr>
                <w:ins w:id="139" w:author="yushu chiang" w:date="2020-01-15T14:50:00Z"/>
                <w:rFonts w:ascii="標楷體" w:eastAsia="標楷體" w:hAnsi="標楷體"/>
              </w:rPr>
            </w:pPr>
          </w:p>
        </w:tc>
        <w:tc>
          <w:tcPr>
            <w:tcW w:w="1842" w:type="dxa"/>
          </w:tcPr>
          <w:p w14:paraId="64FFC40B" w14:textId="77777777" w:rsidR="00226740" w:rsidRPr="008434DB" w:rsidRDefault="00226740" w:rsidP="00C15843">
            <w:pPr>
              <w:rPr>
                <w:ins w:id="140" w:author="yushu chiang" w:date="2020-01-15T14:50:00Z"/>
                <w:rFonts w:ascii="標楷體" w:eastAsia="標楷體" w:hAnsi="標楷體"/>
              </w:rPr>
            </w:pPr>
          </w:p>
        </w:tc>
        <w:tc>
          <w:tcPr>
            <w:tcW w:w="1396" w:type="dxa"/>
          </w:tcPr>
          <w:p w14:paraId="4310B9E8" w14:textId="77777777" w:rsidR="00226740" w:rsidRPr="008434DB" w:rsidRDefault="00226740" w:rsidP="00C15843">
            <w:pPr>
              <w:rPr>
                <w:ins w:id="141" w:author="yushu chiang" w:date="2020-01-15T14:50:00Z"/>
                <w:rFonts w:ascii="標楷體" w:eastAsia="標楷體" w:hAnsi="標楷體"/>
              </w:rPr>
            </w:pPr>
          </w:p>
        </w:tc>
      </w:tr>
    </w:tbl>
    <w:p w14:paraId="11A83F0B" w14:textId="77777777" w:rsidR="00C15843" w:rsidRPr="008434DB" w:rsidRDefault="00C15843" w:rsidP="008434DB">
      <w:pPr>
        <w:spacing w:line="360" w:lineRule="auto"/>
        <w:rPr>
          <w:rFonts w:ascii="標楷體" w:eastAsia="標楷體" w:hAnsi="標楷體"/>
          <w:b/>
        </w:rPr>
      </w:pPr>
      <w:r w:rsidRPr="008434DB">
        <w:rPr>
          <w:rFonts w:ascii="標楷體" w:eastAsia="標楷體" w:hAnsi="標楷體" w:hint="eastAsia"/>
          <w:b/>
        </w:rPr>
        <w:t>選擇性測量：錯誤分析</w:t>
      </w:r>
    </w:p>
    <w:tbl>
      <w:tblPr>
        <w:tblStyle w:val="a7"/>
        <w:tblW w:w="10418" w:type="dxa"/>
        <w:tblInd w:w="-5" w:type="dxa"/>
        <w:tblLook w:val="04A0" w:firstRow="1" w:lastRow="0" w:firstColumn="1" w:lastColumn="0" w:noHBand="0" w:noVBand="1"/>
      </w:tblPr>
      <w:tblGrid>
        <w:gridCol w:w="1701"/>
        <w:gridCol w:w="1743"/>
        <w:gridCol w:w="1743"/>
        <w:gridCol w:w="1744"/>
        <w:gridCol w:w="1743"/>
        <w:gridCol w:w="1744"/>
      </w:tblGrid>
      <w:tr w:rsidR="00BF1B21" w:rsidRPr="008434DB" w14:paraId="5C9DC863" w14:textId="77777777" w:rsidTr="00BF1B21">
        <w:trPr>
          <w:trHeight w:val="244"/>
        </w:trPr>
        <w:tc>
          <w:tcPr>
            <w:tcW w:w="1701" w:type="dxa"/>
          </w:tcPr>
          <w:p w14:paraId="7E874F5A" w14:textId="77777777" w:rsidR="00FD13F8" w:rsidRPr="008434DB" w:rsidRDefault="00FD13F8" w:rsidP="008434DB">
            <w:pPr>
              <w:rPr>
                <w:rFonts w:ascii="標楷體" w:eastAsia="標楷體" w:hAnsi="標楷體"/>
              </w:rPr>
            </w:pPr>
          </w:p>
        </w:tc>
        <w:tc>
          <w:tcPr>
            <w:tcW w:w="1743" w:type="dxa"/>
          </w:tcPr>
          <w:p w14:paraId="27FC1F0A" w14:textId="77777777" w:rsidR="00FD13F8" w:rsidRPr="008434DB" w:rsidRDefault="00FD13F8" w:rsidP="008434DB">
            <w:pPr>
              <w:jc w:val="center"/>
              <w:rPr>
                <w:rFonts w:ascii="標楷體" w:eastAsia="標楷體" w:hAnsi="標楷體"/>
                <w:sz w:val="22"/>
              </w:rPr>
            </w:pPr>
            <w:r w:rsidRPr="008434DB">
              <w:rPr>
                <w:rFonts w:ascii="標楷體" w:eastAsia="標楷體" w:hAnsi="標楷體" w:hint="eastAsia"/>
                <w:sz w:val="22"/>
              </w:rPr>
              <w:t>情境</w:t>
            </w:r>
            <w:proofErr w:type="gramStart"/>
            <w:r w:rsidRPr="008434DB">
              <w:rPr>
                <w:rFonts w:ascii="標楷體" w:eastAsia="標楷體" w:hAnsi="標楷體" w:hint="eastAsia"/>
                <w:sz w:val="22"/>
              </w:rPr>
              <w:t>一</w:t>
            </w:r>
            <w:proofErr w:type="gramEnd"/>
            <w:r w:rsidRPr="008434DB">
              <w:rPr>
                <w:rFonts w:ascii="標楷體" w:eastAsia="標楷體" w:hAnsi="標楷體" w:hint="eastAsia"/>
                <w:sz w:val="22"/>
              </w:rPr>
              <w:t>：</w:t>
            </w:r>
          </w:p>
          <w:p w14:paraId="0E3F997A" w14:textId="77777777" w:rsidR="00FD13F8" w:rsidRPr="008434DB" w:rsidRDefault="00FD13F8" w:rsidP="008434DB">
            <w:pPr>
              <w:jc w:val="center"/>
              <w:rPr>
                <w:rFonts w:ascii="標楷體" w:eastAsia="標楷體" w:hAnsi="標楷體"/>
                <w:sz w:val="22"/>
              </w:rPr>
            </w:pPr>
            <w:r w:rsidRPr="008434DB">
              <w:rPr>
                <w:rFonts w:ascii="標楷體" w:eastAsia="標楷體" w:hAnsi="標楷體" w:hint="eastAsia"/>
                <w:sz w:val="22"/>
              </w:rPr>
              <w:t>視覺掃描</w:t>
            </w:r>
          </w:p>
        </w:tc>
        <w:tc>
          <w:tcPr>
            <w:tcW w:w="1743" w:type="dxa"/>
          </w:tcPr>
          <w:p w14:paraId="38EFA4CD" w14:textId="77777777" w:rsidR="00FD13F8" w:rsidRPr="008434DB" w:rsidRDefault="00FD13F8" w:rsidP="008434DB">
            <w:pPr>
              <w:jc w:val="center"/>
              <w:rPr>
                <w:rFonts w:ascii="標楷體" w:eastAsia="標楷體" w:hAnsi="標楷體"/>
                <w:sz w:val="22"/>
              </w:rPr>
            </w:pPr>
            <w:r w:rsidRPr="008434DB">
              <w:rPr>
                <w:rFonts w:ascii="標楷體" w:eastAsia="標楷體" w:hAnsi="標楷體" w:hint="eastAsia"/>
                <w:sz w:val="22"/>
              </w:rPr>
              <w:t>情境二：</w:t>
            </w:r>
          </w:p>
          <w:p w14:paraId="5C923140" w14:textId="77777777" w:rsidR="00FD13F8" w:rsidRPr="008434DB" w:rsidRDefault="004B453A" w:rsidP="008434DB">
            <w:pPr>
              <w:jc w:val="center"/>
              <w:rPr>
                <w:rFonts w:ascii="標楷體" w:eastAsia="標楷體" w:hAnsi="標楷體"/>
                <w:sz w:val="22"/>
              </w:rPr>
            </w:pPr>
            <w:ins w:id="142" w:author="yushu chiang" w:date="2019-12-30T15:24:00Z">
              <w:r>
                <w:rPr>
                  <w:rFonts w:ascii="標楷體" w:eastAsia="標楷體" w:hAnsi="標楷體" w:hint="eastAsia"/>
                  <w:sz w:val="22"/>
                </w:rPr>
                <w:t>圓形</w:t>
              </w:r>
            </w:ins>
            <w:del w:id="143" w:author="yushu chiang" w:date="2019-12-30T15:24:00Z">
              <w:r w:rsidR="00FD13F8" w:rsidRPr="008434DB" w:rsidDel="004B453A">
                <w:rPr>
                  <w:rFonts w:ascii="標楷體" w:eastAsia="標楷體" w:hAnsi="標楷體" w:hint="eastAsia"/>
                  <w:sz w:val="22"/>
                </w:rPr>
                <w:delText>數字</w:delText>
              </w:r>
            </w:del>
            <w:r w:rsidR="00FD13F8" w:rsidRPr="008434DB">
              <w:rPr>
                <w:rFonts w:ascii="標楷體" w:eastAsia="標楷體" w:hAnsi="標楷體" w:hint="eastAsia"/>
                <w:sz w:val="22"/>
              </w:rPr>
              <w:t>序列</w:t>
            </w:r>
          </w:p>
        </w:tc>
        <w:tc>
          <w:tcPr>
            <w:tcW w:w="1744" w:type="dxa"/>
          </w:tcPr>
          <w:p w14:paraId="6F7849DA" w14:textId="77777777" w:rsidR="00FD13F8" w:rsidRPr="008434DB" w:rsidRDefault="00FD13F8" w:rsidP="008434DB">
            <w:pPr>
              <w:jc w:val="center"/>
              <w:rPr>
                <w:rFonts w:ascii="標楷體" w:eastAsia="標楷體" w:hAnsi="標楷體"/>
                <w:sz w:val="22"/>
              </w:rPr>
            </w:pPr>
            <w:r w:rsidRPr="008434DB">
              <w:rPr>
                <w:rFonts w:ascii="標楷體" w:eastAsia="標楷體" w:hAnsi="標楷體" w:hint="eastAsia"/>
                <w:sz w:val="22"/>
              </w:rPr>
              <w:t>情境</w:t>
            </w:r>
            <w:proofErr w:type="gramStart"/>
            <w:r w:rsidRPr="008434DB">
              <w:rPr>
                <w:rFonts w:ascii="標楷體" w:eastAsia="標楷體" w:hAnsi="標楷體" w:hint="eastAsia"/>
                <w:sz w:val="22"/>
              </w:rPr>
              <w:t>三</w:t>
            </w:r>
            <w:proofErr w:type="gramEnd"/>
            <w:r w:rsidRPr="008434DB">
              <w:rPr>
                <w:rFonts w:ascii="標楷體" w:eastAsia="標楷體" w:hAnsi="標楷體" w:hint="eastAsia"/>
                <w:sz w:val="22"/>
              </w:rPr>
              <w:t>：</w:t>
            </w:r>
          </w:p>
          <w:p w14:paraId="74B615B8" w14:textId="77777777" w:rsidR="00FD13F8" w:rsidRPr="008434DB" w:rsidRDefault="004B453A" w:rsidP="008434DB">
            <w:pPr>
              <w:jc w:val="center"/>
              <w:rPr>
                <w:rFonts w:ascii="標楷體" w:eastAsia="標楷體" w:hAnsi="標楷體"/>
                <w:sz w:val="22"/>
              </w:rPr>
            </w:pPr>
            <w:ins w:id="144" w:author="yushu chiang" w:date="2019-12-30T15:24:00Z">
              <w:r>
                <w:rPr>
                  <w:rFonts w:ascii="標楷體" w:eastAsia="標楷體" w:hAnsi="標楷體" w:hint="eastAsia"/>
                  <w:sz w:val="22"/>
                </w:rPr>
                <w:t>六邊形</w:t>
              </w:r>
            </w:ins>
            <w:del w:id="145" w:author="yushu chiang" w:date="2019-12-30T15:24:00Z">
              <w:r w:rsidR="00FD13F8" w:rsidRPr="008434DB" w:rsidDel="004B453A">
                <w:rPr>
                  <w:rFonts w:ascii="標楷體" w:eastAsia="標楷體" w:hAnsi="標楷體" w:hint="eastAsia"/>
                  <w:sz w:val="22"/>
                </w:rPr>
                <w:delText>文字</w:delText>
              </w:r>
            </w:del>
            <w:r w:rsidR="00FD13F8" w:rsidRPr="008434DB">
              <w:rPr>
                <w:rFonts w:ascii="標楷體" w:eastAsia="標楷體" w:hAnsi="標楷體" w:hint="eastAsia"/>
                <w:sz w:val="22"/>
              </w:rPr>
              <w:t>序列</w:t>
            </w:r>
          </w:p>
        </w:tc>
        <w:tc>
          <w:tcPr>
            <w:tcW w:w="1743" w:type="dxa"/>
          </w:tcPr>
          <w:p w14:paraId="086C38D8" w14:textId="77777777" w:rsidR="00FD13F8" w:rsidRPr="008434DB" w:rsidRDefault="00FD13F8" w:rsidP="008434DB">
            <w:pPr>
              <w:jc w:val="center"/>
              <w:rPr>
                <w:rFonts w:ascii="標楷體" w:eastAsia="標楷體" w:hAnsi="標楷體"/>
                <w:sz w:val="22"/>
              </w:rPr>
            </w:pPr>
            <w:r w:rsidRPr="008434DB">
              <w:rPr>
                <w:rFonts w:ascii="標楷體" w:eastAsia="標楷體" w:hAnsi="標楷體" w:hint="eastAsia"/>
                <w:sz w:val="22"/>
              </w:rPr>
              <w:t>情境四：</w:t>
            </w:r>
          </w:p>
          <w:p w14:paraId="3ACD79D4" w14:textId="77777777" w:rsidR="00FD13F8" w:rsidRPr="008434DB" w:rsidRDefault="004B453A" w:rsidP="008434DB">
            <w:pPr>
              <w:jc w:val="center"/>
              <w:rPr>
                <w:rFonts w:ascii="標楷體" w:eastAsia="標楷體" w:hAnsi="標楷體"/>
                <w:sz w:val="22"/>
              </w:rPr>
            </w:pPr>
            <w:ins w:id="146" w:author="yushu chiang" w:date="2019-12-30T15:24:00Z">
              <w:r>
                <w:rPr>
                  <w:rFonts w:ascii="標楷體" w:eastAsia="標楷體" w:hAnsi="標楷體" w:hint="eastAsia"/>
                  <w:sz w:val="22"/>
                </w:rPr>
                <w:t>圓形</w:t>
              </w:r>
            </w:ins>
            <w:del w:id="147" w:author="yushu chiang" w:date="2019-12-30T15:24:00Z">
              <w:r w:rsidR="00FD13F8" w:rsidRPr="008434DB" w:rsidDel="004B453A">
                <w:rPr>
                  <w:rFonts w:ascii="標楷體" w:eastAsia="標楷體" w:hAnsi="標楷體" w:hint="eastAsia"/>
                  <w:sz w:val="22"/>
                </w:rPr>
                <w:delText>數字</w:delText>
              </w:r>
            </w:del>
            <w:ins w:id="148" w:author="yushu chiang" w:date="2019-12-30T15:24:00Z">
              <w:r>
                <w:rPr>
                  <w:rFonts w:ascii="標楷體" w:eastAsia="標楷體" w:hAnsi="標楷體" w:hint="eastAsia"/>
                  <w:sz w:val="22"/>
                </w:rPr>
                <w:t>六邊形</w:t>
              </w:r>
            </w:ins>
            <w:del w:id="149" w:author="yushu chiang" w:date="2019-12-30T15:24:00Z">
              <w:r w:rsidR="00FD13F8" w:rsidRPr="008434DB" w:rsidDel="004B453A">
                <w:rPr>
                  <w:rFonts w:ascii="標楷體" w:eastAsia="標楷體" w:hAnsi="標楷體" w:hint="eastAsia"/>
                  <w:sz w:val="22"/>
                </w:rPr>
                <w:delText>文字</w:delText>
              </w:r>
            </w:del>
            <w:r w:rsidR="00FD13F8" w:rsidRPr="008434DB">
              <w:rPr>
                <w:rFonts w:ascii="標楷體" w:eastAsia="標楷體" w:hAnsi="標楷體" w:hint="eastAsia"/>
                <w:sz w:val="22"/>
              </w:rPr>
              <w:t>轉換</w:t>
            </w:r>
          </w:p>
        </w:tc>
        <w:tc>
          <w:tcPr>
            <w:tcW w:w="1744" w:type="dxa"/>
          </w:tcPr>
          <w:p w14:paraId="77C79F2A" w14:textId="77777777" w:rsidR="00FD13F8" w:rsidRPr="008434DB" w:rsidRDefault="00FD13F8" w:rsidP="00FD13F8">
            <w:pPr>
              <w:jc w:val="center"/>
              <w:rPr>
                <w:rFonts w:ascii="標楷體" w:eastAsia="標楷體" w:hAnsi="標楷體"/>
                <w:sz w:val="22"/>
              </w:rPr>
            </w:pPr>
            <w:r w:rsidRPr="008434DB">
              <w:rPr>
                <w:rFonts w:ascii="標楷體" w:eastAsia="標楷體" w:hAnsi="標楷體" w:hint="eastAsia"/>
                <w:sz w:val="22"/>
              </w:rPr>
              <w:t>情境五：</w:t>
            </w:r>
          </w:p>
          <w:p w14:paraId="403216B4" w14:textId="77777777" w:rsidR="00FD13F8" w:rsidRPr="008434DB" w:rsidRDefault="00FD13F8" w:rsidP="00FD13F8">
            <w:pPr>
              <w:jc w:val="center"/>
              <w:rPr>
                <w:rFonts w:ascii="標楷體" w:eastAsia="標楷體" w:hAnsi="標楷體"/>
                <w:sz w:val="22"/>
              </w:rPr>
            </w:pPr>
            <w:r w:rsidRPr="008434DB">
              <w:rPr>
                <w:rFonts w:ascii="標楷體" w:eastAsia="標楷體" w:hAnsi="標楷體" w:hint="eastAsia"/>
                <w:sz w:val="22"/>
              </w:rPr>
              <w:t>動作速度</w:t>
            </w:r>
          </w:p>
        </w:tc>
      </w:tr>
      <w:tr w:rsidR="00BF1B21" w:rsidRPr="008434DB" w14:paraId="24583778" w14:textId="77777777" w:rsidTr="00BF1B21">
        <w:trPr>
          <w:trHeight w:val="170"/>
        </w:trPr>
        <w:tc>
          <w:tcPr>
            <w:tcW w:w="1701" w:type="dxa"/>
          </w:tcPr>
          <w:p w14:paraId="2C1D655E" w14:textId="77777777" w:rsidR="00FD13F8" w:rsidRPr="008434DB" w:rsidRDefault="00FD13F8" w:rsidP="006C48E1">
            <w:pPr>
              <w:rPr>
                <w:rFonts w:ascii="標楷體" w:eastAsia="標楷體" w:hAnsi="標楷體"/>
                <w:b/>
              </w:rPr>
            </w:pPr>
            <w:r w:rsidRPr="008434DB">
              <w:rPr>
                <w:rFonts w:ascii="標楷體" w:eastAsia="標楷體" w:hAnsi="標楷體" w:hint="eastAsia"/>
                <w:b/>
              </w:rPr>
              <w:t>疏忽錯誤</w:t>
            </w:r>
          </w:p>
        </w:tc>
        <w:tc>
          <w:tcPr>
            <w:tcW w:w="1743" w:type="dxa"/>
          </w:tcPr>
          <w:p w14:paraId="7EC69419" w14:textId="77777777" w:rsidR="00FD13F8" w:rsidRPr="008434DB" w:rsidRDefault="00FC66F9" w:rsidP="006C48E1">
            <w:pPr>
              <w:rPr>
                <w:rFonts w:ascii="標楷體" w:eastAsia="標楷體" w:hAnsi="標楷體"/>
              </w:rPr>
            </w:pPr>
            <w:ins w:id="150" w:author="yushu chiang" w:date="2020-03-31T15:18:00Z">
              <w:r w:rsidRPr="00DB14D4">
                <w:rPr>
                  <w:rFonts w:ascii="標楷體" w:eastAsia="標楷體" w:hAnsi="標楷體" w:hint="eastAsia"/>
                  <w:i/>
                  <w:color w:val="9CC2E5" w:themeColor="accent1" w:themeTint="99"/>
                </w:rPr>
                <w:t>(EXCEL中以</w:t>
              </w:r>
            </w:ins>
            <w:ins w:id="151" w:author="yushu chiang" w:date="2020-03-31T15:20:00Z">
              <w:r>
                <w:rPr>
                  <w:rFonts w:ascii="標楷體" w:eastAsia="標楷體" w:hAnsi="標楷體" w:hint="eastAsia"/>
                  <w:i/>
                  <w:color w:val="9CC2E5" w:themeColor="accent1" w:themeTint="99"/>
                </w:rPr>
                <w:t>淺</w:t>
              </w:r>
            </w:ins>
            <w:ins w:id="152" w:author="yushu chiang" w:date="2020-03-31T15:18:00Z">
              <w:r>
                <w:rPr>
                  <w:rFonts w:ascii="標楷體" w:eastAsia="標楷體" w:hAnsi="標楷體" w:hint="eastAsia"/>
                  <w:i/>
                  <w:color w:val="9CC2E5" w:themeColor="accent1" w:themeTint="99"/>
                </w:rPr>
                <w:t>藍</w:t>
              </w:r>
              <w:r w:rsidRPr="00DB14D4">
                <w:rPr>
                  <w:rFonts w:ascii="標楷體" w:eastAsia="標楷體" w:hAnsi="標楷體" w:hint="eastAsia"/>
                  <w:i/>
                  <w:color w:val="9CC2E5" w:themeColor="accent1" w:themeTint="99"/>
                </w:rPr>
                <w:t>色標記)</w:t>
              </w:r>
            </w:ins>
          </w:p>
        </w:tc>
        <w:tc>
          <w:tcPr>
            <w:tcW w:w="1743" w:type="dxa"/>
            <w:shd w:val="clear" w:color="auto" w:fill="767171" w:themeFill="background2" w:themeFillShade="80"/>
          </w:tcPr>
          <w:p w14:paraId="232C71D4" w14:textId="77777777" w:rsidR="00FD13F8" w:rsidRPr="008434DB" w:rsidRDefault="00FD13F8" w:rsidP="006C48E1">
            <w:pPr>
              <w:rPr>
                <w:rFonts w:ascii="標楷體" w:eastAsia="標楷體" w:hAnsi="標楷體"/>
              </w:rPr>
            </w:pPr>
          </w:p>
        </w:tc>
        <w:tc>
          <w:tcPr>
            <w:tcW w:w="1744" w:type="dxa"/>
            <w:shd w:val="clear" w:color="auto" w:fill="767171" w:themeFill="background2" w:themeFillShade="80"/>
          </w:tcPr>
          <w:p w14:paraId="7B179779" w14:textId="77777777" w:rsidR="00FD13F8" w:rsidRPr="008434DB" w:rsidRDefault="00FD13F8" w:rsidP="006C48E1">
            <w:pPr>
              <w:rPr>
                <w:rFonts w:ascii="標楷體" w:eastAsia="標楷體" w:hAnsi="標楷體"/>
              </w:rPr>
            </w:pPr>
          </w:p>
        </w:tc>
        <w:tc>
          <w:tcPr>
            <w:tcW w:w="1743" w:type="dxa"/>
            <w:shd w:val="clear" w:color="auto" w:fill="767171" w:themeFill="background2" w:themeFillShade="80"/>
          </w:tcPr>
          <w:p w14:paraId="531AE568" w14:textId="77777777" w:rsidR="00FD13F8" w:rsidRPr="008434DB" w:rsidRDefault="00FD13F8" w:rsidP="006C48E1">
            <w:pPr>
              <w:rPr>
                <w:rFonts w:ascii="標楷體" w:eastAsia="標楷體" w:hAnsi="標楷體"/>
              </w:rPr>
            </w:pPr>
          </w:p>
        </w:tc>
        <w:tc>
          <w:tcPr>
            <w:tcW w:w="1744" w:type="dxa"/>
            <w:shd w:val="clear" w:color="auto" w:fill="767171" w:themeFill="background2" w:themeFillShade="80"/>
          </w:tcPr>
          <w:p w14:paraId="49DFA8B6" w14:textId="77777777" w:rsidR="00FD13F8" w:rsidRPr="008434DB" w:rsidRDefault="00FD13F8" w:rsidP="006C48E1">
            <w:pPr>
              <w:rPr>
                <w:rFonts w:ascii="標楷體" w:eastAsia="標楷體" w:hAnsi="標楷體"/>
              </w:rPr>
            </w:pPr>
          </w:p>
        </w:tc>
      </w:tr>
      <w:tr w:rsidR="00BF1B21" w:rsidRPr="008434DB" w14:paraId="74661EBB" w14:textId="77777777" w:rsidTr="00BF1B21">
        <w:trPr>
          <w:trHeight w:val="174"/>
        </w:trPr>
        <w:tc>
          <w:tcPr>
            <w:tcW w:w="1701" w:type="dxa"/>
          </w:tcPr>
          <w:p w14:paraId="6754B8E7" w14:textId="77777777" w:rsidR="00FD13F8" w:rsidRPr="008434DB" w:rsidRDefault="00FD13F8" w:rsidP="006C48E1">
            <w:pPr>
              <w:rPr>
                <w:rFonts w:ascii="標楷體" w:eastAsia="標楷體" w:hAnsi="標楷體"/>
                <w:b/>
              </w:rPr>
            </w:pPr>
            <w:r w:rsidRPr="008434DB">
              <w:rPr>
                <w:rFonts w:ascii="標楷體" w:eastAsia="標楷體" w:hAnsi="標楷體" w:hint="eastAsia"/>
                <w:b/>
              </w:rPr>
              <w:t>任務錯誤</w:t>
            </w:r>
          </w:p>
        </w:tc>
        <w:tc>
          <w:tcPr>
            <w:tcW w:w="1743" w:type="dxa"/>
          </w:tcPr>
          <w:p w14:paraId="38466C9B" w14:textId="77777777" w:rsidR="00FD13F8" w:rsidRPr="008434DB" w:rsidRDefault="00FC66F9" w:rsidP="006C48E1">
            <w:pPr>
              <w:rPr>
                <w:rFonts w:ascii="標楷體" w:eastAsia="標楷體" w:hAnsi="標楷體"/>
              </w:rPr>
            </w:pPr>
            <w:ins w:id="153" w:author="yushu chiang" w:date="2020-03-31T15:18:00Z">
              <w:r w:rsidRPr="00DB14D4">
                <w:rPr>
                  <w:rFonts w:ascii="標楷體" w:eastAsia="標楷體" w:hAnsi="標楷體" w:hint="eastAsia"/>
                  <w:i/>
                  <w:color w:val="9CC2E5" w:themeColor="accent1" w:themeTint="99"/>
                </w:rPr>
                <w:t>(EXCEL中以</w:t>
              </w:r>
            </w:ins>
            <w:ins w:id="154" w:author="yushu chiang" w:date="2020-03-31T15:20:00Z">
              <w:r>
                <w:rPr>
                  <w:rFonts w:ascii="標楷體" w:eastAsia="標楷體" w:hAnsi="標楷體" w:hint="eastAsia"/>
                  <w:i/>
                  <w:color w:val="9CC2E5" w:themeColor="accent1" w:themeTint="99"/>
                </w:rPr>
                <w:t>深</w:t>
              </w:r>
            </w:ins>
            <w:ins w:id="155" w:author="yushu chiang" w:date="2020-03-31T15:18:00Z">
              <w:r>
                <w:rPr>
                  <w:rFonts w:ascii="標楷體" w:eastAsia="標楷體" w:hAnsi="標楷體" w:hint="eastAsia"/>
                  <w:i/>
                  <w:color w:val="9CC2E5" w:themeColor="accent1" w:themeTint="99"/>
                </w:rPr>
                <w:t>藍</w:t>
              </w:r>
              <w:r w:rsidRPr="00DB14D4">
                <w:rPr>
                  <w:rFonts w:ascii="標楷體" w:eastAsia="標楷體" w:hAnsi="標楷體" w:hint="eastAsia"/>
                  <w:i/>
                  <w:color w:val="9CC2E5" w:themeColor="accent1" w:themeTint="99"/>
                </w:rPr>
                <w:t>色標記)</w:t>
              </w:r>
            </w:ins>
          </w:p>
        </w:tc>
        <w:tc>
          <w:tcPr>
            <w:tcW w:w="1743" w:type="dxa"/>
            <w:shd w:val="clear" w:color="auto" w:fill="767171" w:themeFill="background2" w:themeFillShade="80"/>
          </w:tcPr>
          <w:p w14:paraId="00C1455D" w14:textId="77777777" w:rsidR="00FD13F8" w:rsidRPr="008434DB" w:rsidRDefault="00FD13F8" w:rsidP="006C48E1">
            <w:pPr>
              <w:rPr>
                <w:rFonts w:ascii="標楷體" w:eastAsia="標楷體" w:hAnsi="標楷體"/>
              </w:rPr>
            </w:pPr>
          </w:p>
        </w:tc>
        <w:tc>
          <w:tcPr>
            <w:tcW w:w="1744" w:type="dxa"/>
            <w:shd w:val="clear" w:color="auto" w:fill="767171" w:themeFill="background2" w:themeFillShade="80"/>
          </w:tcPr>
          <w:p w14:paraId="118EA61A" w14:textId="77777777" w:rsidR="00FD13F8" w:rsidRPr="008434DB" w:rsidRDefault="00FD13F8" w:rsidP="006C48E1">
            <w:pPr>
              <w:rPr>
                <w:rFonts w:ascii="標楷體" w:eastAsia="標楷體" w:hAnsi="標楷體"/>
              </w:rPr>
            </w:pPr>
          </w:p>
        </w:tc>
        <w:tc>
          <w:tcPr>
            <w:tcW w:w="1743" w:type="dxa"/>
            <w:shd w:val="clear" w:color="auto" w:fill="767171" w:themeFill="background2" w:themeFillShade="80"/>
          </w:tcPr>
          <w:p w14:paraId="2886F875" w14:textId="77777777" w:rsidR="00FD13F8" w:rsidRPr="008434DB" w:rsidRDefault="00FD13F8" w:rsidP="006C48E1">
            <w:pPr>
              <w:rPr>
                <w:rFonts w:ascii="標楷體" w:eastAsia="標楷體" w:hAnsi="標楷體"/>
              </w:rPr>
            </w:pPr>
          </w:p>
        </w:tc>
        <w:tc>
          <w:tcPr>
            <w:tcW w:w="1744" w:type="dxa"/>
            <w:shd w:val="clear" w:color="auto" w:fill="767171" w:themeFill="background2" w:themeFillShade="80"/>
          </w:tcPr>
          <w:p w14:paraId="5CF66AA5" w14:textId="77777777" w:rsidR="00FD13F8" w:rsidRPr="008434DB" w:rsidRDefault="00FD13F8" w:rsidP="006C48E1">
            <w:pPr>
              <w:rPr>
                <w:rFonts w:ascii="標楷體" w:eastAsia="標楷體" w:hAnsi="標楷體"/>
              </w:rPr>
            </w:pPr>
          </w:p>
        </w:tc>
      </w:tr>
      <w:tr w:rsidR="00FC66F9" w:rsidRPr="008434DB" w14:paraId="5A644746" w14:textId="77777777" w:rsidTr="00BF1B21">
        <w:trPr>
          <w:trHeight w:val="174"/>
        </w:trPr>
        <w:tc>
          <w:tcPr>
            <w:tcW w:w="1701" w:type="dxa"/>
          </w:tcPr>
          <w:p w14:paraId="0CB5EBEA" w14:textId="77777777" w:rsidR="00FC66F9" w:rsidRPr="008434DB" w:rsidRDefault="00FC66F9" w:rsidP="00FC66F9">
            <w:pPr>
              <w:rPr>
                <w:rFonts w:ascii="標楷體" w:eastAsia="標楷體" w:hAnsi="標楷體"/>
                <w:b/>
              </w:rPr>
            </w:pPr>
            <w:r w:rsidRPr="008434DB">
              <w:rPr>
                <w:rFonts w:ascii="標楷體" w:eastAsia="標楷體" w:hAnsi="標楷體" w:hint="eastAsia"/>
                <w:b/>
              </w:rPr>
              <w:t>序列錯誤</w:t>
            </w:r>
          </w:p>
        </w:tc>
        <w:tc>
          <w:tcPr>
            <w:tcW w:w="1743" w:type="dxa"/>
            <w:shd w:val="clear" w:color="auto" w:fill="767171" w:themeFill="background2" w:themeFillShade="80"/>
          </w:tcPr>
          <w:p w14:paraId="3A282CC6" w14:textId="77777777" w:rsidR="00FC66F9" w:rsidRPr="008434DB" w:rsidRDefault="00FC66F9" w:rsidP="00FC66F9">
            <w:pPr>
              <w:rPr>
                <w:rFonts w:ascii="標楷體" w:eastAsia="標楷體" w:hAnsi="標楷體"/>
              </w:rPr>
            </w:pPr>
          </w:p>
        </w:tc>
        <w:tc>
          <w:tcPr>
            <w:tcW w:w="1743" w:type="dxa"/>
          </w:tcPr>
          <w:p w14:paraId="324A8DAF" w14:textId="77777777" w:rsidR="00FC66F9" w:rsidRPr="008434DB" w:rsidRDefault="00FC66F9" w:rsidP="00FC66F9">
            <w:pPr>
              <w:rPr>
                <w:rFonts w:ascii="標楷體" w:eastAsia="標楷體" w:hAnsi="標楷體"/>
              </w:rPr>
            </w:pPr>
            <w:ins w:id="156" w:author="yushu chiang" w:date="2020-03-31T15:22:00Z">
              <w:r w:rsidRPr="00DB14D4">
                <w:rPr>
                  <w:rFonts w:ascii="標楷體" w:eastAsia="標楷體" w:hAnsi="標楷體" w:hint="eastAsia"/>
                  <w:i/>
                  <w:color w:val="9CC2E5" w:themeColor="accent1" w:themeTint="99"/>
                </w:rPr>
                <w:t>(EXCEL中以</w:t>
              </w:r>
              <w:r>
                <w:rPr>
                  <w:rFonts w:ascii="標楷體" w:eastAsia="標楷體" w:hAnsi="標楷體" w:hint="eastAsia"/>
                  <w:i/>
                  <w:color w:val="9CC2E5" w:themeColor="accent1" w:themeTint="99"/>
                </w:rPr>
                <w:t>綠</w:t>
              </w:r>
              <w:r w:rsidRPr="00DB14D4">
                <w:rPr>
                  <w:rFonts w:ascii="標楷體" w:eastAsia="標楷體" w:hAnsi="標楷體" w:hint="eastAsia"/>
                  <w:i/>
                  <w:color w:val="9CC2E5" w:themeColor="accent1" w:themeTint="99"/>
                </w:rPr>
                <w:t>色標記)</w:t>
              </w:r>
            </w:ins>
          </w:p>
        </w:tc>
        <w:tc>
          <w:tcPr>
            <w:tcW w:w="1744" w:type="dxa"/>
          </w:tcPr>
          <w:p w14:paraId="712A3FAC" w14:textId="77777777" w:rsidR="00FC66F9" w:rsidRPr="008434DB" w:rsidRDefault="00FC66F9" w:rsidP="00FC66F9">
            <w:pPr>
              <w:rPr>
                <w:rFonts w:ascii="標楷體" w:eastAsia="標楷體" w:hAnsi="標楷體"/>
              </w:rPr>
            </w:pPr>
            <w:ins w:id="157" w:author="yushu chiang" w:date="2020-03-31T15:22:00Z">
              <w:r w:rsidRPr="00DB14D4">
                <w:rPr>
                  <w:rFonts w:ascii="標楷體" w:eastAsia="標楷體" w:hAnsi="標楷體" w:hint="eastAsia"/>
                  <w:i/>
                  <w:color w:val="9CC2E5" w:themeColor="accent1" w:themeTint="99"/>
                </w:rPr>
                <w:t>(EXCEL中以</w:t>
              </w:r>
              <w:r>
                <w:rPr>
                  <w:rFonts w:ascii="標楷體" w:eastAsia="標楷體" w:hAnsi="標楷體" w:hint="eastAsia"/>
                  <w:i/>
                  <w:color w:val="9CC2E5" w:themeColor="accent1" w:themeTint="99"/>
                </w:rPr>
                <w:t>綠</w:t>
              </w:r>
              <w:r w:rsidRPr="00DB14D4">
                <w:rPr>
                  <w:rFonts w:ascii="標楷體" w:eastAsia="標楷體" w:hAnsi="標楷體" w:hint="eastAsia"/>
                  <w:i/>
                  <w:color w:val="9CC2E5" w:themeColor="accent1" w:themeTint="99"/>
                </w:rPr>
                <w:t>色標記)</w:t>
              </w:r>
            </w:ins>
          </w:p>
        </w:tc>
        <w:tc>
          <w:tcPr>
            <w:tcW w:w="1743" w:type="dxa"/>
          </w:tcPr>
          <w:p w14:paraId="7CD9A629" w14:textId="77777777" w:rsidR="00FC66F9" w:rsidRPr="008434DB" w:rsidRDefault="00FC66F9" w:rsidP="00FC66F9">
            <w:pPr>
              <w:rPr>
                <w:rFonts w:ascii="標楷體" w:eastAsia="標楷體" w:hAnsi="標楷體"/>
              </w:rPr>
            </w:pPr>
            <w:ins w:id="158" w:author="yushu chiang" w:date="2020-03-31T15:22:00Z">
              <w:r w:rsidRPr="00DB14D4">
                <w:rPr>
                  <w:rFonts w:ascii="標楷體" w:eastAsia="標楷體" w:hAnsi="標楷體" w:hint="eastAsia"/>
                  <w:i/>
                  <w:color w:val="9CC2E5" w:themeColor="accent1" w:themeTint="99"/>
                </w:rPr>
                <w:t>(EXCEL中以</w:t>
              </w:r>
              <w:r>
                <w:rPr>
                  <w:rFonts w:ascii="標楷體" w:eastAsia="標楷體" w:hAnsi="標楷體" w:hint="eastAsia"/>
                  <w:i/>
                  <w:color w:val="9CC2E5" w:themeColor="accent1" w:themeTint="99"/>
                </w:rPr>
                <w:t>綠</w:t>
              </w:r>
              <w:r w:rsidRPr="00DB14D4">
                <w:rPr>
                  <w:rFonts w:ascii="標楷體" w:eastAsia="標楷體" w:hAnsi="標楷體" w:hint="eastAsia"/>
                  <w:i/>
                  <w:color w:val="9CC2E5" w:themeColor="accent1" w:themeTint="99"/>
                </w:rPr>
                <w:t>色標記)</w:t>
              </w:r>
            </w:ins>
          </w:p>
        </w:tc>
        <w:tc>
          <w:tcPr>
            <w:tcW w:w="1744" w:type="dxa"/>
            <w:shd w:val="clear" w:color="auto" w:fill="767171" w:themeFill="background2" w:themeFillShade="80"/>
          </w:tcPr>
          <w:p w14:paraId="44C87CB0" w14:textId="77777777" w:rsidR="00FC66F9" w:rsidRPr="008434DB" w:rsidRDefault="00FC66F9" w:rsidP="00FC66F9">
            <w:pPr>
              <w:rPr>
                <w:rFonts w:ascii="標楷體" w:eastAsia="標楷體" w:hAnsi="標楷體"/>
              </w:rPr>
            </w:pPr>
          </w:p>
        </w:tc>
      </w:tr>
      <w:tr w:rsidR="00FC66F9" w:rsidRPr="008434DB" w14:paraId="556BD231" w14:textId="77777777" w:rsidTr="00BF1B21">
        <w:trPr>
          <w:trHeight w:val="174"/>
        </w:trPr>
        <w:tc>
          <w:tcPr>
            <w:tcW w:w="1701" w:type="dxa"/>
          </w:tcPr>
          <w:p w14:paraId="540F3261" w14:textId="77777777" w:rsidR="00FC66F9" w:rsidRPr="008434DB" w:rsidRDefault="00FC66F9" w:rsidP="00FC66F9">
            <w:pPr>
              <w:rPr>
                <w:rFonts w:ascii="標楷體" w:eastAsia="標楷體" w:hAnsi="標楷體"/>
                <w:b/>
              </w:rPr>
            </w:pPr>
            <w:r w:rsidRPr="008434DB">
              <w:rPr>
                <w:rFonts w:ascii="標楷體" w:eastAsia="標楷體" w:hAnsi="標楷體" w:hint="eastAsia"/>
                <w:b/>
              </w:rPr>
              <w:t>不正確反應錯誤</w:t>
            </w:r>
          </w:p>
        </w:tc>
        <w:tc>
          <w:tcPr>
            <w:tcW w:w="1743" w:type="dxa"/>
            <w:shd w:val="clear" w:color="auto" w:fill="767171" w:themeFill="background2" w:themeFillShade="80"/>
          </w:tcPr>
          <w:p w14:paraId="660C86EE" w14:textId="77777777" w:rsidR="00FC66F9" w:rsidRPr="008434DB" w:rsidRDefault="00FC66F9" w:rsidP="00FC66F9">
            <w:pPr>
              <w:rPr>
                <w:rFonts w:ascii="標楷體" w:eastAsia="標楷體" w:hAnsi="標楷體"/>
              </w:rPr>
            </w:pPr>
          </w:p>
        </w:tc>
        <w:tc>
          <w:tcPr>
            <w:tcW w:w="1743" w:type="dxa"/>
          </w:tcPr>
          <w:p w14:paraId="09A1548C" w14:textId="77777777" w:rsidR="00FC66F9" w:rsidRPr="008434DB" w:rsidRDefault="00FC66F9" w:rsidP="00FC66F9">
            <w:pPr>
              <w:rPr>
                <w:rFonts w:ascii="標楷體" w:eastAsia="標楷體" w:hAnsi="標楷體"/>
              </w:rPr>
            </w:pPr>
            <w:ins w:id="159" w:author="yushu chiang" w:date="2020-03-31T15:23:00Z">
              <w:r w:rsidRPr="00DB14D4">
                <w:rPr>
                  <w:rFonts w:ascii="標楷體" w:eastAsia="標楷體" w:hAnsi="標楷體" w:hint="eastAsia"/>
                  <w:i/>
                  <w:color w:val="9CC2E5" w:themeColor="accent1" w:themeTint="99"/>
                </w:rPr>
                <w:t>(EXCEL中以</w:t>
              </w:r>
              <w:proofErr w:type="gramStart"/>
              <w:r w:rsidRPr="00DB14D4">
                <w:rPr>
                  <w:rFonts w:ascii="標楷體" w:eastAsia="標楷體" w:hAnsi="標楷體" w:hint="eastAsia"/>
                  <w:i/>
                  <w:color w:val="9CC2E5" w:themeColor="accent1" w:themeTint="99"/>
                </w:rPr>
                <w:t>橘</w:t>
              </w:r>
              <w:proofErr w:type="gramEnd"/>
              <w:r w:rsidRPr="00DB14D4">
                <w:rPr>
                  <w:rFonts w:ascii="標楷體" w:eastAsia="標楷體" w:hAnsi="標楷體" w:hint="eastAsia"/>
                  <w:i/>
                  <w:color w:val="9CC2E5" w:themeColor="accent1" w:themeTint="99"/>
                </w:rPr>
                <w:t>色標記)</w:t>
              </w:r>
            </w:ins>
          </w:p>
        </w:tc>
        <w:tc>
          <w:tcPr>
            <w:tcW w:w="1744" w:type="dxa"/>
          </w:tcPr>
          <w:p w14:paraId="0D352A8C" w14:textId="77777777" w:rsidR="00FC66F9" w:rsidRPr="008434DB" w:rsidRDefault="00FC66F9" w:rsidP="00FC66F9">
            <w:pPr>
              <w:rPr>
                <w:rFonts w:ascii="標楷體" w:eastAsia="標楷體" w:hAnsi="標楷體"/>
              </w:rPr>
            </w:pPr>
            <w:ins w:id="160" w:author="yushu chiang" w:date="2020-03-31T15:23:00Z">
              <w:r w:rsidRPr="00DB14D4">
                <w:rPr>
                  <w:rFonts w:ascii="標楷體" w:eastAsia="標楷體" w:hAnsi="標楷體" w:hint="eastAsia"/>
                  <w:i/>
                  <w:color w:val="9CC2E5" w:themeColor="accent1" w:themeTint="99"/>
                </w:rPr>
                <w:t>(EXCEL中以</w:t>
              </w:r>
              <w:proofErr w:type="gramStart"/>
              <w:r w:rsidRPr="00DB14D4">
                <w:rPr>
                  <w:rFonts w:ascii="標楷體" w:eastAsia="標楷體" w:hAnsi="標楷體" w:hint="eastAsia"/>
                  <w:i/>
                  <w:color w:val="9CC2E5" w:themeColor="accent1" w:themeTint="99"/>
                </w:rPr>
                <w:t>橘</w:t>
              </w:r>
              <w:proofErr w:type="gramEnd"/>
              <w:r w:rsidRPr="00DB14D4">
                <w:rPr>
                  <w:rFonts w:ascii="標楷體" w:eastAsia="標楷體" w:hAnsi="標楷體" w:hint="eastAsia"/>
                  <w:i/>
                  <w:color w:val="9CC2E5" w:themeColor="accent1" w:themeTint="99"/>
                </w:rPr>
                <w:t>色標記)</w:t>
              </w:r>
            </w:ins>
          </w:p>
        </w:tc>
        <w:tc>
          <w:tcPr>
            <w:tcW w:w="1743" w:type="dxa"/>
          </w:tcPr>
          <w:p w14:paraId="4BADEC5D" w14:textId="77777777" w:rsidR="00FC66F9" w:rsidRPr="008434DB" w:rsidRDefault="00FC66F9" w:rsidP="00FC66F9">
            <w:pPr>
              <w:rPr>
                <w:rFonts w:ascii="標楷體" w:eastAsia="標楷體" w:hAnsi="標楷體"/>
              </w:rPr>
            </w:pPr>
            <w:ins w:id="161" w:author="yushu chiang" w:date="2020-03-31T15:23:00Z">
              <w:r w:rsidRPr="00DB14D4">
                <w:rPr>
                  <w:rFonts w:ascii="標楷體" w:eastAsia="標楷體" w:hAnsi="標楷體" w:hint="eastAsia"/>
                  <w:i/>
                  <w:color w:val="9CC2E5" w:themeColor="accent1" w:themeTint="99"/>
                </w:rPr>
                <w:t>(EXCEL中以</w:t>
              </w:r>
              <w:proofErr w:type="gramStart"/>
              <w:r w:rsidRPr="00DB14D4">
                <w:rPr>
                  <w:rFonts w:ascii="標楷體" w:eastAsia="標楷體" w:hAnsi="標楷體" w:hint="eastAsia"/>
                  <w:i/>
                  <w:color w:val="9CC2E5" w:themeColor="accent1" w:themeTint="99"/>
                </w:rPr>
                <w:t>橘</w:t>
              </w:r>
              <w:proofErr w:type="gramEnd"/>
              <w:r w:rsidRPr="00DB14D4">
                <w:rPr>
                  <w:rFonts w:ascii="標楷體" w:eastAsia="標楷體" w:hAnsi="標楷體" w:hint="eastAsia"/>
                  <w:i/>
                  <w:color w:val="9CC2E5" w:themeColor="accent1" w:themeTint="99"/>
                </w:rPr>
                <w:t>色標記)</w:t>
              </w:r>
            </w:ins>
          </w:p>
        </w:tc>
        <w:tc>
          <w:tcPr>
            <w:tcW w:w="1744" w:type="dxa"/>
            <w:shd w:val="clear" w:color="auto" w:fill="767171" w:themeFill="background2" w:themeFillShade="80"/>
          </w:tcPr>
          <w:p w14:paraId="6A518BC4" w14:textId="77777777" w:rsidR="00FC66F9" w:rsidRPr="008434DB" w:rsidRDefault="00FC66F9" w:rsidP="00FC66F9">
            <w:pPr>
              <w:rPr>
                <w:rFonts w:ascii="標楷體" w:eastAsia="標楷體" w:hAnsi="標楷體"/>
              </w:rPr>
            </w:pPr>
          </w:p>
        </w:tc>
      </w:tr>
      <w:tr w:rsidR="00FC66F9" w:rsidRPr="008434DB" w14:paraId="36706979" w14:textId="77777777" w:rsidTr="00BF1B21">
        <w:trPr>
          <w:trHeight w:val="174"/>
        </w:trPr>
        <w:tc>
          <w:tcPr>
            <w:tcW w:w="1701" w:type="dxa"/>
          </w:tcPr>
          <w:p w14:paraId="246B8289" w14:textId="77777777" w:rsidR="00FC66F9" w:rsidRPr="008434DB" w:rsidRDefault="00FC66F9" w:rsidP="00FC66F9">
            <w:pPr>
              <w:rPr>
                <w:rFonts w:ascii="標楷體" w:eastAsia="標楷體" w:hAnsi="標楷體"/>
                <w:b/>
              </w:rPr>
            </w:pPr>
            <w:r w:rsidRPr="008434DB">
              <w:rPr>
                <w:rFonts w:ascii="標楷體" w:eastAsia="標楷體" w:hAnsi="標楷體" w:hint="eastAsia"/>
                <w:b/>
              </w:rPr>
              <w:t>時間中止錯誤</w:t>
            </w:r>
          </w:p>
        </w:tc>
        <w:tc>
          <w:tcPr>
            <w:tcW w:w="1743" w:type="dxa"/>
            <w:shd w:val="clear" w:color="auto" w:fill="767171" w:themeFill="background2" w:themeFillShade="80"/>
          </w:tcPr>
          <w:p w14:paraId="4B7B885A" w14:textId="77777777" w:rsidR="00FC66F9" w:rsidRPr="008434DB" w:rsidRDefault="00FC66F9" w:rsidP="00FC66F9">
            <w:pPr>
              <w:rPr>
                <w:rFonts w:ascii="標楷體" w:eastAsia="標楷體" w:hAnsi="標楷體"/>
              </w:rPr>
            </w:pPr>
          </w:p>
        </w:tc>
        <w:tc>
          <w:tcPr>
            <w:tcW w:w="1743" w:type="dxa"/>
          </w:tcPr>
          <w:p w14:paraId="5D2AC294" w14:textId="77777777" w:rsidR="00FC66F9" w:rsidRPr="008434DB" w:rsidRDefault="00FC66F9" w:rsidP="00FC66F9">
            <w:pPr>
              <w:rPr>
                <w:rFonts w:ascii="標楷體" w:eastAsia="標楷體" w:hAnsi="標楷體"/>
              </w:rPr>
            </w:pPr>
            <w:ins w:id="162" w:author="yushu chiang" w:date="2020-03-31T15:25:00Z">
              <w:r>
                <w:rPr>
                  <w:rFonts w:ascii="標楷體" w:eastAsia="標楷體" w:hAnsi="標楷體" w:hint="eastAsia"/>
                </w:rPr>
                <w:t>暫無</w:t>
              </w:r>
            </w:ins>
          </w:p>
        </w:tc>
        <w:tc>
          <w:tcPr>
            <w:tcW w:w="1744" w:type="dxa"/>
          </w:tcPr>
          <w:p w14:paraId="4C779875" w14:textId="77777777" w:rsidR="00FC66F9" w:rsidRPr="008434DB" w:rsidRDefault="00FC66F9" w:rsidP="00FC66F9">
            <w:pPr>
              <w:rPr>
                <w:rFonts w:ascii="標楷體" w:eastAsia="標楷體" w:hAnsi="標楷體"/>
              </w:rPr>
            </w:pPr>
            <w:ins w:id="163" w:author="yushu chiang" w:date="2020-03-31T15:25:00Z">
              <w:r>
                <w:rPr>
                  <w:rFonts w:ascii="標楷體" w:eastAsia="標楷體" w:hAnsi="標楷體" w:hint="eastAsia"/>
                </w:rPr>
                <w:t>暫無</w:t>
              </w:r>
            </w:ins>
          </w:p>
        </w:tc>
        <w:tc>
          <w:tcPr>
            <w:tcW w:w="1743" w:type="dxa"/>
          </w:tcPr>
          <w:p w14:paraId="2320A18A" w14:textId="77777777" w:rsidR="00FC66F9" w:rsidRPr="008434DB" w:rsidRDefault="00FC66F9" w:rsidP="00FC66F9">
            <w:pPr>
              <w:rPr>
                <w:rFonts w:ascii="標楷體" w:eastAsia="標楷體" w:hAnsi="標楷體"/>
              </w:rPr>
            </w:pPr>
            <w:ins w:id="164" w:author="yushu chiang" w:date="2020-03-31T15:25:00Z">
              <w:r>
                <w:rPr>
                  <w:rFonts w:ascii="標楷體" w:eastAsia="標楷體" w:hAnsi="標楷體" w:hint="eastAsia"/>
                </w:rPr>
                <w:t>暫無</w:t>
              </w:r>
            </w:ins>
          </w:p>
        </w:tc>
        <w:tc>
          <w:tcPr>
            <w:tcW w:w="1744" w:type="dxa"/>
          </w:tcPr>
          <w:p w14:paraId="35E1E73A" w14:textId="77777777" w:rsidR="00FC66F9" w:rsidRPr="008434DB" w:rsidRDefault="00FC66F9" w:rsidP="00FC66F9">
            <w:pPr>
              <w:rPr>
                <w:rFonts w:ascii="標楷體" w:eastAsia="標楷體" w:hAnsi="標楷體"/>
              </w:rPr>
            </w:pPr>
            <w:ins w:id="165" w:author="yushu chiang" w:date="2020-03-31T15:25:00Z">
              <w:r>
                <w:rPr>
                  <w:rFonts w:ascii="標楷體" w:eastAsia="標楷體" w:hAnsi="標楷體" w:hint="eastAsia"/>
                </w:rPr>
                <w:t>暫無</w:t>
              </w:r>
            </w:ins>
          </w:p>
        </w:tc>
      </w:tr>
      <w:tr w:rsidR="00FC66F9" w:rsidRPr="008434DB" w14:paraId="1EE29F49" w14:textId="77777777" w:rsidTr="00BF1B21">
        <w:trPr>
          <w:trHeight w:val="174"/>
        </w:trPr>
        <w:tc>
          <w:tcPr>
            <w:tcW w:w="1701" w:type="dxa"/>
          </w:tcPr>
          <w:p w14:paraId="118B12CA" w14:textId="77777777" w:rsidR="00FC66F9" w:rsidRPr="008434DB" w:rsidRDefault="00FC66F9" w:rsidP="00FC66F9">
            <w:pPr>
              <w:rPr>
                <w:rFonts w:ascii="標楷體" w:eastAsia="標楷體" w:hAnsi="標楷體"/>
                <w:b/>
              </w:rPr>
            </w:pPr>
            <w:del w:id="166" w:author="yushu chiang" w:date="2019-12-30T15:30:00Z">
              <w:r w:rsidDel="004B453A">
                <w:rPr>
                  <w:rFonts w:ascii="標楷體" w:eastAsia="標楷體" w:hAnsi="標楷體" w:hint="eastAsia"/>
                  <w:b/>
                </w:rPr>
                <w:delText>所有錯誤類型</w:delText>
              </w:r>
            </w:del>
            <w:ins w:id="167" w:author="yushu chiang" w:date="2019-12-30T15:30:00Z">
              <w:r>
                <w:rPr>
                  <w:rFonts w:ascii="標楷體" w:eastAsia="標楷體" w:hAnsi="標楷體" w:hint="eastAsia"/>
                  <w:b/>
                </w:rPr>
                <w:t>錯誤總數</w:t>
              </w:r>
            </w:ins>
          </w:p>
        </w:tc>
        <w:tc>
          <w:tcPr>
            <w:tcW w:w="1743" w:type="dxa"/>
            <w:shd w:val="clear" w:color="auto" w:fill="767171" w:themeFill="background2" w:themeFillShade="80"/>
          </w:tcPr>
          <w:p w14:paraId="1F5C7BF8" w14:textId="77777777" w:rsidR="00FC66F9" w:rsidRPr="008434DB" w:rsidRDefault="00FC66F9" w:rsidP="00FC66F9">
            <w:pPr>
              <w:rPr>
                <w:rFonts w:ascii="標楷體" w:eastAsia="標楷體" w:hAnsi="標楷體"/>
              </w:rPr>
            </w:pPr>
          </w:p>
        </w:tc>
        <w:tc>
          <w:tcPr>
            <w:tcW w:w="1743" w:type="dxa"/>
            <w:shd w:val="clear" w:color="auto" w:fill="767171" w:themeFill="background2" w:themeFillShade="80"/>
          </w:tcPr>
          <w:p w14:paraId="3A0C8F7E" w14:textId="77777777" w:rsidR="00FC66F9" w:rsidRPr="008434DB" w:rsidRDefault="00FC66F9" w:rsidP="00FC66F9">
            <w:pPr>
              <w:rPr>
                <w:rFonts w:ascii="標楷體" w:eastAsia="標楷體" w:hAnsi="標楷體"/>
              </w:rPr>
            </w:pPr>
          </w:p>
        </w:tc>
        <w:tc>
          <w:tcPr>
            <w:tcW w:w="1744" w:type="dxa"/>
            <w:shd w:val="clear" w:color="auto" w:fill="767171" w:themeFill="background2" w:themeFillShade="80"/>
          </w:tcPr>
          <w:p w14:paraId="0EE9A9AC" w14:textId="77777777" w:rsidR="00FC66F9" w:rsidRPr="008434DB" w:rsidRDefault="00FC66F9" w:rsidP="00FC66F9">
            <w:pPr>
              <w:rPr>
                <w:rFonts w:ascii="標楷體" w:eastAsia="標楷體" w:hAnsi="標楷體"/>
              </w:rPr>
            </w:pPr>
          </w:p>
        </w:tc>
        <w:tc>
          <w:tcPr>
            <w:tcW w:w="1743" w:type="dxa"/>
          </w:tcPr>
          <w:p w14:paraId="351ED73E" w14:textId="77777777" w:rsidR="00FC66F9" w:rsidRPr="008434DB" w:rsidRDefault="00EC3174" w:rsidP="00EC3174">
            <w:pPr>
              <w:rPr>
                <w:rFonts w:ascii="標楷體" w:eastAsia="標楷體" w:hAnsi="標楷體"/>
              </w:rPr>
              <w:pPrChange w:id="168" w:author="yushu chiang" w:date="2020-03-31T15:26:00Z">
                <w:pPr/>
              </w:pPrChange>
            </w:pPr>
            <w:ins w:id="169" w:author="yushu chiang" w:date="2020-03-31T15:26:00Z">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4</w:t>
              </w:r>
              <w:r w:rsidRPr="00EB6343">
                <w:rPr>
                  <w:rFonts w:ascii="標楷體" w:eastAsia="標楷體" w:hAnsi="標楷體" w:hint="eastAsia"/>
                  <w:i/>
                  <w:color w:val="9CC2E5" w:themeColor="accent1" w:themeTint="99"/>
                </w:rPr>
                <w:t>的</w:t>
              </w:r>
              <w:r>
                <w:rPr>
                  <w:rFonts w:ascii="標楷體" w:eastAsia="標楷體" w:hAnsi="標楷體" w:hint="eastAsia"/>
                  <w:i/>
                  <w:color w:val="9CC2E5" w:themeColor="accent1" w:themeTint="99"/>
                </w:rPr>
                <w:t>所</w:t>
              </w:r>
              <w:r>
                <w:rPr>
                  <w:rFonts w:ascii="標楷體" w:eastAsia="標楷體" w:hAnsi="標楷體" w:hint="eastAsia"/>
                  <w:i/>
                  <w:color w:val="9CC2E5" w:themeColor="accent1" w:themeTint="99"/>
                </w:rPr>
                <w:lastRenderedPageBreak/>
                <w:t>有錯誤總</w:t>
              </w:r>
              <w:r w:rsidRPr="00CC7365">
                <w:rPr>
                  <w:rFonts w:ascii="標楷體" w:eastAsia="標楷體" w:hAnsi="標楷體" w:hint="eastAsia"/>
                  <w:i/>
                  <w:color w:val="9CC2E5" w:themeColor="accent1" w:themeTint="99"/>
                </w:rPr>
                <w:t>數)</w:t>
              </w:r>
            </w:ins>
          </w:p>
        </w:tc>
        <w:tc>
          <w:tcPr>
            <w:tcW w:w="1744" w:type="dxa"/>
            <w:shd w:val="clear" w:color="auto" w:fill="767171" w:themeFill="background2" w:themeFillShade="80"/>
          </w:tcPr>
          <w:p w14:paraId="7B34425B" w14:textId="77777777" w:rsidR="00FC66F9" w:rsidRPr="008434DB" w:rsidRDefault="00FC66F9" w:rsidP="00FC66F9">
            <w:pPr>
              <w:rPr>
                <w:rFonts w:ascii="標楷體" w:eastAsia="標楷體" w:hAnsi="標楷體"/>
              </w:rPr>
            </w:pPr>
          </w:p>
        </w:tc>
      </w:tr>
    </w:tbl>
    <w:p w14:paraId="770581AB" w14:textId="77777777" w:rsidR="00067BE6" w:rsidRPr="00067BE6" w:rsidRDefault="00067BE6" w:rsidP="00067BE6">
      <w:pPr>
        <w:rPr>
          <w:rFonts w:ascii="標楷體" w:eastAsia="標楷體" w:hAnsi="標楷體"/>
          <w:b/>
          <w:sz w:val="20"/>
          <w:szCs w:val="20"/>
        </w:rPr>
      </w:pPr>
      <w:r w:rsidRPr="00067BE6">
        <w:rPr>
          <w:rFonts w:ascii="標楷體" w:eastAsia="標楷體" w:hAnsi="標楷體" w:hint="eastAsia"/>
          <w:sz w:val="20"/>
          <w:szCs w:val="20"/>
        </w:rPr>
        <w:t>*原始分數/累積百分位數</w:t>
      </w:r>
    </w:p>
    <w:p w14:paraId="294C6845" w14:textId="77777777" w:rsidR="00067BE6" w:rsidRDefault="00067BE6" w:rsidP="00067BE6">
      <w:pPr>
        <w:rPr>
          <w:ins w:id="170" w:author="yushu chiang" w:date="2020-01-16T10:31:00Z"/>
          <w:rFonts w:ascii="標楷體" w:eastAsia="標楷體" w:hAnsi="標楷體"/>
          <w:b/>
          <w:sz w:val="10"/>
          <w:szCs w:val="10"/>
        </w:rPr>
      </w:pPr>
      <w:bookmarkStart w:id="171" w:name="_GoBack"/>
      <w:bookmarkEnd w:id="171"/>
    </w:p>
    <w:p w14:paraId="7348EF50" w14:textId="77777777" w:rsidR="008234D1" w:rsidRDefault="008234D1" w:rsidP="00067BE6">
      <w:pPr>
        <w:rPr>
          <w:ins w:id="172" w:author="yushu chiang" w:date="2020-01-16T10:31:00Z"/>
          <w:rFonts w:ascii="標楷體" w:eastAsia="標楷體" w:hAnsi="標楷體"/>
          <w:b/>
          <w:sz w:val="10"/>
          <w:szCs w:val="10"/>
        </w:rPr>
      </w:pPr>
    </w:p>
    <w:p w14:paraId="5011BE82" w14:textId="77777777" w:rsidR="008234D1" w:rsidRDefault="008234D1" w:rsidP="00067BE6">
      <w:pPr>
        <w:rPr>
          <w:ins w:id="173" w:author="yushu chiang" w:date="2020-01-16T10:31:00Z"/>
          <w:rFonts w:ascii="標楷體" w:eastAsia="標楷體" w:hAnsi="標楷體"/>
          <w:b/>
          <w:sz w:val="10"/>
          <w:szCs w:val="10"/>
        </w:rPr>
      </w:pPr>
    </w:p>
    <w:p w14:paraId="53C6512D" w14:textId="77777777" w:rsidR="008234D1" w:rsidRDefault="008234D1" w:rsidP="00067BE6">
      <w:pPr>
        <w:rPr>
          <w:ins w:id="174" w:author="yushu chiang" w:date="2020-01-16T10:31:00Z"/>
          <w:rFonts w:ascii="標楷體" w:eastAsia="標楷體" w:hAnsi="標楷體"/>
          <w:b/>
          <w:sz w:val="10"/>
          <w:szCs w:val="10"/>
        </w:rPr>
      </w:pPr>
    </w:p>
    <w:p w14:paraId="7A24FDEA" w14:textId="77777777" w:rsidR="008234D1" w:rsidRDefault="008234D1" w:rsidP="00067BE6">
      <w:pPr>
        <w:rPr>
          <w:ins w:id="175" w:author="yushu chiang" w:date="2020-01-16T10:31:00Z"/>
          <w:rFonts w:ascii="標楷體" w:eastAsia="標楷體" w:hAnsi="標楷體"/>
          <w:b/>
          <w:sz w:val="10"/>
          <w:szCs w:val="10"/>
        </w:rPr>
      </w:pPr>
    </w:p>
    <w:p w14:paraId="782E00A7" w14:textId="77777777" w:rsidR="008234D1" w:rsidRDefault="008234D1" w:rsidP="00067BE6">
      <w:pPr>
        <w:rPr>
          <w:ins w:id="176" w:author="yushu chiang" w:date="2020-01-16T10:31:00Z"/>
          <w:rFonts w:ascii="標楷體" w:eastAsia="標楷體" w:hAnsi="標楷體"/>
          <w:b/>
          <w:sz w:val="10"/>
          <w:szCs w:val="10"/>
        </w:rPr>
      </w:pPr>
    </w:p>
    <w:p w14:paraId="17DBF03F" w14:textId="77777777" w:rsidR="008234D1" w:rsidRDefault="008234D1" w:rsidP="00067BE6">
      <w:pPr>
        <w:rPr>
          <w:ins w:id="177" w:author="yushu chiang" w:date="2020-01-16T10:31:00Z"/>
          <w:rFonts w:ascii="標楷體" w:eastAsia="標楷體" w:hAnsi="標楷體"/>
          <w:b/>
          <w:sz w:val="10"/>
          <w:szCs w:val="10"/>
        </w:rPr>
      </w:pPr>
    </w:p>
    <w:p w14:paraId="6B9C51D0" w14:textId="77777777" w:rsidR="008234D1" w:rsidRDefault="008234D1" w:rsidP="00067BE6">
      <w:pPr>
        <w:rPr>
          <w:ins w:id="178" w:author="yushu chiang" w:date="2020-01-16T10:31:00Z"/>
          <w:rFonts w:ascii="標楷體" w:eastAsia="標楷體" w:hAnsi="標楷體"/>
          <w:b/>
          <w:sz w:val="10"/>
          <w:szCs w:val="10"/>
        </w:rPr>
      </w:pPr>
    </w:p>
    <w:p w14:paraId="66FB89DA" w14:textId="77777777" w:rsidR="008234D1" w:rsidRPr="00067BE6" w:rsidRDefault="008234D1" w:rsidP="00067BE6">
      <w:pPr>
        <w:rPr>
          <w:rFonts w:ascii="標楷體" w:eastAsia="標楷體" w:hAnsi="標楷體"/>
          <w:b/>
          <w:sz w:val="10"/>
          <w:szCs w:val="10"/>
        </w:rPr>
      </w:pPr>
    </w:p>
    <w:p w14:paraId="5AE4629C" w14:textId="77777777" w:rsidR="00FB48D3" w:rsidRPr="00566EED" w:rsidRDefault="00FB48D3" w:rsidP="00067BE6">
      <w:pPr>
        <w:rPr>
          <w:rFonts w:ascii="標楷體" w:eastAsia="標楷體" w:hAnsi="標楷體"/>
        </w:rPr>
      </w:pPr>
      <w:del w:id="179" w:author="yushu chiang" w:date="2020-01-15T16:10:00Z">
        <w:r w:rsidRPr="00566EED" w:rsidDel="00A371AC">
          <w:rPr>
            <w:rFonts w:ascii="標楷體" w:eastAsia="標楷體" w:hAnsi="標楷體" w:hint="eastAsia"/>
            <w:b/>
          </w:rPr>
          <w:delText>評語與建議</w:delText>
        </w:r>
      </w:del>
      <w:ins w:id="180" w:author="yushu chiang" w:date="2020-01-15T16:10:00Z">
        <w:r w:rsidR="00A371AC">
          <w:rPr>
            <w:rFonts w:ascii="標楷體" w:eastAsia="標楷體" w:hAnsi="標楷體" w:hint="eastAsia"/>
            <w:b/>
          </w:rPr>
          <w:t>說明</w:t>
        </w:r>
      </w:ins>
      <w:r w:rsidRPr="00566EED">
        <w:rPr>
          <w:rFonts w:ascii="標楷體" w:eastAsia="標楷體" w:hAnsi="標楷體" w:hint="eastAsia"/>
          <w:b/>
        </w:rPr>
        <w:t>:</w:t>
      </w:r>
    </w:p>
    <w:p w14:paraId="06A7E287" w14:textId="77777777" w:rsidR="005A0BF3" w:rsidRDefault="00A371AC">
      <w:pPr>
        <w:spacing w:afterLines="50" w:after="180"/>
        <w:ind w:leftChars="177" w:left="425" w:firstLineChars="200" w:firstLine="480"/>
        <w:jc w:val="both"/>
        <w:rPr>
          <w:ins w:id="181" w:author="yushu chiang" w:date="2020-01-15T16:24:00Z"/>
          <w:rFonts w:ascii="Times New Roman" w:eastAsia="標楷體" w:hAnsi="Times New Roman"/>
        </w:rPr>
        <w:pPrChange w:id="182" w:author="yushu chiang" w:date="2020-01-15T16:24:00Z">
          <w:pPr/>
        </w:pPrChange>
      </w:pPr>
      <w:ins w:id="183" w:author="yushu chiang" w:date="2020-01-15T16:10:00Z">
        <w:r w:rsidRPr="00161CA5">
          <w:rPr>
            <w:rFonts w:ascii="Times New Roman" w:eastAsia="標楷體" w:hAnsi="Times New Roman"/>
          </w:rPr>
          <w:tab/>
        </w:r>
        <w:r w:rsidRPr="00161CA5">
          <w:rPr>
            <w:rFonts w:ascii="Times New Roman" w:eastAsia="標楷體" w:hAnsi="Times New Roman" w:hint="eastAsia"/>
          </w:rPr>
          <w:t>D-KEFS</w:t>
        </w:r>
        <w:r w:rsidRPr="00161CA5">
          <w:rPr>
            <w:rFonts w:ascii="Times New Roman" w:eastAsia="標楷體" w:hAnsi="Times New Roman" w:hint="eastAsia"/>
          </w:rPr>
          <w:t>軌跡標示測驗包含一項視覺消除任務與一系列的圓圈連結任務。初級的執行功能任務即為情境</w:t>
        </w:r>
        <w:r w:rsidRPr="00161CA5">
          <w:rPr>
            <w:rFonts w:ascii="Times New Roman" w:eastAsia="標楷體" w:hAnsi="Times New Roman" w:hint="eastAsia"/>
          </w:rPr>
          <w:t>4</w:t>
        </w:r>
        <w:r w:rsidRPr="00161CA5">
          <w:rPr>
            <w:rFonts w:ascii="Times New Roman" w:eastAsia="標楷體" w:hAnsi="Times New Roman" w:hint="eastAsia"/>
          </w:rPr>
          <w:t>：</w:t>
        </w:r>
      </w:ins>
      <w:ins w:id="184" w:author="yushu chiang" w:date="2020-01-15T16:16:00Z">
        <w:r>
          <w:rPr>
            <w:rFonts w:ascii="標楷體" w:eastAsia="標楷體" w:hAnsi="標楷體" w:hint="eastAsia"/>
            <w:sz w:val="22"/>
          </w:rPr>
          <w:t>圓形六邊形</w:t>
        </w:r>
        <w:r w:rsidRPr="008434DB">
          <w:rPr>
            <w:rFonts w:ascii="標楷體" w:eastAsia="標楷體" w:hAnsi="標楷體" w:hint="eastAsia"/>
            <w:sz w:val="22"/>
          </w:rPr>
          <w:t>轉換</w:t>
        </w:r>
      </w:ins>
      <w:ins w:id="185" w:author="yushu chiang" w:date="2020-01-15T16:10:00Z">
        <w:r w:rsidRPr="00161CA5">
          <w:rPr>
            <w:rFonts w:ascii="Times New Roman" w:eastAsia="標楷體" w:hAnsi="Times New Roman" w:hint="eastAsia"/>
          </w:rPr>
          <w:t>，用以評估在視覺動作序列任務的思考彈性。其他如視覺掃描、</w:t>
        </w:r>
      </w:ins>
      <w:ins w:id="186" w:author="yushu chiang" w:date="2020-01-15T16:16:00Z">
        <w:r>
          <w:rPr>
            <w:rFonts w:ascii="標楷體" w:eastAsia="標楷體" w:hAnsi="標楷體" w:hint="eastAsia"/>
            <w:sz w:val="22"/>
          </w:rPr>
          <w:t>圓形</w:t>
        </w:r>
        <w:r w:rsidRPr="008434DB">
          <w:rPr>
            <w:rFonts w:ascii="標楷體" w:eastAsia="標楷體" w:hAnsi="標楷體" w:hint="eastAsia"/>
            <w:sz w:val="22"/>
          </w:rPr>
          <w:t>序列</w:t>
        </w:r>
      </w:ins>
      <w:ins w:id="187" w:author="yushu chiang" w:date="2020-01-15T16:10:00Z">
        <w:r w:rsidRPr="00161CA5">
          <w:rPr>
            <w:rFonts w:ascii="Times New Roman" w:eastAsia="標楷體" w:hAnsi="Times New Roman" w:hint="eastAsia"/>
          </w:rPr>
          <w:t>、</w:t>
        </w:r>
      </w:ins>
      <w:ins w:id="188" w:author="yushu chiang" w:date="2020-01-15T16:16:00Z">
        <w:r>
          <w:rPr>
            <w:rFonts w:ascii="標楷體" w:eastAsia="標楷體" w:hAnsi="標楷體" w:hint="eastAsia"/>
            <w:sz w:val="22"/>
          </w:rPr>
          <w:t>六邊形</w:t>
        </w:r>
      </w:ins>
      <w:ins w:id="189" w:author="yushu chiang" w:date="2020-01-15T16:10:00Z">
        <w:r w:rsidRPr="00161CA5">
          <w:rPr>
            <w:rFonts w:ascii="Times New Roman" w:eastAsia="標楷體" w:hAnsi="Times New Roman" w:hint="eastAsia"/>
          </w:rPr>
          <w:t>序列與動作速度等四種情境，則幫助施測者能夠量化並產出實行轉換任務時所需之關鍵組件的規範資料。以這些方法，可以確認轉換情境的缺陷分數是否與認知彈性或與一種或多種潛在組件技能的損害有關。</w:t>
        </w:r>
      </w:ins>
    </w:p>
    <w:p w14:paraId="71A9FF13" w14:textId="77777777" w:rsidR="005A0BF3" w:rsidRDefault="005A0BF3">
      <w:pPr>
        <w:spacing w:afterLines="50" w:after="180"/>
        <w:ind w:leftChars="177" w:left="425" w:firstLineChars="200" w:firstLine="480"/>
        <w:jc w:val="both"/>
        <w:rPr>
          <w:ins w:id="190" w:author="yushu chiang" w:date="2020-01-15T16:24:00Z"/>
          <w:rFonts w:ascii="Times New Roman" w:eastAsia="標楷體" w:hAnsi="Times New Roman"/>
        </w:rPr>
        <w:pPrChange w:id="191" w:author="yushu chiang" w:date="2020-01-15T16:24:00Z">
          <w:pPr/>
        </w:pPrChange>
      </w:pPr>
      <w:ins w:id="192" w:author="yushu chiang" w:date="2020-01-15T16:24:00Z">
        <w:r w:rsidRPr="00161CA5">
          <w:rPr>
            <w:rFonts w:ascii="Times New Roman" w:eastAsia="標楷體" w:hAnsi="Times New Roman" w:hint="eastAsia"/>
          </w:rPr>
          <w:t>受測者在情境</w:t>
        </w:r>
        <w:r w:rsidRPr="00161CA5">
          <w:rPr>
            <w:rFonts w:ascii="Times New Roman" w:eastAsia="標楷體" w:hAnsi="Times New Roman" w:hint="eastAsia"/>
          </w:rPr>
          <w:t>1</w:t>
        </w:r>
        <w:r w:rsidRPr="00161CA5">
          <w:rPr>
            <w:rFonts w:ascii="Times New Roman" w:eastAsia="標楷體" w:hAnsi="Times New Roman" w:hint="eastAsia"/>
          </w:rPr>
          <w:t>獲得比平均高的分數，可以假定其具有執行</w:t>
        </w:r>
        <w:r w:rsidRPr="00161CA5">
          <w:rPr>
            <w:rFonts w:ascii="Times New Roman" w:eastAsia="標楷體" w:hAnsi="Times New Roman" w:hint="eastAsia"/>
          </w:rPr>
          <w:t>D-KEFS</w:t>
        </w:r>
        <w:r w:rsidRPr="00161CA5">
          <w:rPr>
            <w:rFonts w:ascii="Times New Roman" w:eastAsia="標楷體" w:hAnsi="Times New Roman" w:hint="eastAsia"/>
          </w:rPr>
          <w:t>軌跡標示測驗其他情境時所需的視覺掃描能力與注意力；如果受測者在情境</w:t>
        </w:r>
        <w:r w:rsidRPr="00161CA5">
          <w:rPr>
            <w:rFonts w:ascii="Times New Roman" w:eastAsia="標楷體" w:hAnsi="Times New Roman" w:hint="eastAsia"/>
          </w:rPr>
          <w:t>1</w:t>
        </w:r>
        <w:r w:rsidRPr="00161CA5">
          <w:rPr>
            <w:rFonts w:ascii="Times New Roman" w:eastAsia="標楷體" w:hAnsi="Times New Roman" w:hint="eastAsia"/>
          </w:rPr>
          <w:t>獲得低分，可能表示其具有視覺掃描或注意力有缺陷、運動障礙或其他可能影響</w:t>
        </w:r>
        <w:r w:rsidRPr="008C5AA8">
          <w:rPr>
            <w:rFonts w:ascii="Times New Roman" w:eastAsia="標楷體" w:hAnsi="Times New Roman" w:hint="eastAsia"/>
          </w:rPr>
          <w:t>加工速度</w:t>
        </w:r>
        <w:r w:rsidRPr="00161CA5">
          <w:rPr>
            <w:rFonts w:ascii="Times New Roman" w:eastAsia="標楷體" w:hAnsi="Times New Roman" w:hint="eastAsia"/>
          </w:rPr>
          <w:t>的神經結構或非神經結構的因素。可以藉由情境</w:t>
        </w:r>
        <w:r w:rsidRPr="00161CA5">
          <w:rPr>
            <w:rFonts w:ascii="Times New Roman" w:eastAsia="標楷體" w:hAnsi="Times New Roman" w:hint="eastAsia"/>
          </w:rPr>
          <w:t>5</w:t>
        </w:r>
        <w:r w:rsidRPr="00161CA5">
          <w:rPr>
            <w:rFonts w:ascii="Times New Roman" w:eastAsia="標楷體" w:hAnsi="Times New Roman" w:hint="eastAsia"/>
          </w:rPr>
          <w:t>：動作速度來驗證個體是否具有運動障礙的可能性。</w:t>
        </w:r>
      </w:ins>
    </w:p>
    <w:p w14:paraId="21AB7849" w14:textId="77777777" w:rsidR="005A0BF3" w:rsidRDefault="005A0BF3">
      <w:pPr>
        <w:spacing w:afterLines="50" w:after="180"/>
        <w:ind w:leftChars="177" w:left="425" w:firstLineChars="200" w:firstLine="480"/>
        <w:jc w:val="both"/>
        <w:rPr>
          <w:ins w:id="193" w:author="yushu chiang" w:date="2020-01-15T16:27:00Z"/>
          <w:rFonts w:ascii="Times New Roman" w:eastAsia="標楷體" w:hAnsi="Times New Roman"/>
        </w:rPr>
        <w:pPrChange w:id="194" w:author="yushu chiang" w:date="2020-01-15T16:24:00Z">
          <w:pPr/>
        </w:pPrChange>
      </w:pPr>
      <w:ins w:id="195" w:author="yushu chiang" w:date="2020-01-15T16:27:00Z">
        <w:r w:rsidRPr="005A0BF3">
          <w:rPr>
            <w:rFonts w:ascii="Times New Roman" w:eastAsia="標楷體" w:hAnsi="Times New Roman" w:hint="eastAsia"/>
          </w:rPr>
          <w:t>情境</w:t>
        </w:r>
        <w:r w:rsidRPr="005A0BF3">
          <w:rPr>
            <w:rFonts w:ascii="Times New Roman" w:eastAsia="標楷體" w:hAnsi="Times New Roman" w:hint="eastAsia"/>
          </w:rPr>
          <w:t>2</w:t>
        </w:r>
        <w:r w:rsidRPr="005A0BF3">
          <w:rPr>
            <w:rFonts w:ascii="Times New Roman" w:eastAsia="標楷體" w:hAnsi="Times New Roman" w:hint="eastAsia"/>
          </w:rPr>
          <w:t>的低分總是要與情境</w:t>
        </w:r>
        <w:r w:rsidRPr="005A0BF3">
          <w:rPr>
            <w:rFonts w:ascii="Times New Roman" w:eastAsia="標楷體" w:hAnsi="Times New Roman" w:hint="eastAsia"/>
          </w:rPr>
          <w:t>1</w:t>
        </w:r>
        <w:r w:rsidRPr="005A0BF3">
          <w:rPr>
            <w:rFonts w:ascii="Times New Roman" w:eastAsia="標楷體" w:hAnsi="Times New Roman" w:hint="eastAsia"/>
          </w:rPr>
          <w:t>：視覺掃描與情境</w:t>
        </w:r>
        <w:r w:rsidRPr="005A0BF3">
          <w:rPr>
            <w:rFonts w:ascii="Times New Roman" w:eastAsia="標楷體" w:hAnsi="Times New Roman" w:hint="eastAsia"/>
          </w:rPr>
          <w:t>5</w:t>
        </w:r>
        <w:r w:rsidRPr="005A0BF3">
          <w:rPr>
            <w:rFonts w:ascii="Times New Roman" w:eastAsia="標楷體" w:hAnsi="Times New Roman" w:hint="eastAsia"/>
          </w:rPr>
          <w:t>：動作速度的分數互相參照解釋。而較少見的狀況是，情境</w:t>
        </w:r>
        <w:r w:rsidRPr="005A0BF3">
          <w:rPr>
            <w:rFonts w:ascii="Times New Roman" w:eastAsia="標楷體" w:hAnsi="Times New Roman" w:hint="eastAsia"/>
          </w:rPr>
          <w:t>2</w:t>
        </w:r>
        <w:r w:rsidRPr="005A0BF3">
          <w:rPr>
            <w:rFonts w:ascii="Times New Roman" w:eastAsia="標楷體" w:hAnsi="Times New Roman" w:hint="eastAsia"/>
          </w:rPr>
          <w:t>表現不佳僅僅是因為數字排序的能力缺陷，不過這樣的缺陷是相對很罕見的，因為從</w:t>
        </w:r>
        <w:r w:rsidRPr="005A0BF3">
          <w:rPr>
            <w:rFonts w:ascii="Times New Roman" w:eastAsia="標楷體" w:hAnsi="Times New Roman" w:hint="eastAsia"/>
          </w:rPr>
          <w:t>1</w:t>
        </w:r>
        <w:r w:rsidRPr="005A0BF3">
          <w:rPr>
            <w:rFonts w:ascii="Times New Roman" w:eastAsia="標楷體" w:hAnsi="Times New Roman" w:hint="eastAsia"/>
          </w:rPr>
          <w:t>到</w:t>
        </w:r>
        <w:r w:rsidRPr="005A0BF3">
          <w:rPr>
            <w:rFonts w:ascii="Times New Roman" w:eastAsia="標楷體" w:hAnsi="Times New Roman" w:hint="eastAsia"/>
          </w:rPr>
          <w:t>16</w:t>
        </w:r>
        <w:r w:rsidRPr="005A0BF3">
          <w:rPr>
            <w:rFonts w:ascii="Times New Roman" w:eastAsia="標楷體" w:hAnsi="Times New Roman" w:hint="eastAsia"/>
          </w:rPr>
          <w:t>的記數能力是一種被高度訓練的技能，往往能夠對一般性或瀰漫性腦損傷具有彈性。然而，中度或重度的發展性數學障礙、算術缺陷症或失語症，會由於基本數字處理受損，都有可能讓受測者在本任務表現不佳。</w:t>
        </w:r>
      </w:ins>
    </w:p>
    <w:p w14:paraId="4A325013" w14:textId="77777777" w:rsidR="005A0BF3" w:rsidRDefault="005A0BF3">
      <w:pPr>
        <w:spacing w:afterLines="50" w:after="180"/>
        <w:ind w:leftChars="177" w:left="425" w:firstLineChars="200" w:firstLine="480"/>
        <w:jc w:val="both"/>
        <w:rPr>
          <w:ins w:id="196" w:author="yushu chiang" w:date="2020-01-15T16:30:00Z"/>
          <w:rFonts w:ascii="Times New Roman" w:eastAsia="標楷體" w:hAnsi="Times New Roman"/>
        </w:rPr>
        <w:pPrChange w:id="197" w:author="yushu chiang" w:date="2020-01-15T16:24:00Z">
          <w:pPr/>
        </w:pPrChange>
      </w:pPr>
      <w:ins w:id="198" w:author="yushu chiang" w:date="2020-01-15T16:28:00Z">
        <w:r w:rsidRPr="005A0BF3">
          <w:rPr>
            <w:rFonts w:ascii="Times New Roman" w:eastAsia="標楷體" w:hAnsi="Times New Roman" w:hint="eastAsia"/>
          </w:rPr>
          <w:t>受測者在情境</w:t>
        </w:r>
        <w:r w:rsidRPr="005A0BF3">
          <w:rPr>
            <w:rFonts w:ascii="Times New Roman" w:eastAsia="標楷體" w:hAnsi="Times New Roman" w:hint="eastAsia"/>
          </w:rPr>
          <w:t>2</w:t>
        </w:r>
        <w:r w:rsidRPr="005A0BF3">
          <w:rPr>
            <w:rFonts w:ascii="Times New Roman" w:eastAsia="標楷體" w:hAnsi="Times New Roman" w:hint="eastAsia"/>
          </w:rPr>
          <w:t>：數字序列和情境</w:t>
        </w:r>
        <w:r w:rsidRPr="005A0BF3">
          <w:rPr>
            <w:rFonts w:ascii="Times New Roman" w:eastAsia="標楷體" w:hAnsi="Times New Roman" w:hint="eastAsia"/>
          </w:rPr>
          <w:t>3</w:t>
        </w:r>
        <w:r w:rsidRPr="005A0BF3">
          <w:rPr>
            <w:rFonts w:ascii="Times New Roman" w:eastAsia="標楷體" w:hAnsi="Times New Roman" w:hint="eastAsia"/>
          </w:rPr>
          <w:t>：文字序列的表現受損，則在情境</w:t>
        </w:r>
        <w:r w:rsidRPr="005A0BF3">
          <w:rPr>
            <w:rFonts w:ascii="Times New Roman" w:eastAsia="標楷體" w:hAnsi="Times New Roman" w:hint="eastAsia"/>
          </w:rPr>
          <w:t>3</w:t>
        </w:r>
        <w:r w:rsidRPr="005A0BF3">
          <w:rPr>
            <w:rFonts w:ascii="Times New Roman" w:eastAsia="標楷體" w:hAnsi="Times New Roman" w:hint="eastAsia"/>
          </w:rPr>
          <w:t>的困難可能與處理文字排序的缺陷無關。相反的，如果這樣的模式常常是因為視覺注意力或動作速度兩者有缺陷。另一方面，如果受測者在情境</w:t>
        </w:r>
        <w:r w:rsidRPr="005A0BF3">
          <w:rPr>
            <w:rFonts w:ascii="Times New Roman" w:eastAsia="標楷體" w:hAnsi="Times New Roman" w:hint="eastAsia"/>
          </w:rPr>
          <w:t>2</w:t>
        </w:r>
        <w:r w:rsidRPr="005A0BF3">
          <w:rPr>
            <w:rFonts w:ascii="Times New Roman" w:eastAsia="標楷體" w:hAnsi="Times New Roman" w:hint="eastAsia"/>
          </w:rPr>
          <w:t>的表現正常但是在情境</w:t>
        </w:r>
        <w:r w:rsidRPr="005A0BF3">
          <w:rPr>
            <w:rFonts w:ascii="Times New Roman" w:eastAsia="標楷體" w:hAnsi="Times New Roman" w:hint="eastAsia"/>
          </w:rPr>
          <w:t>3</w:t>
        </w:r>
        <w:r w:rsidRPr="005A0BF3">
          <w:rPr>
            <w:rFonts w:ascii="Times New Roman" w:eastAsia="標楷體" w:hAnsi="Times New Roman" w:hint="eastAsia"/>
          </w:rPr>
          <w:t>卻有受損，那麼情境</w:t>
        </w:r>
        <w:r w:rsidRPr="005A0BF3">
          <w:rPr>
            <w:rFonts w:ascii="Times New Roman" w:eastAsia="標楷體" w:hAnsi="Times New Roman" w:hint="eastAsia"/>
          </w:rPr>
          <w:t>3</w:t>
        </w:r>
        <w:r w:rsidRPr="005A0BF3">
          <w:rPr>
            <w:rFonts w:ascii="Times New Roman" w:eastAsia="標楷體" w:hAnsi="Times New Roman" w:hint="eastAsia"/>
          </w:rPr>
          <w:t>表現較差可能就與文字排序問題或是表現的變異有關。</w:t>
        </w:r>
      </w:ins>
    </w:p>
    <w:p w14:paraId="0736D4A7" w14:textId="77777777" w:rsidR="00BF1B21" w:rsidRPr="00A371AC" w:rsidDel="00600172" w:rsidRDefault="005A0BF3">
      <w:pPr>
        <w:spacing w:afterLines="50" w:after="180"/>
        <w:ind w:leftChars="177" w:left="425" w:firstLineChars="200" w:firstLine="480"/>
        <w:jc w:val="both"/>
        <w:rPr>
          <w:del w:id="199" w:author="yushu chiang" w:date="2020-03-31T14:44:00Z"/>
          <w:rFonts w:ascii="Times New Roman" w:eastAsia="標楷體" w:hAnsi="Times New Roman"/>
          <w:rPrChange w:id="200" w:author="yushu chiang" w:date="2020-01-15T16:11:00Z">
            <w:rPr>
              <w:del w:id="201" w:author="yushu chiang" w:date="2020-03-31T14:44:00Z"/>
            </w:rPr>
          </w:rPrChange>
        </w:rPr>
        <w:pPrChange w:id="202" w:author="yushu chiang" w:date="2020-01-15T16:24:00Z">
          <w:pPr/>
        </w:pPrChange>
      </w:pPr>
      <w:ins w:id="203" w:author="yushu chiang" w:date="2020-01-15T16:30:00Z">
        <w:r w:rsidRPr="005A0BF3">
          <w:rPr>
            <w:rFonts w:ascii="Times New Roman" w:eastAsia="標楷體" w:hAnsi="Times New Roman" w:hint="eastAsia"/>
          </w:rPr>
          <w:t>情境</w:t>
        </w:r>
        <w:r w:rsidRPr="005A0BF3">
          <w:rPr>
            <w:rFonts w:ascii="Times New Roman" w:eastAsia="標楷體" w:hAnsi="Times New Roman" w:hint="eastAsia"/>
          </w:rPr>
          <w:t>4</w:t>
        </w:r>
        <w:r w:rsidRPr="005A0BF3">
          <w:rPr>
            <w:rFonts w:ascii="Times New Roman" w:eastAsia="標楷體" w:hAnsi="Times New Roman" w:hint="eastAsia"/>
          </w:rPr>
          <w:t>的任務要求受測者按照順序在連接數字與文字之間來回轉換。參與這種認知彈性的能力被認為是經典的執行功能，是諸如多工處理、同時處理和分散注意力等高層次能力必不可少的技能。具有顯著</w:t>
        </w:r>
        <w:proofErr w:type="gramStart"/>
        <w:r w:rsidRPr="005A0BF3">
          <w:rPr>
            <w:rFonts w:ascii="Times New Roman" w:eastAsia="標楷體" w:hAnsi="Times New Roman" w:hint="eastAsia"/>
          </w:rPr>
          <w:t>額葉或</w:t>
        </w:r>
        <w:proofErr w:type="gramEnd"/>
        <w:r w:rsidRPr="005A0BF3">
          <w:rPr>
            <w:rFonts w:ascii="Times New Roman" w:eastAsia="標楷體" w:hAnsi="Times New Roman" w:hint="eastAsia"/>
          </w:rPr>
          <w:t>瀰漫性腦功能障礙的受測者，經常會在比起其他</w:t>
        </w:r>
        <w:r w:rsidRPr="005A0BF3">
          <w:rPr>
            <w:rFonts w:ascii="Times New Roman" w:eastAsia="標楷體" w:hAnsi="Times New Roman" w:hint="eastAsia"/>
          </w:rPr>
          <w:t>D-KEFS</w:t>
        </w:r>
        <w:r w:rsidRPr="005A0BF3">
          <w:rPr>
            <w:rFonts w:ascii="Times New Roman" w:eastAsia="標楷體" w:hAnsi="Times New Roman" w:hint="eastAsia"/>
          </w:rPr>
          <w:t>軌跡標示測驗可能有關的組件能力，在思維彈性的部分表現出不成比例的損傷。</w:t>
        </w:r>
      </w:ins>
      <w:del w:id="204" w:author="yushu chiang" w:date="2019-12-30T15:33:00Z">
        <w:r w:rsidR="000F7D80" w:rsidDel="009871A1">
          <w:rPr>
            <w:rFonts w:hint="eastAsia"/>
            <w:noProof/>
          </w:rPr>
          <w:drawing>
            <wp:inline distT="0" distB="0" distL="0" distR="0" wp14:anchorId="4D08484B" wp14:editId="51CA4D05">
              <wp:extent cx="2495550" cy="1600200"/>
              <wp:effectExtent l="0" t="0" r="0" b="0"/>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del>
    </w:p>
    <w:p w14:paraId="5D88C5C9" w14:textId="77777777" w:rsidR="008234D1" w:rsidRDefault="008234D1" w:rsidP="00600172">
      <w:pPr>
        <w:spacing w:afterLines="50" w:after="180"/>
        <w:ind w:leftChars="177" w:left="425" w:firstLineChars="200" w:firstLine="641"/>
        <w:jc w:val="both"/>
        <w:rPr>
          <w:ins w:id="205" w:author="yushu chiang" w:date="2020-01-16T10:31:00Z"/>
          <w:rFonts w:ascii="標楷體" w:eastAsia="標楷體" w:hAnsi="標楷體"/>
          <w:b/>
          <w:sz w:val="32"/>
          <w:szCs w:val="32"/>
        </w:rPr>
        <w:pPrChange w:id="206" w:author="yushu chiang" w:date="2020-03-31T14:44:00Z">
          <w:pPr>
            <w:widowControl/>
          </w:pPr>
        </w:pPrChange>
      </w:pPr>
    </w:p>
    <w:p w14:paraId="631895EC" w14:textId="77777777" w:rsidR="00067BE6" w:rsidRPr="008434DB" w:rsidDel="00600172" w:rsidRDefault="00067BE6" w:rsidP="00600172">
      <w:pPr>
        <w:jc w:val="center"/>
        <w:rPr>
          <w:del w:id="207" w:author="yushu chiang" w:date="2020-03-31T14:44:00Z"/>
          <w:rFonts w:ascii="標楷體" w:eastAsia="標楷體" w:hAnsi="標楷體"/>
          <w:b/>
          <w:sz w:val="32"/>
          <w:szCs w:val="32"/>
        </w:rPr>
        <w:pPrChange w:id="208" w:author="yushu chiang" w:date="2020-03-31T14:44:00Z">
          <w:pPr>
            <w:jc w:val="center"/>
          </w:pPr>
        </w:pPrChange>
      </w:pPr>
      <w:del w:id="209"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413C59C6" w14:textId="77777777" w:rsidR="00067BE6" w:rsidRPr="008434DB" w:rsidDel="00600172" w:rsidRDefault="00067BE6" w:rsidP="00600172">
      <w:pPr>
        <w:jc w:val="center"/>
        <w:rPr>
          <w:del w:id="210" w:author="yushu chiang" w:date="2020-03-31T14:44:00Z"/>
          <w:rFonts w:ascii="標楷體" w:eastAsia="標楷體" w:hAnsi="標楷體"/>
          <w:b/>
        </w:rPr>
        <w:pPrChange w:id="211" w:author="yushu chiang" w:date="2020-03-31T14:44:00Z">
          <w:pPr>
            <w:spacing w:line="360" w:lineRule="auto"/>
          </w:pPr>
        </w:pPrChange>
      </w:pPr>
      <w:del w:id="212"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067BE6" w:rsidRPr="008434DB" w:rsidDel="00600172" w14:paraId="58B39D3C" w14:textId="77777777" w:rsidTr="006C48E1">
        <w:trPr>
          <w:trHeight w:val="339"/>
          <w:del w:id="213" w:author="yushu chiang" w:date="2020-03-31T14:44:00Z"/>
        </w:trPr>
        <w:tc>
          <w:tcPr>
            <w:tcW w:w="554" w:type="pct"/>
          </w:tcPr>
          <w:p w14:paraId="434CCF01" w14:textId="77777777" w:rsidR="00067BE6" w:rsidRPr="008434DB" w:rsidDel="00600172" w:rsidRDefault="00067BE6" w:rsidP="00600172">
            <w:pPr>
              <w:jc w:val="center"/>
              <w:rPr>
                <w:del w:id="214" w:author="yushu chiang" w:date="2020-03-31T14:44:00Z"/>
                <w:rFonts w:ascii="標楷體" w:eastAsia="標楷體" w:hAnsi="標楷體"/>
                <w:b/>
              </w:rPr>
              <w:pPrChange w:id="215" w:author="yushu chiang" w:date="2020-03-31T14:44:00Z">
                <w:pPr/>
              </w:pPrChange>
            </w:pPr>
            <w:del w:id="216" w:author="yushu chiang" w:date="2020-03-31T14:44:00Z">
              <w:r w:rsidRPr="008434DB" w:rsidDel="00600172">
                <w:rPr>
                  <w:rFonts w:ascii="標楷體" w:eastAsia="標楷體" w:hAnsi="標楷體" w:hint="eastAsia"/>
                  <w:b/>
                </w:rPr>
                <w:delText>編號:</w:delText>
              </w:r>
            </w:del>
          </w:p>
        </w:tc>
        <w:tc>
          <w:tcPr>
            <w:tcW w:w="953" w:type="pct"/>
          </w:tcPr>
          <w:p w14:paraId="74AE3D8A" w14:textId="77777777" w:rsidR="00067BE6" w:rsidRPr="008434DB" w:rsidDel="00600172" w:rsidRDefault="00067BE6" w:rsidP="00600172">
            <w:pPr>
              <w:jc w:val="center"/>
              <w:rPr>
                <w:del w:id="217" w:author="yushu chiang" w:date="2020-03-31T14:44:00Z"/>
                <w:rFonts w:ascii="標楷體" w:eastAsia="標楷體" w:hAnsi="標楷體"/>
                <w:b/>
              </w:rPr>
              <w:pPrChange w:id="218" w:author="yushu chiang" w:date="2020-03-31T14:44:00Z">
                <w:pPr/>
              </w:pPrChange>
            </w:pPr>
          </w:p>
        </w:tc>
        <w:tc>
          <w:tcPr>
            <w:tcW w:w="715" w:type="pct"/>
          </w:tcPr>
          <w:p w14:paraId="5B7BD1B7" w14:textId="77777777" w:rsidR="00067BE6" w:rsidRPr="008434DB" w:rsidDel="00600172" w:rsidRDefault="00067BE6" w:rsidP="00600172">
            <w:pPr>
              <w:jc w:val="center"/>
              <w:rPr>
                <w:del w:id="219" w:author="yushu chiang" w:date="2020-03-31T14:44:00Z"/>
                <w:rFonts w:ascii="標楷體" w:eastAsia="標楷體" w:hAnsi="標楷體"/>
                <w:b/>
              </w:rPr>
              <w:pPrChange w:id="220" w:author="yushu chiang" w:date="2020-03-31T14:44:00Z">
                <w:pPr/>
              </w:pPrChange>
            </w:pPr>
            <w:del w:id="221" w:author="yushu chiang" w:date="2020-03-31T14:44:00Z">
              <w:r w:rsidRPr="008434DB" w:rsidDel="00600172">
                <w:rPr>
                  <w:rFonts w:ascii="標楷體" w:eastAsia="標楷體" w:hAnsi="標楷體" w:hint="eastAsia"/>
                  <w:b/>
                </w:rPr>
                <w:delText>性別:</w:delText>
              </w:r>
            </w:del>
          </w:p>
        </w:tc>
        <w:tc>
          <w:tcPr>
            <w:tcW w:w="935" w:type="pct"/>
          </w:tcPr>
          <w:p w14:paraId="3829399D" w14:textId="77777777" w:rsidR="00067BE6" w:rsidRPr="008434DB" w:rsidDel="00600172" w:rsidRDefault="00067BE6" w:rsidP="00600172">
            <w:pPr>
              <w:jc w:val="center"/>
              <w:rPr>
                <w:del w:id="222" w:author="yushu chiang" w:date="2020-03-31T14:44:00Z"/>
                <w:rFonts w:ascii="標楷體" w:eastAsia="標楷體" w:hAnsi="標楷體"/>
                <w:b/>
              </w:rPr>
              <w:pPrChange w:id="223" w:author="yushu chiang" w:date="2020-03-31T14:44:00Z">
                <w:pPr/>
              </w:pPrChange>
            </w:pPr>
          </w:p>
        </w:tc>
        <w:tc>
          <w:tcPr>
            <w:tcW w:w="922" w:type="pct"/>
          </w:tcPr>
          <w:p w14:paraId="2094179A" w14:textId="77777777" w:rsidR="00067BE6" w:rsidRPr="008434DB" w:rsidDel="00600172" w:rsidRDefault="00067BE6" w:rsidP="00600172">
            <w:pPr>
              <w:jc w:val="center"/>
              <w:rPr>
                <w:del w:id="224" w:author="yushu chiang" w:date="2020-03-31T14:44:00Z"/>
                <w:rFonts w:ascii="標楷體" w:eastAsia="標楷體" w:hAnsi="標楷體"/>
                <w:b/>
              </w:rPr>
              <w:pPrChange w:id="225" w:author="yushu chiang" w:date="2020-03-31T14:44:00Z">
                <w:pPr/>
              </w:pPrChange>
            </w:pPr>
            <w:del w:id="226" w:author="yushu chiang" w:date="2020-03-31T14:44:00Z">
              <w:r w:rsidRPr="008434DB" w:rsidDel="00600172">
                <w:rPr>
                  <w:rFonts w:ascii="標楷體" w:eastAsia="標楷體" w:hAnsi="標楷體" w:hint="eastAsia"/>
                  <w:b/>
                </w:rPr>
                <w:delText>測驗時間:</w:delText>
              </w:r>
            </w:del>
          </w:p>
        </w:tc>
        <w:tc>
          <w:tcPr>
            <w:tcW w:w="921" w:type="pct"/>
          </w:tcPr>
          <w:p w14:paraId="6C5A2112" w14:textId="77777777" w:rsidR="00067BE6" w:rsidRPr="008434DB" w:rsidDel="00600172" w:rsidRDefault="00067BE6" w:rsidP="00600172">
            <w:pPr>
              <w:jc w:val="center"/>
              <w:rPr>
                <w:del w:id="227" w:author="yushu chiang" w:date="2020-03-31T14:44:00Z"/>
                <w:rFonts w:ascii="標楷體" w:eastAsia="標楷體" w:hAnsi="標楷體"/>
                <w:b/>
              </w:rPr>
              <w:pPrChange w:id="228" w:author="yushu chiang" w:date="2020-03-31T14:44:00Z">
                <w:pPr/>
              </w:pPrChange>
            </w:pPr>
          </w:p>
        </w:tc>
      </w:tr>
      <w:tr w:rsidR="00067BE6" w:rsidRPr="008434DB" w:rsidDel="00600172" w14:paraId="020B10BA" w14:textId="77777777" w:rsidTr="006C48E1">
        <w:trPr>
          <w:trHeight w:val="325"/>
          <w:del w:id="229" w:author="yushu chiang" w:date="2020-03-31T14:44:00Z"/>
        </w:trPr>
        <w:tc>
          <w:tcPr>
            <w:tcW w:w="554" w:type="pct"/>
          </w:tcPr>
          <w:p w14:paraId="7DA3DDA3" w14:textId="77777777" w:rsidR="00067BE6" w:rsidRPr="008434DB" w:rsidDel="00600172" w:rsidRDefault="00067BE6" w:rsidP="00600172">
            <w:pPr>
              <w:jc w:val="center"/>
              <w:rPr>
                <w:del w:id="230" w:author="yushu chiang" w:date="2020-03-31T14:44:00Z"/>
                <w:rFonts w:ascii="標楷體" w:eastAsia="標楷體" w:hAnsi="標楷體"/>
                <w:b/>
              </w:rPr>
              <w:pPrChange w:id="231" w:author="yushu chiang" w:date="2020-03-31T14:44:00Z">
                <w:pPr/>
              </w:pPrChange>
            </w:pPr>
            <w:del w:id="232" w:author="yushu chiang" w:date="2020-03-31T14:44:00Z">
              <w:r w:rsidRPr="008434DB" w:rsidDel="00600172">
                <w:rPr>
                  <w:rFonts w:ascii="標楷體" w:eastAsia="標楷體" w:hAnsi="標楷體" w:hint="eastAsia"/>
                  <w:b/>
                </w:rPr>
                <w:delText>姓名:</w:delText>
              </w:r>
            </w:del>
          </w:p>
        </w:tc>
        <w:tc>
          <w:tcPr>
            <w:tcW w:w="953" w:type="pct"/>
          </w:tcPr>
          <w:p w14:paraId="127AA410" w14:textId="77777777" w:rsidR="00067BE6" w:rsidRPr="008434DB" w:rsidDel="00600172" w:rsidRDefault="00067BE6" w:rsidP="00600172">
            <w:pPr>
              <w:jc w:val="center"/>
              <w:rPr>
                <w:del w:id="233" w:author="yushu chiang" w:date="2020-03-31T14:44:00Z"/>
                <w:rFonts w:ascii="標楷體" w:eastAsia="標楷體" w:hAnsi="標楷體"/>
                <w:b/>
              </w:rPr>
              <w:pPrChange w:id="234" w:author="yushu chiang" w:date="2020-03-31T14:44:00Z">
                <w:pPr/>
              </w:pPrChange>
            </w:pPr>
          </w:p>
        </w:tc>
        <w:tc>
          <w:tcPr>
            <w:tcW w:w="715" w:type="pct"/>
          </w:tcPr>
          <w:p w14:paraId="05F4B862" w14:textId="77777777" w:rsidR="00067BE6" w:rsidRPr="008434DB" w:rsidDel="00600172" w:rsidRDefault="00067BE6" w:rsidP="00600172">
            <w:pPr>
              <w:jc w:val="center"/>
              <w:rPr>
                <w:del w:id="235" w:author="yushu chiang" w:date="2020-03-31T14:44:00Z"/>
                <w:rFonts w:ascii="標楷體" w:eastAsia="標楷體" w:hAnsi="標楷體"/>
                <w:b/>
              </w:rPr>
              <w:pPrChange w:id="236" w:author="yushu chiang" w:date="2020-03-31T14:44:00Z">
                <w:pPr/>
              </w:pPrChange>
            </w:pPr>
            <w:del w:id="237" w:author="yushu chiang" w:date="2020-03-31T14:44:00Z">
              <w:r w:rsidRPr="008434DB" w:rsidDel="00600172">
                <w:rPr>
                  <w:rFonts w:ascii="標楷體" w:eastAsia="標楷體" w:hAnsi="標楷體" w:hint="eastAsia"/>
                  <w:b/>
                </w:rPr>
                <w:delText>慣用手</w:delText>
              </w:r>
            </w:del>
          </w:p>
        </w:tc>
        <w:tc>
          <w:tcPr>
            <w:tcW w:w="935" w:type="pct"/>
          </w:tcPr>
          <w:p w14:paraId="18522E6B" w14:textId="77777777" w:rsidR="00067BE6" w:rsidRPr="008434DB" w:rsidDel="00600172" w:rsidRDefault="00067BE6" w:rsidP="00600172">
            <w:pPr>
              <w:jc w:val="center"/>
              <w:rPr>
                <w:del w:id="238" w:author="yushu chiang" w:date="2020-03-31T14:44:00Z"/>
                <w:rFonts w:ascii="標楷體" w:eastAsia="標楷體" w:hAnsi="標楷體"/>
                <w:b/>
              </w:rPr>
              <w:pPrChange w:id="239" w:author="yushu chiang" w:date="2020-03-31T14:44:00Z">
                <w:pPr/>
              </w:pPrChange>
            </w:pPr>
          </w:p>
        </w:tc>
        <w:tc>
          <w:tcPr>
            <w:tcW w:w="922" w:type="pct"/>
          </w:tcPr>
          <w:p w14:paraId="23CB75CC" w14:textId="77777777" w:rsidR="00067BE6" w:rsidRPr="008434DB" w:rsidDel="00600172" w:rsidRDefault="00067BE6" w:rsidP="00600172">
            <w:pPr>
              <w:jc w:val="center"/>
              <w:rPr>
                <w:del w:id="240" w:author="yushu chiang" w:date="2020-03-31T14:44:00Z"/>
                <w:rFonts w:ascii="標楷體" w:eastAsia="標楷體" w:hAnsi="標楷體"/>
                <w:b/>
              </w:rPr>
              <w:pPrChange w:id="241" w:author="yushu chiang" w:date="2020-03-31T14:44:00Z">
                <w:pPr/>
              </w:pPrChange>
            </w:pPr>
            <w:del w:id="242" w:author="yushu chiang" w:date="2020-03-31T14:44:00Z">
              <w:r w:rsidRPr="008434DB" w:rsidDel="00600172">
                <w:rPr>
                  <w:rFonts w:ascii="標楷體" w:eastAsia="標楷體" w:hAnsi="標楷體" w:hint="eastAsia"/>
                  <w:b/>
                </w:rPr>
                <w:delText>出生年月日:</w:delText>
              </w:r>
            </w:del>
          </w:p>
        </w:tc>
        <w:tc>
          <w:tcPr>
            <w:tcW w:w="921" w:type="pct"/>
          </w:tcPr>
          <w:p w14:paraId="4F72CC0E" w14:textId="77777777" w:rsidR="00067BE6" w:rsidRPr="008434DB" w:rsidDel="00600172" w:rsidRDefault="00067BE6" w:rsidP="00600172">
            <w:pPr>
              <w:jc w:val="center"/>
              <w:rPr>
                <w:del w:id="243" w:author="yushu chiang" w:date="2020-03-31T14:44:00Z"/>
                <w:rFonts w:ascii="標楷體" w:eastAsia="標楷體" w:hAnsi="標楷體"/>
                <w:b/>
              </w:rPr>
              <w:pPrChange w:id="244" w:author="yushu chiang" w:date="2020-03-31T14:44:00Z">
                <w:pPr/>
              </w:pPrChange>
            </w:pPr>
          </w:p>
        </w:tc>
      </w:tr>
      <w:tr w:rsidR="00067BE6" w:rsidRPr="008434DB" w:rsidDel="00600172" w14:paraId="5650E627" w14:textId="77777777" w:rsidTr="006C48E1">
        <w:trPr>
          <w:trHeight w:val="339"/>
          <w:del w:id="245" w:author="yushu chiang" w:date="2020-03-31T14:44:00Z"/>
        </w:trPr>
        <w:tc>
          <w:tcPr>
            <w:tcW w:w="554" w:type="pct"/>
          </w:tcPr>
          <w:p w14:paraId="7D8D68AA" w14:textId="77777777" w:rsidR="00067BE6" w:rsidRPr="008434DB" w:rsidDel="00600172" w:rsidRDefault="00067BE6" w:rsidP="00600172">
            <w:pPr>
              <w:jc w:val="center"/>
              <w:rPr>
                <w:del w:id="246" w:author="yushu chiang" w:date="2020-03-31T14:44:00Z"/>
                <w:rFonts w:ascii="標楷體" w:eastAsia="標楷體" w:hAnsi="標楷體"/>
                <w:b/>
              </w:rPr>
              <w:pPrChange w:id="247" w:author="yushu chiang" w:date="2020-03-31T14:44:00Z">
                <w:pPr/>
              </w:pPrChange>
            </w:pPr>
            <w:del w:id="248" w:author="yushu chiang" w:date="2020-03-31T14:44:00Z">
              <w:r w:rsidRPr="008434DB" w:rsidDel="00600172">
                <w:rPr>
                  <w:rFonts w:ascii="標楷體" w:eastAsia="標楷體" w:hAnsi="標楷體" w:hint="eastAsia"/>
                  <w:b/>
                </w:rPr>
                <w:delText>年齡</w:delText>
              </w:r>
            </w:del>
          </w:p>
        </w:tc>
        <w:tc>
          <w:tcPr>
            <w:tcW w:w="953" w:type="pct"/>
          </w:tcPr>
          <w:p w14:paraId="34F52B56" w14:textId="77777777" w:rsidR="00067BE6" w:rsidRPr="008434DB" w:rsidDel="00600172" w:rsidRDefault="00067BE6" w:rsidP="00600172">
            <w:pPr>
              <w:jc w:val="center"/>
              <w:rPr>
                <w:del w:id="249" w:author="yushu chiang" w:date="2020-03-31T14:44:00Z"/>
                <w:rFonts w:ascii="標楷體" w:eastAsia="標楷體" w:hAnsi="標楷體"/>
                <w:b/>
              </w:rPr>
              <w:pPrChange w:id="250" w:author="yushu chiang" w:date="2020-03-31T14:44:00Z">
                <w:pPr/>
              </w:pPrChange>
            </w:pPr>
          </w:p>
        </w:tc>
        <w:tc>
          <w:tcPr>
            <w:tcW w:w="715" w:type="pct"/>
          </w:tcPr>
          <w:p w14:paraId="3C8C4A19" w14:textId="77777777" w:rsidR="00067BE6" w:rsidRPr="008434DB" w:rsidDel="00600172" w:rsidRDefault="00067BE6" w:rsidP="00600172">
            <w:pPr>
              <w:jc w:val="center"/>
              <w:rPr>
                <w:del w:id="251" w:author="yushu chiang" w:date="2020-03-31T14:44:00Z"/>
                <w:rFonts w:ascii="標楷體" w:eastAsia="標楷體" w:hAnsi="標楷體"/>
                <w:b/>
              </w:rPr>
              <w:pPrChange w:id="252" w:author="yushu chiang" w:date="2020-03-31T14:44:00Z">
                <w:pPr/>
              </w:pPrChange>
            </w:pPr>
            <w:del w:id="253" w:author="yushu chiang" w:date="2020-03-31T14:44:00Z">
              <w:r w:rsidRPr="008434DB" w:rsidDel="00600172">
                <w:rPr>
                  <w:rFonts w:ascii="標楷體" w:eastAsia="標楷體" w:hAnsi="標楷體" w:hint="eastAsia"/>
                  <w:b/>
                </w:rPr>
                <w:delText>教育年</w:delText>
              </w:r>
            </w:del>
          </w:p>
        </w:tc>
        <w:tc>
          <w:tcPr>
            <w:tcW w:w="935" w:type="pct"/>
          </w:tcPr>
          <w:p w14:paraId="6D038256" w14:textId="77777777" w:rsidR="00067BE6" w:rsidRPr="008434DB" w:rsidDel="00600172" w:rsidRDefault="00067BE6" w:rsidP="00600172">
            <w:pPr>
              <w:jc w:val="center"/>
              <w:rPr>
                <w:del w:id="254" w:author="yushu chiang" w:date="2020-03-31T14:44:00Z"/>
                <w:rFonts w:ascii="標楷體" w:eastAsia="標楷體" w:hAnsi="標楷體"/>
                <w:b/>
              </w:rPr>
              <w:pPrChange w:id="255" w:author="yushu chiang" w:date="2020-03-31T14:44:00Z">
                <w:pPr/>
              </w:pPrChange>
            </w:pPr>
          </w:p>
        </w:tc>
        <w:tc>
          <w:tcPr>
            <w:tcW w:w="922" w:type="pct"/>
          </w:tcPr>
          <w:p w14:paraId="3AAC149B" w14:textId="77777777" w:rsidR="00067BE6" w:rsidRPr="008434DB" w:rsidDel="00600172" w:rsidRDefault="00067BE6" w:rsidP="00600172">
            <w:pPr>
              <w:jc w:val="center"/>
              <w:rPr>
                <w:del w:id="256" w:author="yushu chiang" w:date="2020-03-31T14:44:00Z"/>
                <w:rFonts w:ascii="標楷體" w:eastAsia="標楷體" w:hAnsi="標楷體"/>
                <w:b/>
              </w:rPr>
              <w:pPrChange w:id="257" w:author="yushu chiang" w:date="2020-03-31T14:44:00Z">
                <w:pPr/>
              </w:pPrChange>
            </w:pPr>
            <w:del w:id="258" w:author="yushu chiang" w:date="2020-03-31T14:44:00Z">
              <w:r w:rsidRPr="008434DB" w:rsidDel="00600172">
                <w:rPr>
                  <w:rFonts w:ascii="標楷體" w:eastAsia="標楷體" w:hAnsi="標楷體" w:hint="eastAsia"/>
                  <w:b/>
                </w:rPr>
                <w:delText>學校</w:delText>
              </w:r>
            </w:del>
          </w:p>
        </w:tc>
        <w:tc>
          <w:tcPr>
            <w:tcW w:w="921" w:type="pct"/>
          </w:tcPr>
          <w:p w14:paraId="769F3F6B" w14:textId="77777777" w:rsidR="00067BE6" w:rsidRPr="008434DB" w:rsidDel="00600172" w:rsidRDefault="00067BE6" w:rsidP="00600172">
            <w:pPr>
              <w:jc w:val="center"/>
              <w:rPr>
                <w:del w:id="259" w:author="yushu chiang" w:date="2020-03-31T14:44:00Z"/>
                <w:rFonts w:ascii="標楷體" w:eastAsia="標楷體" w:hAnsi="標楷體"/>
                <w:b/>
              </w:rPr>
              <w:pPrChange w:id="260" w:author="yushu chiang" w:date="2020-03-31T14:44:00Z">
                <w:pPr/>
              </w:pPrChange>
            </w:pPr>
          </w:p>
        </w:tc>
      </w:tr>
    </w:tbl>
    <w:p w14:paraId="789A50CA" w14:textId="77777777" w:rsidR="00165F73" w:rsidRPr="00067BE6" w:rsidDel="00600172" w:rsidRDefault="00165F73" w:rsidP="00600172">
      <w:pPr>
        <w:jc w:val="center"/>
        <w:rPr>
          <w:del w:id="261" w:author="yushu chiang" w:date="2020-03-31T14:44:00Z"/>
          <w:b/>
          <w:bCs/>
          <w:sz w:val="28"/>
          <w:szCs w:val="28"/>
        </w:rPr>
        <w:pPrChange w:id="262" w:author="yushu chiang" w:date="2020-03-31T14:44:00Z">
          <w:pPr>
            <w:spacing w:line="360" w:lineRule="auto"/>
            <w:jc w:val="center"/>
          </w:pPr>
        </w:pPrChange>
      </w:pPr>
      <w:del w:id="263" w:author="yushu chiang" w:date="2020-03-31T14:44:00Z">
        <w:r w:rsidRPr="00067BE6" w:rsidDel="00600172">
          <w:rPr>
            <w:rFonts w:hint="eastAsia"/>
            <w:b/>
            <w:bCs/>
            <w:sz w:val="28"/>
            <w:szCs w:val="28"/>
          </w:rPr>
          <w:delText>語文流暢性測驗</w:delText>
        </w:r>
      </w:del>
    </w:p>
    <w:p w14:paraId="531A416E" w14:textId="77777777" w:rsidR="00067BE6" w:rsidRPr="008434DB" w:rsidDel="00600172" w:rsidRDefault="00067BE6" w:rsidP="00600172">
      <w:pPr>
        <w:jc w:val="center"/>
        <w:rPr>
          <w:del w:id="264" w:author="yushu chiang" w:date="2020-03-31T14:44:00Z"/>
          <w:rFonts w:ascii="標楷體" w:eastAsia="標楷體" w:hAnsi="標楷體"/>
        </w:rPr>
        <w:pPrChange w:id="265" w:author="yushu chiang" w:date="2020-03-31T14:44:00Z">
          <w:pPr>
            <w:spacing w:line="360" w:lineRule="auto"/>
          </w:pPr>
        </w:pPrChange>
      </w:pPr>
      <w:del w:id="266" w:author="yushu chiang" w:date="2020-03-31T14:44:00Z">
        <w:r w:rsidRPr="008434DB" w:rsidDel="00600172">
          <w:rPr>
            <w:rFonts w:ascii="標楷體" w:eastAsia="標楷體" w:hAnsi="標楷體" w:hint="eastAsia"/>
            <w:b/>
            <w:bCs/>
          </w:rPr>
          <w:delText>基本測量</w:delText>
        </w:r>
      </w:del>
    </w:p>
    <w:tbl>
      <w:tblPr>
        <w:tblStyle w:val="a7"/>
        <w:tblW w:w="10477" w:type="dxa"/>
        <w:tblInd w:w="-5" w:type="dxa"/>
        <w:tblLook w:val="04A0" w:firstRow="1" w:lastRow="0" w:firstColumn="1" w:lastColumn="0" w:noHBand="0" w:noVBand="1"/>
      </w:tblPr>
      <w:tblGrid>
        <w:gridCol w:w="1812"/>
        <w:gridCol w:w="2015"/>
        <w:gridCol w:w="2216"/>
        <w:gridCol w:w="2218"/>
        <w:gridCol w:w="2216"/>
      </w:tblGrid>
      <w:tr w:rsidR="00067BE6" w:rsidRPr="008434DB" w:rsidDel="00600172" w14:paraId="654CAD9A" w14:textId="77777777" w:rsidTr="00067BE6">
        <w:trPr>
          <w:trHeight w:val="548"/>
          <w:del w:id="267" w:author="yushu chiang" w:date="2020-03-31T14:44:00Z"/>
        </w:trPr>
        <w:tc>
          <w:tcPr>
            <w:tcW w:w="1812" w:type="dxa"/>
          </w:tcPr>
          <w:p w14:paraId="314CF01B" w14:textId="77777777" w:rsidR="00067BE6" w:rsidRPr="008434DB" w:rsidDel="00600172" w:rsidRDefault="00067BE6" w:rsidP="00600172">
            <w:pPr>
              <w:jc w:val="center"/>
              <w:rPr>
                <w:del w:id="268" w:author="yushu chiang" w:date="2020-03-31T14:44:00Z"/>
                <w:rFonts w:ascii="標楷體" w:eastAsia="標楷體" w:hAnsi="標楷體"/>
              </w:rPr>
              <w:pPrChange w:id="269" w:author="yushu chiang" w:date="2020-03-31T14:44:00Z">
                <w:pPr/>
              </w:pPrChange>
            </w:pPr>
          </w:p>
        </w:tc>
        <w:tc>
          <w:tcPr>
            <w:tcW w:w="2015" w:type="dxa"/>
          </w:tcPr>
          <w:p w14:paraId="6FA3F8CC" w14:textId="77777777" w:rsidR="00067BE6" w:rsidRPr="00067BE6" w:rsidDel="00600172" w:rsidRDefault="00067BE6" w:rsidP="00600172">
            <w:pPr>
              <w:jc w:val="center"/>
              <w:rPr>
                <w:del w:id="270" w:author="yushu chiang" w:date="2020-03-31T14:44:00Z"/>
                <w:rFonts w:ascii="Times New Roman" w:eastAsia="標楷體" w:hAnsi="Times New Roman"/>
                <w:sz w:val="22"/>
              </w:rPr>
              <w:pPrChange w:id="271" w:author="yushu chiang" w:date="2020-03-31T14:44:00Z">
                <w:pPr>
                  <w:jc w:val="center"/>
                </w:pPr>
              </w:pPrChange>
            </w:pPr>
            <w:del w:id="272" w:author="yushu chiang" w:date="2020-03-31T14:44:00Z">
              <w:r w:rsidRPr="00067BE6" w:rsidDel="00600172">
                <w:rPr>
                  <w:rFonts w:ascii="Times New Roman" w:eastAsia="標楷體" w:hAnsi="Times New Roman" w:hint="eastAsia"/>
                  <w:sz w:val="22"/>
                </w:rPr>
                <w:delText>測驗一：字首流暢性總正確數</w:delText>
              </w:r>
            </w:del>
          </w:p>
        </w:tc>
        <w:tc>
          <w:tcPr>
            <w:tcW w:w="2216" w:type="dxa"/>
          </w:tcPr>
          <w:p w14:paraId="008CA4C5" w14:textId="77777777" w:rsidR="00067BE6" w:rsidRPr="00067BE6" w:rsidDel="00600172" w:rsidRDefault="00067BE6" w:rsidP="00600172">
            <w:pPr>
              <w:jc w:val="center"/>
              <w:rPr>
                <w:del w:id="273" w:author="yushu chiang" w:date="2020-03-31T14:44:00Z"/>
                <w:rFonts w:ascii="Times New Roman" w:eastAsia="標楷體" w:hAnsi="Times New Roman"/>
                <w:sz w:val="22"/>
              </w:rPr>
              <w:pPrChange w:id="274" w:author="yushu chiang" w:date="2020-03-31T14:44:00Z">
                <w:pPr>
                  <w:jc w:val="center"/>
                </w:pPr>
              </w:pPrChange>
            </w:pPr>
            <w:del w:id="275" w:author="yushu chiang" w:date="2020-03-31T14:44:00Z">
              <w:r w:rsidRPr="00067BE6" w:rsidDel="00600172">
                <w:rPr>
                  <w:rFonts w:ascii="Times New Roman" w:eastAsia="標楷體" w:hAnsi="Times New Roman" w:hint="eastAsia"/>
                  <w:sz w:val="22"/>
                </w:rPr>
                <w:delText>測驗二：類別流暢性</w:delText>
              </w:r>
            </w:del>
          </w:p>
          <w:p w14:paraId="2E99DA61" w14:textId="77777777" w:rsidR="00067BE6" w:rsidRPr="00067BE6" w:rsidDel="00600172" w:rsidRDefault="00067BE6" w:rsidP="00600172">
            <w:pPr>
              <w:jc w:val="center"/>
              <w:rPr>
                <w:del w:id="276" w:author="yushu chiang" w:date="2020-03-31T14:44:00Z"/>
                <w:rFonts w:ascii="Times New Roman" w:eastAsia="標楷體" w:hAnsi="Times New Roman"/>
                <w:sz w:val="22"/>
              </w:rPr>
              <w:pPrChange w:id="277" w:author="yushu chiang" w:date="2020-03-31T14:44:00Z">
                <w:pPr>
                  <w:jc w:val="center"/>
                </w:pPr>
              </w:pPrChange>
            </w:pPr>
            <w:del w:id="278" w:author="yushu chiang" w:date="2020-03-31T14:44:00Z">
              <w:r w:rsidRPr="00067BE6" w:rsidDel="00600172">
                <w:rPr>
                  <w:rFonts w:ascii="Times New Roman" w:eastAsia="標楷體" w:hAnsi="Times New Roman" w:hint="eastAsia"/>
                  <w:sz w:val="22"/>
                </w:rPr>
                <w:delText>總正確數</w:delText>
              </w:r>
            </w:del>
          </w:p>
        </w:tc>
        <w:tc>
          <w:tcPr>
            <w:tcW w:w="2218" w:type="dxa"/>
          </w:tcPr>
          <w:p w14:paraId="5F5B99A6" w14:textId="77777777" w:rsidR="00067BE6" w:rsidRPr="00067BE6" w:rsidDel="00600172" w:rsidRDefault="00067BE6" w:rsidP="00600172">
            <w:pPr>
              <w:jc w:val="center"/>
              <w:rPr>
                <w:del w:id="279" w:author="yushu chiang" w:date="2020-03-31T14:44:00Z"/>
                <w:rFonts w:ascii="Times New Roman" w:eastAsia="標楷體" w:hAnsi="Times New Roman"/>
                <w:sz w:val="22"/>
              </w:rPr>
              <w:pPrChange w:id="280" w:author="yushu chiang" w:date="2020-03-31T14:44:00Z">
                <w:pPr>
                  <w:jc w:val="center"/>
                </w:pPr>
              </w:pPrChange>
            </w:pPr>
            <w:del w:id="281" w:author="yushu chiang" w:date="2020-03-31T14:44:00Z">
              <w:r w:rsidRPr="00067BE6" w:rsidDel="00600172">
                <w:rPr>
                  <w:rFonts w:ascii="Times New Roman" w:eastAsia="標楷體" w:hAnsi="Times New Roman" w:hint="eastAsia"/>
                  <w:sz w:val="22"/>
                </w:rPr>
                <w:delText>測驗三：類別轉換</w:delText>
              </w:r>
            </w:del>
          </w:p>
          <w:p w14:paraId="5822558D" w14:textId="77777777" w:rsidR="00067BE6" w:rsidRPr="00067BE6" w:rsidDel="00600172" w:rsidRDefault="00067BE6" w:rsidP="00600172">
            <w:pPr>
              <w:jc w:val="center"/>
              <w:rPr>
                <w:del w:id="282" w:author="yushu chiang" w:date="2020-03-31T14:44:00Z"/>
                <w:rFonts w:ascii="Times New Roman" w:eastAsia="標楷體" w:hAnsi="Times New Roman"/>
                <w:sz w:val="22"/>
              </w:rPr>
              <w:pPrChange w:id="283" w:author="yushu chiang" w:date="2020-03-31T14:44:00Z">
                <w:pPr>
                  <w:jc w:val="center"/>
                </w:pPr>
              </w:pPrChange>
            </w:pPr>
            <w:del w:id="284" w:author="yushu chiang" w:date="2020-03-31T14:44:00Z">
              <w:r w:rsidRPr="00067BE6" w:rsidDel="00600172">
                <w:rPr>
                  <w:rFonts w:ascii="Times New Roman" w:eastAsia="標楷體" w:hAnsi="Times New Roman" w:hint="eastAsia"/>
                  <w:sz w:val="22"/>
                </w:rPr>
                <w:delText>總正確反應</w:delText>
              </w:r>
            </w:del>
          </w:p>
        </w:tc>
        <w:tc>
          <w:tcPr>
            <w:tcW w:w="2216" w:type="dxa"/>
          </w:tcPr>
          <w:p w14:paraId="3838D518" w14:textId="77777777" w:rsidR="00067BE6" w:rsidRPr="00067BE6" w:rsidDel="00600172" w:rsidRDefault="00067BE6" w:rsidP="00600172">
            <w:pPr>
              <w:jc w:val="center"/>
              <w:rPr>
                <w:del w:id="285" w:author="yushu chiang" w:date="2020-03-31T14:44:00Z"/>
                <w:rFonts w:ascii="Times New Roman" w:eastAsia="標楷體" w:hAnsi="Times New Roman"/>
                <w:sz w:val="22"/>
              </w:rPr>
              <w:pPrChange w:id="286" w:author="yushu chiang" w:date="2020-03-31T14:44:00Z">
                <w:pPr>
                  <w:jc w:val="center"/>
                </w:pPr>
              </w:pPrChange>
            </w:pPr>
            <w:del w:id="287" w:author="yushu chiang" w:date="2020-03-31T14:44:00Z">
              <w:r w:rsidRPr="00067BE6" w:rsidDel="00600172">
                <w:rPr>
                  <w:rFonts w:ascii="Times New Roman" w:eastAsia="標楷體" w:hAnsi="Times New Roman" w:hint="eastAsia"/>
                  <w:sz w:val="22"/>
                </w:rPr>
                <w:delText>測驗三：類別轉換</w:delText>
              </w:r>
            </w:del>
          </w:p>
          <w:p w14:paraId="7753CF82" w14:textId="77777777" w:rsidR="00067BE6" w:rsidRPr="00067BE6" w:rsidDel="00600172" w:rsidRDefault="00067BE6" w:rsidP="00600172">
            <w:pPr>
              <w:jc w:val="center"/>
              <w:rPr>
                <w:del w:id="288" w:author="yushu chiang" w:date="2020-03-31T14:44:00Z"/>
                <w:rFonts w:ascii="Times New Roman" w:eastAsia="標楷體" w:hAnsi="Times New Roman"/>
                <w:sz w:val="22"/>
              </w:rPr>
              <w:pPrChange w:id="289" w:author="yushu chiang" w:date="2020-03-31T14:44:00Z">
                <w:pPr>
                  <w:jc w:val="center"/>
                </w:pPr>
              </w:pPrChange>
            </w:pPr>
            <w:del w:id="290" w:author="yushu chiang" w:date="2020-03-31T14:44:00Z">
              <w:r w:rsidRPr="00067BE6" w:rsidDel="00600172">
                <w:rPr>
                  <w:rFonts w:ascii="Times New Roman" w:eastAsia="標楷體" w:hAnsi="Times New Roman" w:hint="eastAsia"/>
                  <w:sz w:val="22"/>
                </w:rPr>
                <w:delText>總正確轉換數</w:delText>
              </w:r>
            </w:del>
          </w:p>
        </w:tc>
      </w:tr>
      <w:tr w:rsidR="00067BE6" w:rsidRPr="008434DB" w:rsidDel="00600172" w14:paraId="5B4B3AC0" w14:textId="77777777" w:rsidTr="00067BE6">
        <w:trPr>
          <w:trHeight w:val="284"/>
          <w:del w:id="291" w:author="yushu chiang" w:date="2020-03-31T14:44:00Z"/>
        </w:trPr>
        <w:tc>
          <w:tcPr>
            <w:tcW w:w="1812" w:type="dxa"/>
          </w:tcPr>
          <w:p w14:paraId="49ACE50E" w14:textId="77777777" w:rsidR="00067BE6" w:rsidRPr="008434DB" w:rsidDel="00600172" w:rsidRDefault="00067BE6" w:rsidP="00600172">
            <w:pPr>
              <w:jc w:val="center"/>
              <w:rPr>
                <w:del w:id="292" w:author="yushu chiang" w:date="2020-03-31T14:44:00Z"/>
                <w:rFonts w:ascii="標楷體" w:eastAsia="標楷體" w:hAnsi="標楷體"/>
                <w:b/>
              </w:rPr>
              <w:pPrChange w:id="293" w:author="yushu chiang" w:date="2020-03-31T14:44:00Z">
                <w:pPr/>
              </w:pPrChange>
            </w:pPr>
            <w:del w:id="294" w:author="yushu chiang" w:date="2020-03-31T14:44:00Z">
              <w:r w:rsidRPr="008434DB" w:rsidDel="00600172">
                <w:rPr>
                  <w:rFonts w:ascii="標楷體" w:eastAsia="標楷體" w:hAnsi="標楷體" w:hint="eastAsia"/>
                  <w:b/>
                </w:rPr>
                <w:delText>原始分數</w:delText>
              </w:r>
            </w:del>
          </w:p>
        </w:tc>
        <w:tc>
          <w:tcPr>
            <w:tcW w:w="2015" w:type="dxa"/>
          </w:tcPr>
          <w:p w14:paraId="08DC2A73" w14:textId="77777777" w:rsidR="00067BE6" w:rsidRPr="008434DB" w:rsidDel="00600172" w:rsidRDefault="00067BE6" w:rsidP="00600172">
            <w:pPr>
              <w:jc w:val="center"/>
              <w:rPr>
                <w:del w:id="295" w:author="yushu chiang" w:date="2020-03-31T14:44:00Z"/>
                <w:rFonts w:ascii="標楷體" w:eastAsia="標楷體" w:hAnsi="標楷體"/>
              </w:rPr>
              <w:pPrChange w:id="296" w:author="yushu chiang" w:date="2020-03-31T14:44:00Z">
                <w:pPr/>
              </w:pPrChange>
            </w:pPr>
          </w:p>
        </w:tc>
        <w:tc>
          <w:tcPr>
            <w:tcW w:w="2216" w:type="dxa"/>
          </w:tcPr>
          <w:p w14:paraId="01552186" w14:textId="77777777" w:rsidR="00067BE6" w:rsidRPr="008434DB" w:rsidDel="00600172" w:rsidRDefault="00067BE6" w:rsidP="00600172">
            <w:pPr>
              <w:jc w:val="center"/>
              <w:rPr>
                <w:del w:id="297" w:author="yushu chiang" w:date="2020-03-31T14:44:00Z"/>
                <w:rFonts w:ascii="標楷體" w:eastAsia="標楷體" w:hAnsi="標楷體"/>
              </w:rPr>
              <w:pPrChange w:id="298" w:author="yushu chiang" w:date="2020-03-31T14:44:00Z">
                <w:pPr/>
              </w:pPrChange>
            </w:pPr>
          </w:p>
        </w:tc>
        <w:tc>
          <w:tcPr>
            <w:tcW w:w="2218" w:type="dxa"/>
          </w:tcPr>
          <w:p w14:paraId="39F3B772" w14:textId="77777777" w:rsidR="00067BE6" w:rsidRPr="008434DB" w:rsidDel="00600172" w:rsidRDefault="00067BE6" w:rsidP="00600172">
            <w:pPr>
              <w:jc w:val="center"/>
              <w:rPr>
                <w:del w:id="299" w:author="yushu chiang" w:date="2020-03-31T14:44:00Z"/>
                <w:rFonts w:ascii="標楷體" w:eastAsia="標楷體" w:hAnsi="標楷體"/>
              </w:rPr>
              <w:pPrChange w:id="300" w:author="yushu chiang" w:date="2020-03-31T14:44:00Z">
                <w:pPr/>
              </w:pPrChange>
            </w:pPr>
          </w:p>
        </w:tc>
        <w:tc>
          <w:tcPr>
            <w:tcW w:w="2216" w:type="dxa"/>
          </w:tcPr>
          <w:p w14:paraId="55D158DF" w14:textId="77777777" w:rsidR="00067BE6" w:rsidRPr="008434DB" w:rsidDel="00600172" w:rsidRDefault="00067BE6" w:rsidP="00600172">
            <w:pPr>
              <w:jc w:val="center"/>
              <w:rPr>
                <w:del w:id="301" w:author="yushu chiang" w:date="2020-03-31T14:44:00Z"/>
                <w:rFonts w:ascii="標楷體" w:eastAsia="標楷體" w:hAnsi="標楷體"/>
              </w:rPr>
              <w:pPrChange w:id="302" w:author="yushu chiang" w:date="2020-03-31T14:44:00Z">
                <w:pPr/>
              </w:pPrChange>
            </w:pPr>
          </w:p>
        </w:tc>
      </w:tr>
      <w:tr w:rsidR="00067BE6" w:rsidRPr="008434DB" w:rsidDel="00600172" w14:paraId="19E6656A" w14:textId="77777777" w:rsidTr="00067BE6">
        <w:trPr>
          <w:trHeight w:val="290"/>
          <w:del w:id="303" w:author="yushu chiang" w:date="2020-03-31T14:44:00Z"/>
        </w:trPr>
        <w:tc>
          <w:tcPr>
            <w:tcW w:w="1812" w:type="dxa"/>
          </w:tcPr>
          <w:p w14:paraId="7019CC7C" w14:textId="77777777" w:rsidR="00067BE6" w:rsidRPr="008434DB" w:rsidDel="00600172" w:rsidRDefault="00067BE6" w:rsidP="00600172">
            <w:pPr>
              <w:jc w:val="center"/>
              <w:rPr>
                <w:del w:id="304" w:author="yushu chiang" w:date="2020-03-31T14:44:00Z"/>
                <w:rFonts w:ascii="標楷體" w:eastAsia="標楷體" w:hAnsi="標楷體"/>
                <w:b/>
              </w:rPr>
              <w:pPrChange w:id="305" w:author="yushu chiang" w:date="2020-03-31T14:44:00Z">
                <w:pPr/>
              </w:pPrChange>
            </w:pPr>
            <w:del w:id="306" w:author="yushu chiang" w:date="2020-03-31T14:44:00Z">
              <w:r w:rsidRPr="008434DB" w:rsidDel="00600172">
                <w:rPr>
                  <w:rFonts w:ascii="標楷體" w:eastAsia="標楷體" w:hAnsi="標楷體" w:hint="eastAsia"/>
                  <w:b/>
                </w:rPr>
                <w:delText>量尺分數</w:delText>
              </w:r>
            </w:del>
          </w:p>
        </w:tc>
        <w:tc>
          <w:tcPr>
            <w:tcW w:w="2015" w:type="dxa"/>
          </w:tcPr>
          <w:p w14:paraId="28C6B11A" w14:textId="77777777" w:rsidR="00067BE6" w:rsidRPr="008434DB" w:rsidDel="00600172" w:rsidRDefault="00067BE6" w:rsidP="00600172">
            <w:pPr>
              <w:jc w:val="center"/>
              <w:rPr>
                <w:del w:id="307" w:author="yushu chiang" w:date="2020-03-31T14:44:00Z"/>
                <w:rFonts w:ascii="標楷體" w:eastAsia="標楷體" w:hAnsi="標楷體"/>
              </w:rPr>
              <w:pPrChange w:id="308" w:author="yushu chiang" w:date="2020-03-31T14:44:00Z">
                <w:pPr/>
              </w:pPrChange>
            </w:pPr>
          </w:p>
        </w:tc>
        <w:tc>
          <w:tcPr>
            <w:tcW w:w="2216" w:type="dxa"/>
          </w:tcPr>
          <w:p w14:paraId="6984F641" w14:textId="77777777" w:rsidR="00067BE6" w:rsidRPr="008434DB" w:rsidDel="00600172" w:rsidRDefault="00067BE6" w:rsidP="00600172">
            <w:pPr>
              <w:jc w:val="center"/>
              <w:rPr>
                <w:del w:id="309" w:author="yushu chiang" w:date="2020-03-31T14:44:00Z"/>
                <w:rFonts w:ascii="標楷體" w:eastAsia="標楷體" w:hAnsi="標楷體"/>
              </w:rPr>
              <w:pPrChange w:id="310" w:author="yushu chiang" w:date="2020-03-31T14:44:00Z">
                <w:pPr/>
              </w:pPrChange>
            </w:pPr>
          </w:p>
        </w:tc>
        <w:tc>
          <w:tcPr>
            <w:tcW w:w="2218" w:type="dxa"/>
          </w:tcPr>
          <w:p w14:paraId="2CE80437" w14:textId="77777777" w:rsidR="00067BE6" w:rsidRPr="008434DB" w:rsidDel="00600172" w:rsidRDefault="00067BE6" w:rsidP="00600172">
            <w:pPr>
              <w:jc w:val="center"/>
              <w:rPr>
                <w:del w:id="311" w:author="yushu chiang" w:date="2020-03-31T14:44:00Z"/>
                <w:rFonts w:ascii="標楷體" w:eastAsia="標楷體" w:hAnsi="標楷體"/>
              </w:rPr>
              <w:pPrChange w:id="312" w:author="yushu chiang" w:date="2020-03-31T14:44:00Z">
                <w:pPr/>
              </w:pPrChange>
            </w:pPr>
          </w:p>
        </w:tc>
        <w:tc>
          <w:tcPr>
            <w:tcW w:w="2216" w:type="dxa"/>
          </w:tcPr>
          <w:p w14:paraId="5BF67B55" w14:textId="77777777" w:rsidR="00067BE6" w:rsidRPr="008434DB" w:rsidDel="00600172" w:rsidRDefault="00067BE6" w:rsidP="00600172">
            <w:pPr>
              <w:jc w:val="center"/>
              <w:rPr>
                <w:del w:id="313" w:author="yushu chiang" w:date="2020-03-31T14:44:00Z"/>
                <w:rFonts w:ascii="標楷體" w:eastAsia="標楷體" w:hAnsi="標楷體"/>
              </w:rPr>
              <w:pPrChange w:id="314" w:author="yushu chiang" w:date="2020-03-31T14:44:00Z">
                <w:pPr/>
              </w:pPrChange>
            </w:pPr>
          </w:p>
        </w:tc>
      </w:tr>
    </w:tbl>
    <w:p w14:paraId="36CD5ED0" w14:textId="77777777" w:rsidR="00067BE6" w:rsidRPr="008434DB" w:rsidDel="00600172" w:rsidRDefault="00067BE6" w:rsidP="00600172">
      <w:pPr>
        <w:jc w:val="center"/>
        <w:rPr>
          <w:del w:id="315" w:author="yushu chiang" w:date="2020-03-31T14:44:00Z"/>
          <w:rFonts w:ascii="標楷體" w:eastAsia="標楷體" w:hAnsi="標楷體"/>
          <w:b/>
        </w:rPr>
        <w:pPrChange w:id="316" w:author="yushu chiang" w:date="2020-03-31T14:44:00Z">
          <w:pPr>
            <w:spacing w:line="360" w:lineRule="auto"/>
          </w:pPr>
        </w:pPrChange>
      </w:pPr>
      <w:del w:id="317" w:author="yushu chiang" w:date="2019-12-30T15:31:00Z">
        <w:r w:rsidRPr="008434DB" w:rsidDel="004B453A">
          <w:rPr>
            <w:rFonts w:ascii="標楷體" w:eastAsia="標楷體" w:hAnsi="標楷體" w:hint="eastAsia"/>
            <w:b/>
          </w:rPr>
          <w:delText>組合</w:delText>
        </w:r>
      </w:del>
      <w:del w:id="318" w:author="yushu chiang" w:date="2020-03-31T14:44:00Z">
        <w:r w:rsidRPr="008434DB" w:rsidDel="00600172">
          <w:rPr>
            <w:rFonts w:ascii="標楷體" w:eastAsia="標楷體" w:hAnsi="標楷體" w:hint="eastAsia"/>
            <w:b/>
          </w:rPr>
          <w:delText>測量</w:delText>
        </w:r>
      </w:del>
    </w:p>
    <w:tbl>
      <w:tblPr>
        <w:tblStyle w:val="a7"/>
        <w:tblW w:w="10480" w:type="dxa"/>
        <w:tblInd w:w="-5" w:type="dxa"/>
        <w:tblLook w:val="04A0" w:firstRow="1" w:lastRow="0" w:firstColumn="1" w:lastColumn="0" w:noHBand="0" w:noVBand="1"/>
        <w:tblPrChange w:id="319" w:author="yushu chiang" w:date="2020-01-15T14:48:00Z">
          <w:tblPr>
            <w:tblStyle w:val="a7"/>
            <w:tblW w:w="10468" w:type="dxa"/>
            <w:tblInd w:w="-5" w:type="dxa"/>
            <w:tblLook w:val="04A0" w:firstRow="1" w:lastRow="0" w:firstColumn="1" w:lastColumn="0" w:noHBand="0" w:noVBand="1"/>
          </w:tblPr>
        </w:tblPrChange>
      </w:tblPr>
      <w:tblGrid>
        <w:gridCol w:w="2127"/>
        <w:gridCol w:w="4176"/>
        <w:gridCol w:w="4177"/>
        <w:tblGridChange w:id="320">
          <w:tblGrid>
            <w:gridCol w:w="1701"/>
            <w:gridCol w:w="1383"/>
            <w:gridCol w:w="1311"/>
          </w:tblGrid>
        </w:tblGridChange>
      </w:tblGrid>
      <w:tr w:rsidR="00226740" w:rsidRPr="008434DB" w:rsidDel="00600172" w14:paraId="2EC90DA5" w14:textId="77777777" w:rsidTr="00226740">
        <w:trPr>
          <w:trHeight w:val="431"/>
          <w:del w:id="321" w:author="yushu chiang" w:date="2020-03-31T14:44:00Z"/>
          <w:trPrChange w:id="322" w:author="yushu chiang" w:date="2020-01-15T14:48:00Z">
            <w:trPr>
              <w:trHeight w:val="1021"/>
            </w:trPr>
          </w:trPrChange>
        </w:trPr>
        <w:tc>
          <w:tcPr>
            <w:tcW w:w="2127" w:type="dxa"/>
            <w:tcPrChange w:id="323" w:author="yushu chiang" w:date="2020-01-15T14:48:00Z">
              <w:tcPr>
                <w:tcW w:w="1701" w:type="dxa"/>
              </w:tcPr>
            </w:tcPrChange>
          </w:tcPr>
          <w:p w14:paraId="7FBB1A17" w14:textId="77777777" w:rsidR="00226740" w:rsidRPr="008434DB" w:rsidDel="00600172" w:rsidRDefault="00226740" w:rsidP="00600172">
            <w:pPr>
              <w:jc w:val="center"/>
              <w:rPr>
                <w:del w:id="324" w:author="yushu chiang" w:date="2020-03-31T14:44:00Z"/>
                <w:rFonts w:ascii="標楷體" w:eastAsia="標楷體" w:hAnsi="標楷體"/>
              </w:rPr>
              <w:pPrChange w:id="325" w:author="yushu chiang" w:date="2020-03-31T14:44:00Z">
                <w:pPr/>
              </w:pPrChange>
            </w:pPr>
          </w:p>
        </w:tc>
        <w:tc>
          <w:tcPr>
            <w:tcW w:w="4176" w:type="dxa"/>
            <w:tcPrChange w:id="326" w:author="yushu chiang" w:date="2020-01-15T14:48:00Z">
              <w:tcPr>
                <w:tcW w:w="1383" w:type="dxa"/>
              </w:tcPr>
            </w:tcPrChange>
          </w:tcPr>
          <w:p w14:paraId="47E4DDF7" w14:textId="77777777" w:rsidR="00226740" w:rsidRPr="008434DB" w:rsidDel="00600172" w:rsidRDefault="00226740" w:rsidP="00600172">
            <w:pPr>
              <w:jc w:val="center"/>
              <w:rPr>
                <w:del w:id="327" w:author="yushu chiang" w:date="2020-03-31T14:44:00Z"/>
                <w:rFonts w:ascii="標楷體" w:eastAsia="標楷體" w:hAnsi="標楷體"/>
                <w:b/>
                <w:sz w:val="22"/>
              </w:rPr>
              <w:pPrChange w:id="328" w:author="yushu chiang" w:date="2020-03-31T14:44:00Z">
                <w:pPr>
                  <w:jc w:val="center"/>
                </w:pPr>
              </w:pPrChange>
            </w:pPr>
            <w:del w:id="329" w:author="yushu chiang" w:date="2020-03-31T14:44:00Z">
              <w:r w:rsidRPr="001A0C56" w:rsidDel="00600172">
                <w:rPr>
                  <w:rFonts w:ascii="Times New Roman" w:eastAsia="標楷體" w:hAnsi="Times New Roman" w:hint="eastAsia"/>
                  <w:sz w:val="22"/>
                  <w:szCs w:val="20"/>
                </w:rPr>
                <w:delText>字首流暢性</w:delText>
              </w:r>
              <w:r w:rsidRPr="001A0C56" w:rsidDel="00600172">
                <w:rPr>
                  <w:rFonts w:ascii="Times New Roman" w:eastAsia="標楷體" w:hAnsi="Times New Roman" w:hint="eastAsia"/>
                  <w:sz w:val="22"/>
                  <w:szCs w:val="20"/>
                </w:rPr>
                <w:delText>vs.</w:delText>
              </w:r>
              <w:r w:rsidRPr="001A0C56" w:rsidDel="00600172">
                <w:rPr>
                  <w:rFonts w:ascii="Times New Roman" w:eastAsia="標楷體" w:hAnsi="Times New Roman" w:hint="eastAsia"/>
                  <w:sz w:val="22"/>
                  <w:szCs w:val="20"/>
                </w:rPr>
                <w:delText>類別流暢性</w:delText>
              </w:r>
            </w:del>
          </w:p>
        </w:tc>
        <w:tc>
          <w:tcPr>
            <w:tcW w:w="4177" w:type="dxa"/>
            <w:tcPrChange w:id="330" w:author="yushu chiang" w:date="2020-01-15T14:48:00Z">
              <w:tcPr>
                <w:tcW w:w="1311" w:type="dxa"/>
              </w:tcPr>
            </w:tcPrChange>
          </w:tcPr>
          <w:p w14:paraId="32241F14" w14:textId="77777777" w:rsidR="00226740" w:rsidRPr="008434DB" w:rsidDel="00600172" w:rsidRDefault="00226740" w:rsidP="00600172">
            <w:pPr>
              <w:jc w:val="center"/>
              <w:rPr>
                <w:del w:id="331" w:author="yushu chiang" w:date="2020-03-31T14:44:00Z"/>
                <w:rFonts w:ascii="標楷體" w:eastAsia="標楷體" w:hAnsi="標楷體"/>
                <w:b/>
                <w:sz w:val="22"/>
              </w:rPr>
              <w:pPrChange w:id="332" w:author="yushu chiang" w:date="2020-03-31T14:44:00Z">
                <w:pPr>
                  <w:jc w:val="center"/>
                </w:pPr>
              </w:pPrChange>
            </w:pPr>
            <w:del w:id="333" w:author="yushu chiang" w:date="2020-03-31T14:44:00Z">
              <w:r w:rsidRPr="001A0C56" w:rsidDel="00600172">
                <w:rPr>
                  <w:rFonts w:ascii="Times New Roman" w:eastAsia="標楷體" w:hAnsi="Times New Roman" w:hint="eastAsia"/>
                  <w:sz w:val="22"/>
                  <w:szCs w:val="20"/>
                </w:rPr>
                <w:delText>類別轉換</w:delText>
              </w:r>
              <w:r w:rsidRPr="001A0C56" w:rsidDel="00600172">
                <w:rPr>
                  <w:rFonts w:ascii="Times New Roman" w:eastAsia="標楷體" w:hAnsi="Times New Roman" w:hint="eastAsia"/>
                  <w:sz w:val="22"/>
                  <w:szCs w:val="20"/>
                </w:rPr>
                <w:delText>vs.</w:delText>
              </w:r>
              <w:r w:rsidRPr="001A0C56" w:rsidDel="00600172">
                <w:rPr>
                  <w:rFonts w:ascii="Times New Roman" w:eastAsia="標楷體" w:hAnsi="Times New Roman" w:hint="eastAsia"/>
                  <w:sz w:val="22"/>
                  <w:szCs w:val="20"/>
                </w:rPr>
                <w:delText>類別流暢性</w:delText>
              </w:r>
            </w:del>
          </w:p>
        </w:tc>
      </w:tr>
      <w:tr w:rsidR="00A371AC" w:rsidRPr="008434DB" w:rsidDel="00600172" w14:paraId="5670BF86" w14:textId="77777777" w:rsidTr="00226740">
        <w:trPr>
          <w:trHeight w:val="140"/>
          <w:del w:id="334" w:author="yushu chiang" w:date="2020-03-31T14:44:00Z"/>
          <w:trPrChange w:id="335" w:author="yushu chiang" w:date="2020-01-15T14:48:00Z">
            <w:trPr>
              <w:trHeight w:val="332"/>
            </w:trPr>
          </w:trPrChange>
        </w:trPr>
        <w:tc>
          <w:tcPr>
            <w:tcW w:w="2127" w:type="dxa"/>
            <w:tcPrChange w:id="336" w:author="yushu chiang" w:date="2020-01-15T14:48:00Z">
              <w:tcPr>
                <w:tcW w:w="1701" w:type="dxa"/>
              </w:tcPr>
            </w:tcPrChange>
          </w:tcPr>
          <w:p w14:paraId="721D4270" w14:textId="77777777" w:rsidR="00A371AC" w:rsidRPr="008434DB" w:rsidDel="00600172" w:rsidRDefault="00A371AC" w:rsidP="00600172">
            <w:pPr>
              <w:jc w:val="center"/>
              <w:rPr>
                <w:del w:id="337" w:author="yushu chiang" w:date="2020-03-31T14:44:00Z"/>
                <w:rFonts w:ascii="標楷體" w:eastAsia="標楷體" w:hAnsi="標楷體"/>
                <w:b/>
              </w:rPr>
              <w:pPrChange w:id="338" w:author="yushu chiang" w:date="2020-03-31T14:44:00Z">
                <w:pPr/>
              </w:pPrChange>
            </w:pPr>
            <w:del w:id="339" w:author="yushu chiang" w:date="2020-01-15T16:18:00Z">
              <w:r w:rsidDel="001B42FC">
                <w:rPr>
                  <w:rFonts w:ascii="標楷體" w:eastAsia="標楷體" w:hAnsi="標楷體" w:hint="eastAsia"/>
                  <w:b/>
                </w:rPr>
                <w:delText>量尺</w:delText>
              </w:r>
              <w:r w:rsidRPr="008434DB" w:rsidDel="001B42FC">
                <w:rPr>
                  <w:rFonts w:ascii="標楷體" w:eastAsia="標楷體" w:hAnsi="標楷體" w:hint="eastAsia"/>
                  <w:b/>
                </w:rPr>
                <w:delText>分數</w:delText>
              </w:r>
            </w:del>
          </w:p>
        </w:tc>
        <w:tc>
          <w:tcPr>
            <w:tcW w:w="4176" w:type="dxa"/>
            <w:tcPrChange w:id="340" w:author="yushu chiang" w:date="2020-01-15T14:48:00Z">
              <w:tcPr>
                <w:tcW w:w="1383" w:type="dxa"/>
              </w:tcPr>
            </w:tcPrChange>
          </w:tcPr>
          <w:p w14:paraId="678AB82C" w14:textId="77777777" w:rsidR="00A371AC" w:rsidRPr="008434DB" w:rsidDel="00600172" w:rsidRDefault="00A371AC" w:rsidP="00600172">
            <w:pPr>
              <w:jc w:val="center"/>
              <w:rPr>
                <w:del w:id="341" w:author="yushu chiang" w:date="2020-03-31T14:44:00Z"/>
                <w:rFonts w:ascii="標楷體" w:eastAsia="標楷體" w:hAnsi="標楷體"/>
              </w:rPr>
              <w:pPrChange w:id="342" w:author="yushu chiang" w:date="2020-03-31T14:44:00Z">
                <w:pPr/>
              </w:pPrChange>
            </w:pPr>
          </w:p>
        </w:tc>
        <w:tc>
          <w:tcPr>
            <w:tcW w:w="4177" w:type="dxa"/>
            <w:tcPrChange w:id="343" w:author="yushu chiang" w:date="2020-01-15T14:48:00Z">
              <w:tcPr>
                <w:tcW w:w="1311" w:type="dxa"/>
              </w:tcPr>
            </w:tcPrChange>
          </w:tcPr>
          <w:p w14:paraId="4FC868FE" w14:textId="77777777" w:rsidR="00A371AC" w:rsidRPr="008434DB" w:rsidDel="00600172" w:rsidRDefault="00A371AC" w:rsidP="00600172">
            <w:pPr>
              <w:jc w:val="center"/>
              <w:rPr>
                <w:del w:id="344" w:author="yushu chiang" w:date="2020-03-31T14:44:00Z"/>
                <w:rFonts w:ascii="標楷體" w:eastAsia="標楷體" w:hAnsi="標楷體"/>
              </w:rPr>
              <w:pPrChange w:id="345" w:author="yushu chiang" w:date="2020-03-31T14:44:00Z">
                <w:pPr/>
              </w:pPrChange>
            </w:pPr>
          </w:p>
        </w:tc>
      </w:tr>
      <w:tr w:rsidR="00A371AC" w:rsidRPr="008434DB" w:rsidDel="00600172" w14:paraId="3695FA80" w14:textId="77777777" w:rsidTr="00226740">
        <w:trPr>
          <w:trHeight w:val="143"/>
          <w:del w:id="346" w:author="yushu chiang" w:date="2020-03-31T14:44:00Z"/>
          <w:trPrChange w:id="347" w:author="yushu chiang" w:date="2020-01-15T14:48:00Z">
            <w:trPr>
              <w:trHeight w:val="340"/>
            </w:trPr>
          </w:trPrChange>
        </w:trPr>
        <w:tc>
          <w:tcPr>
            <w:tcW w:w="2127" w:type="dxa"/>
            <w:tcPrChange w:id="348" w:author="yushu chiang" w:date="2020-01-15T14:48:00Z">
              <w:tcPr>
                <w:tcW w:w="1701" w:type="dxa"/>
              </w:tcPr>
            </w:tcPrChange>
          </w:tcPr>
          <w:p w14:paraId="3E705D0F" w14:textId="77777777" w:rsidR="00A371AC" w:rsidRPr="008434DB" w:rsidDel="00600172" w:rsidRDefault="00A371AC" w:rsidP="00600172">
            <w:pPr>
              <w:jc w:val="center"/>
              <w:rPr>
                <w:del w:id="349" w:author="yushu chiang" w:date="2020-03-31T14:44:00Z"/>
                <w:rFonts w:ascii="標楷體" w:eastAsia="標楷體" w:hAnsi="標楷體"/>
                <w:b/>
              </w:rPr>
              <w:pPrChange w:id="350" w:author="yushu chiang" w:date="2020-03-31T14:44:00Z">
                <w:pPr/>
              </w:pPrChange>
            </w:pPr>
            <w:del w:id="351" w:author="yushu chiang" w:date="2020-01-15T16:18:00Z">
              <w:r w:rsidDel="001B42FC">
                <w:rPr>
                  <w:rFonts w:ascii="標楷體" w:eastAsia="標楷體" w:hAnsi="標楷體" w:hint="eastAsia"/>
                  <w:b/>
                </w:rPr>
                <w:delText>比較量尺</w:delText>
              </w:r>
              <w:r w:rsidRPr="008434DB" w:rsidDel="001B42FC">
                <w:rPr>
                  <w:rFonts w:ascii="標楷體" w:eastAsia="標楷體" w:hAnsi="標楷體" w:hint="eastAsia"/>
                  <w:b/>
                </w:rPr>
                <w:delText>分數</w:delText>
              </w:r>
            </w:del>
          </w:p>
        </w:tc>
        <w:tc>
          <w:tcPr>
            <w:tcW w:w="4176" w:type="dxa"/>
            <w:tcPrChange w:id="352" w:author="yushu chiang" w:date="2020-01-15T14:48:00Z">
              <w:tcPr>
                <w:tcW w:w="1383" w:type="dxa"/>
              </w:tcPr>
            </w:tcPrChange>
          </w:tcPr>
          <w:p w14:paraId="77AED912" w14:textId="77777777" w:rsidR="00A371AC" w:rsidRPr="008434DB" w:rsidDel="00600172" w:rsidRDefault="00A371AC" w:rsidP="00600172">
            <w:pPr>
              <w:jc w:val="center"/>
              <w:rPr>
                <w:del w:id="353" w:author="yushu chiang" w:date="2020-03-31T14:44:00Z"/>
                <w:rFonts w:ascii="標楷體" w:eastAsia="標楷體" w:hAnsi="標楷體"/>
              </w:rPr>
              <w:pPrChange w:id="354" w:author="yushu chiang" w:date="2020-03-31T14:44:00Z">
                <w:pPr/>
              </w:pPrChange>
            </w:pPr>
          </w:p>
        </w:tc>
        <w:tc>
          <w:tcPr>
            <w:tcW w:w="4177" w:type="dxa"/>
            <w:tcPrChange w:id="355" w:author="yushu chiang" w:date="2020-01-15T14:48:00Z">
              <w:tcPr>
                <w:tcW w:w="1311" w:type="dxa"/>
              </w:tcPr>
            </w:tcPrChange>
          </w:tcPr>
          <w:p w14:paraId="09CA7277" w14:textId="77777777" w:rsidR="00A371AC" w:rsidRPr="008434DB" w:rsidDel="00600172" w:rsidRDefault="00A371AC" w:rsidP="00600172">
            <w:pPr>
              <w:jc w:val="center"/>
              <w:rPr>
                <w:del w:id="356" w:author="yushu chiang" w:date="2020-03-31T14:44:00Z"/>
                <w:rFonts w:ascii="標楷體" w:eastAsia="標楷體" w:hAnsi="標楷體"/>
              </w:rPr>
              <w:pPrChange w:id="357" w:author="yushu chiang" w:date="2020-03-31T14:44:00Z">
                <w:pPr/>
              </w:pPrChange>
            </w:pPr>
          </w:p>
        </w:tc>
      </w:tr>
    </w:tbl>
    <w:p w14:paraId="32B7CDFA" w14:textId="77777777" w:rsidR="00067BE6" w:rsidRPr="008434DB" w:rsidDel="00600172" w:rsidRDefault="00067BE6" w:rsidP="00600172">
      <w:pPr>
        <w:jc w:val="center"/>
        <w:rPr>
          <w:del w:id="358" w:author="yushu chiang" w:date="2020-03-31T14:44:00Z"/>
          <w:rFonts w:ascii="標楷體" w:eastAsia="標楷體" w:hAnsi="標楷體"/>
          <w:b/>
        </w:rPr>
        <w:pPrChange w:id="359" w:author="yushu chiang" w:date="2020-03-31T14:44:00Z">
          <w:pPr>
            <w:spacing w:line="360" w:lineRule="auto"/>
          </w:pPr>
        </w:pPrChange>
      </w:pPr>
      <w:del w:id="360" w:author="yushu chiang" w:date="2020-03-31T14:44:00Z">
        <w:r w:rsidRPr="008434DB" w:rsidDel="00600172">
          <w:rPr>
            <w:rFonts w:ascii="標楷體" w:eastAsia="標楷體" w:hAnsi="標楷體" w:hint="eastAsia"/>
            <w:b/>
          </w:rPr>
          <w:delText>選擇性測量：</w:delText>
        </w:r>
        <w:r w:rsidDel="00600172">
          <w:rPr>
            <w:rFonts w:ascii="標楷體" w:eastAsia="標楷體" w:hAnsi="標楷體" w:hint="eastAsia"/>
            <w:b/>
          </w:rPr>
          <w:delText>綜合</w:delText>
        </w:r>
      </w:del>
    </w:p>
    <w:tbl>
      <w:tblPr>
        <w:tblStyle w:val="a7"/>
        <w:tblW w:w="10464" w:type="dxa"/>
        <w:tblInd w:w="-5" w:type="dxa"/>
        <w:tblLook w:val="04A0" w:firstRow="1" w:lastRow="0" w:firstColumn="1" w:lastColumn="0" w:noHBand="0" w:noVBand="1"/>
      </w:tblPr>
      <w:tblGrid>
        <w:gridCol w:w="1276"/>
        <w:gridCol w:w="1837"/>
        <w:gridCol w:w="1838"/>
        <w:gridCol w:w="1837"/>
        <w:gridCol w:w="1838"/>
        <w:gridCol w:w="1838"/>
      </w:tblGrid>
      <w:tr w:rsidR="00543B31" w:rsidRPr="008434DB" w:rsidDel="00600172" w14:paraId="7C17CB6E" w14:textId="77777777" w:rsidTr="00543B31">
        <w:trPr>
          <w:trHeight w:val="200"/>
          <w:del w:id="361" w:author="yushu chiang" w:date="2020-03-31T14:44:00Z"/>
        </w:trPr>
        <w:tc>
          <w:tcPr>
            <w:tcW w:w="1276" w:type="dxa"/>
          </w:tcPr>
          <w:p w14:paraId="5065C29E" w14:textId="77777777" w:rsidR="00543B31" w:rsidRPr="008434DB" w:rsidDel="00600172" w:rsidRDefault="00543B31" w:rsidP="00600172">
            <w:pPr>
              <w:jc w:val="center"/>
              <w:rPr>
                <w:del w:id="362" w:author="yushu chiang" w:date="2020-03-31T14:44:00Z"/>
                <w:rFonts w:ascii="標楷體" w:eastAsia="標楷體" w:hAnsi="標楷體"/>
              </w:rPr>
              <w:pPrChange w:id="363" w:author="yushu chiang" w:date="2020-03-31T14:44:00Z">
                <w:pPr/>
              </w:pPrChange>
            </w:pPr>
          </w:p>
        </w:tc>
        <w:tc>
          <w:tcPr>
            <w:tcW w:w="1837" w:type="dxa"/>
          </w:tcPr>
          <w:p w14:paraId="6AE7F639" w14:textId="77777777" w:rsidR="00543B31" w:rsidRPr="00543B31" w:rsidDel="00600172" w:rsidRDefault="00543B31" w:rsidP="00600172">
            <w:pPr>
              <w:jc w:val="center"/>
              <w:rPr>
                <w:del w:id="364" w:author="yushu chiang" w:date="2020-03-31T14:44:00Z"/>
                <w:rFonts w:ascii="標楷體" w:eastAsia="標楷體" w:hAnsi="標楷體"/>
                <w:szCs w:val="24"/>
              </w:rPr>
              <w:pPrChange w:id="365" w:author="yushu chiang" w:date="2020-03-31T14:44:00Z">
                <w:pPr>
                  <w:jc w:val="center"/>
                </w:pPr>
              </w:pPrChange>
            </w:pPr>
            <w:del w:id="366" w:author="yushu chiang" w:date="2020-03-31T14:44:00Z">
              <w:r w:rsidRPr="00543B31" w:rsidDel="00600172">
                <w:rPr>
                  <w:rFonts w:ascii="Times New Roman" w:eastAsia="標楷體" w:hAnsi="Times New Roman" w:hint="eastAsia"/>
                  <w:szCs w:val="24"/>
                </w:rPr>
                <w:delText>區間</w:delText>
              </w:r>
              <w:r w:rsidRPr="00543B31" w:rsidDel="00600172">
                <w:rPr>
                  <w:rFonts w:ascii="Times New Roman" w:eastAsia="標楷體" w:hAnsi="Times New Roman" w:hint="eastAsia"/>
                  <w:szCs w:val="24"/>
                </w:rPr>
                <w:delText>1</w:delText>
              </w:r>
              <w:r w:rsidRPr="00543B31" w:rsidDel="00600172">
                <w:rPr>
                  <w:rFonts w:ascii="Times New Roman" w:eastAsia="標楷體" w:hAnsi="Times New Roman" w:hint="eastAsia"/>
                  <w:szCs w:val="24"/>
                </w:rPr>
                <w:delText>（</w:delText>
              </w:r>
              <w:r w:rsidRPr="00543B31" w:rsidDel="00600172">
                <w:rPr>
                  <w:rFonts w:ascii="Times New Roman" w:eastAsia="標楷體" w:hAnsi="Times New Roman" w:hint="eastAsia"/>
                  <w:szCs w:val="24"/>
                </w:rPr>
                <w:delText>1~15</w:delText>
              </w:r>
              <w:r w:rsidRPr="00543B31" w:rsidDel="00600172">
                <w:rPr>
                  <w:rFonts w:ascii="Times New Roman" w:eastAsia="標楷體" w:hAnsi="Times New Roman" w:hint="eastAsia"/>
                  <w:szCs w:val="24"/>
                </w:rPr>
                <w:delText>秒）：總正確數</w:delText>
              </w:r>
            </w:del>
          </w:p>
        </w:tc>
        <w:tc>
          <w:tcPr>
            <w:tcW w:w="1838" w:type="dxa"/>
          </w:tcPr>
          <w:p w14:paraId="5FDDC5D7" w14:textId="77777777" w:rsidR="00543B31" w:rsidRPr="00543B31" w:rsidDel="00600172" w:rsidRDefault="00543B31" w:rsidP="00600172">
            <w:pPr>
              <w:jc w:val="center"/>
              <w:rPr>
                <w:del w:id="367" w:author="yushu chiang" w:date="2020-03-31T14:44:00Z"/>
                <w:rFonts w:ascii="標楷體" w:eastAsia="標楷體" w:hAnsi="標楷體"/>
                <w:szCs w:val="24"/>
              </w:rPr>
              <w:pPrChange w:id="368" w:author="yushu chiang" w:date="2020-03-31T14:44:00Z">
                <w:pPr>
                  <w:jc w:val="center"/>
                </w:pPr>
              </w:pPrChange>
            </w:pPr>
            <w:del w:id="369" w:author="yushu chiang" w:date="2020-03-31T14:44:00Z">
              <w:r w:rsidRPr="00543B31" w:rsidDel="00600172">
                <w:rPr>
                  <w:rFonts w:ascii="Times New Roman" w:eastAsia="標楷體" w:hAnsi="Times New Roman" w:hint="eastAsia"/>
                  <w:szCs w:val="24"/>
                </w:rPr>
                <w:delText>區間</w:delText>
              </w:r>
              <w:r w:rsidRPr="00543B31" w:rsidDel="00600172">
                <w:rPr>
                  <w:rFonts w:ascii="Times New Roman" w:eastAsia="標楷體" w:hAnsi="Times New Roman" w:hint="eastAsia"/>
                  <w:szCs w:val="24"/>
                </w:rPr>
                <w:delText>2</w:delText>
              </w:r>
              <w:r w:rsidRPr="00543B31" w:rsidDel="00600172">
                <w:rPr>
                  <w:rFonts w:ascii="Times New Roman" w:eastAsia="標楷體" w:hAnsi="Times New Roman" w:hint="eastAsia"/>
                  <w:szCs w:val="24"/>
                </w:rPr>
                <w:delText>（</w:delText>
              </w:r>
              <w:r w:rsidRPr="00543B31" w:rsidDel="00600172">
                <w:rPr>
                  <w:rFonts w:ascii="Times New Roman" w:eastAsia="標楷體" w:hAnsi="Times New Roman" w:hint="eastAsia"/>
                  <w:szCs w:val="24"/>
                </w:rPr>
                <w:delText>16~30</w:delText>
              </w:r>
              <w:r w:rsidRPr="00543B31" w:rsidDel="00600172">
                <w:rPr>
                  <w:rFonts w:ascii="Times New Roman" w:eastAsia="標楷體" w:hAnsi="Times New Roman" w:hint="eastAsia"/>
                  <w:szCs w:val="24"/>
                </w:rPr>
                <w:delText>秒）：總正確數</w:delText>
              </w:r>
            </w:del>
          </w:p>
        </w:tc>
        <w:tc>
          <w:tcPr>
            <w:tcW w:w="1837" w:type="dxa"/>
          </w:tcPr>
          <w:p w14:paraId="59FBC0EA" w14:textId="77777777" w:rsidR="00543B31" w:rsidRPr="00543B31" w:rsidDel="00600172" w:rsidRDefault="00543B31" w:rsidP="00600172">
            <w:pPr>
              <w:jc w:val="center"/>
              <w:rPr>
                <w:del w:id="370" w:author="yushu chiang" w:date="2020-03-31T14:44:00Z"/>
                <w:rFonts w:ascii="Times New Roman" w:eastAsia="標楷體" w:hAnsi="Times New Roman"/>
                <w:szCs w:val="24"/>
              </w:rPr>
              <w:pPrChange w:id="371" w:author="yushu chiang" w:date="2020-03-31T14:44:00Z">
                <w:pPr>
                  <w:jc w:val="center"/>
                </w:pPr>
              </w:pPrChange>
            </w:pPr>
            <w:del w:id="372" w:author="yushu chiang" w:date="2020-03-31T14:44:00Z">
              <w:r w:rsidRPr="00543B31" w:rsidDel="00600172">
                <w:rPr>
                  <w:rFonts w:ascii="Times New Roman" w:eastAsia="標楷體" w:hAnsi="Times New Roman" w:hint="eastAsia"/>
                  <w:szCs w:val="24"/>
                </w:rPr>
                <w:delText>區間</w:delText>
              </w:r>
              <w:r w:rsidRPr="00543B31" w:rsidDel="00600172">
                <w:rPr>
                  <w:rFonts w:ascii="Times New Roman" w:eastAsia="標楷體" w:hAnsi="Times New Roman" w:hint="eastAsia"/>
                  <w:szCs w:val="24"/>
                </w:rPr>
                <w:delText>3</w:delText>
              </w:r>
              <w:r w:rsidRPr="00543B31" w:rsidDel="00600172">
                <w:rPr>
                  <w:rFonts w:ascii="Times New Roman" w:eastAsia="標楷體" w:hAnsi="Times New Roman" w:hint="eastAsia"/>
                  <w:szCs w:val="24"/>
                </w:rPr>
                <w:delText>（</w:delText>
              </w:r>
              <w:r w:rsidRPr="00543B31" w:rsidDel="00600172">
                <w:rPr>
                  <w:rFonts w:ascii="Times New Roman" w:eastAsia="標楷體" w:hAnsi="Times New Roman" w:hint="eastAsia"/>
                  <w:szCs w:val="24"/>
                </w:rPr>
                <w:delText>31~45</w:delText>
              </w:r>
              <w:r w:rsidRPr="00543B31" w:rsidDel="00600172">
                <w:rPr>
                  <w:rFonts w:ascii="Times New Roman" w:eastAsia="標楷體" w:hAnsi="Times New Roman" w:hint="eastAsia"/>
                  <w:szCs w:val="24"/>
                </w:rPr>
                <w:delText>秒）：總正確數</w:delText>
              </w:r>
            </w:del>
          </w:p>
        </w:tc>
        <w:tc>
          <w:tcPr>
            <w:tcW w:w="1838" w:type="dxa"/>
          </w:tcPr>
          <w:p w14:paraId="2A24BBDB" w14:textId="77777777" w:rsidR="00543B31" w:rsidRPr="00543B31" w:rsidDel="00600172" w:rsidRDefault="00543B31" w:rsidP="00600172">
            <w:pPr>
              <w:jc w:val="center"/>
              <w:rPr>
                <w:del w:id="373" w:author="yushu chiang" w:date="2020-03-31T14:44:00Z"/>
                <w:rFonts w:ascii="標楷體" w:eastAsia="標楷體" w:hAnsi="標楷體"/>
                <w:szCs w:val="24"/>
              </w:rPr>
              <w:pPrChange w:id="374" w:author="yushu chiang" w:date="2020-03-31T14:44:00Z">
                <w:pPr>
                  <w:jc w:val="center"/>
                </w:pPr>
              </w:pPrChange>
            </w:pPr>
            <w:del w:id="375" w:author="yushu chiang" w:date="2020-03-31T14:44:00Z">
              <w:r w:rsidRPr="00543B31" w:rsidDel="00600172">
                <w:rPr>
                  <w:rFonts w:ascii="Times New Roman" w:eastAsia="標楷體" w:hAnsi="Times New Roman" w:hint="eastAsia"/>
                  <w:szCs w:val="24"/>
                </w:rPr>
                <w:delText>區間</w:delText>
              </w:r>
              <w:r w:rsidRPr="00543B31" w:rsidDel="00600172">
                <w:rPr>
                  <w:rFonts w:ascii="Times New Roman" w:eastAsia="標楷體" w:hAnsi="Times New Roman" w:hint="eastAsia"/>
                  <w:szCs w:val="24"/>
                </w:rPr>
                <w:delText>4</w:delText>
              </w:r>
              <w:r w:rsidRPr="00543B31" w:rsidDel="00600172">
                <w:rPr>
                  <w:rFonts w:ascii="Times New Roman" w:eastAsia="標楷體" w:hAnsi="Times New Roman" w:hint="eastAsia"/>
                  <w:szCs w:val="24"/>
                </w:rPr>
                <w:delText>（</w:delText>
              </w:r>
              <w:r w:rsidRPr="00543B31" w:rsidDel="00600172">
                <w:rPr>
                  <w:rFonts w:ascii="Times New Roman" w:eastAsia="標楷體" w:hAnsi="Times New Roman" w:hint="eastAsia"/>
                  <w:szCs w:val="24"/>
                </w:rPr>
                <w:delText>46~60</w:delText>
              </w:r>
              <w:r w:rsidRPr="00543B31" w:rsidDel="00600172">
                <w:rPr>
                  <w:rFonts w:ascii="Times New Roman" w:eastAsia="標楷體" w:hAnsi="Times New Roman" w:hint="eastAsia"/>
                  <w:szCs w:val="24"/>
                </w:rPr>
                <w:delText>秒）：總正確數</w:delText>
              </w:r>
            </w:del>
          </w:p>
        </w:tc>
        <w:tc>
          <w:tcPr>
            <w:tcW w:w="1838" w:type="dxa"/>
          </w:tcPr>
          <w:p w14:paraId="5E479B25" w14:textId="77777777" w:rsidR="00543B31" w:rsidRPr="00543B31" w:rsidDel="00600172" w:rsidRDefault="00543B31" w:rsidP="00600172">
            <w:pPr>
              <w:jc w:val="center"/>
              <w:rPr>
                <w:del w:id="376" w:author="yushu chiang" w:date="2020-03-31T14:44:00Z"/>
                <w:rFonts w:ascii="Times New Roman" w:eastAsia="標楷體" w:hAnsi="Times New Roman"/>
                <w:szCs w:val="24"/>
              </w:rPr>
              <w:pPrChange w:id="377" w:author="yushu chiang" w:date="2020-03-31T14:44:00Z">
                <w:pPr>
                  <w:jc w:val="center"/>
                </w:pPr>
              </w:pPrChange>
            </w:pPr>
            <w:del w:id="378" w:author="yushu chiang" w:date="2020-03-31T14:44:00Z">
              <w:r w:rsidRPr="00543B31" w:rsidDel="00600172">
                <w:rPr>
                  <w:rFonts w:ascii="Times New Roman" w:eastAsia="標楷體" w:hAnsi="Times New Roman" w:hint="eastAsia"/>
                  <w:szCs w:val="24"/>
                </w:rPr>
                <w:delText>總反應數（正確＋不正確）</w:delText>
              </w:r>
            </w:del>
          </w:p>
        </w:tc>
      </w:tr>
      <w:tr w:rsidR="00543B31" w:rsidRPr="008434DB" w:rsidDel="00600172" w14:paraId="66D62B75" w14:textId="77777777" w:rsidTr="00543B31">
        <w:trPr>
          <w:trHeight w:val="142"/>
          <w:del w:id="379" w:author="yushu chiang" w:date="2020-03-31T14:44:00Z"/>
        </w:trPr>
        <w:tc>
          <w:tcPr>
            <w:tcW w:w="1276" w:type="dxa"/>
          </w:tcPr>
          <w:p w14:paraId="37E437DE" w14:textId="77777777" w:rsidR="00543B31" w:rsidRPr="00761584" w:rsidDel="00600172" w:rsidRDefault="00543B31" w:rsidP="00600172">
            <w:pPr>
              <w:jc w:val="center"/>
              <w:rPr>
                <w:del w:id="380" w:author="yushu chiang" w:date="2020-03-31T14:44:00Z"/>
                <w:rFonts w:ascii="標楷體" w:eastAsia="標楷體" w:hAnsi="標楷體"/>
                <w:b/>
                <w:szCs w:val="24"/>
              </w:rPr>
              <w:pPrChange w:id="381" w:author="yushu chiang" w:date="2020-03-31T14:44:00Z">
                <w:pPr/>
              </w:pPrChange>
            </w:pPr>
            <w:del w:id="382" w:author="yushu chiang" w:date="2020-03-31T14:44:00Z">
              <w:r w:rsidRPr="00761584" w:rsidDel="00600172">
                <w:rPr>
                  <w:rFonts w:ascii="Times New Roman" w:eastAsia="標楷體" w:hAnsi="Times New Roman" w:hint="eastAsia"/>
                  <w:b/>
                  <w:szCs w:val="24"/>
                </w:rPr>
                <w:delText>原始總分</w:delText>
              </w:r>
            </w:del>
          </w:p>
        </w:tc>
        <w:tc>
          <w:tcPr>
            <w:tcW w:w="1837" w:type="dxa"/>
            <w:shd w:val="clear" w:color="auto" w:fill="FFFFFF" w:themeFill="background1"/>
          </w:tcPr>
          <w:p w14:paraId="494011B2" w14:textId="77777777" w:rsidR="00543B31" w:rsidRPr="008434DB" w:rsidDel="00600172" w:rsidRDefault="00543B31" w:rsidP="00600172">
            <w:pPr>
              <w:jc w:val="center"/>
              <w:rPr>
                <w:del w:id="383" w:author="yushu chiang" w:date="2020-03-31T14:44:00Z"/>
                <w:rFonts w:ascii="標楷體" w:eastAsia="標楷體" w:hAnsi="標楷體"/>
              </w:rPr>
              <w:pPrChange w:id="384" w:author="yushu chiang" w:date="2020-03-31T14:44:00Z">
                <w:pPr/>
              </w:pPrChange>
            </w:pPr>
          </w:p>
        </w:tc>
        <w:tc>
          <w:tcPr>
            <w:tcW w:w="1838" w:type="dxa"/>
            <w:shd w:val="clear" w:color="auto" w:fill="FFFFFF" w:themeFill="background1"/>
          </w:tcPr>
          <w:p w14:paraId="39F3AF88" w14:textId="77777777" w:rsidR="00543B31" w:rsidRPr="008434DB" w:rsidDel="00600172" w:rsidRDefault="00543B31" w:rsidP="00600172">
            <w:pPr>
              <w:jc w:val="center"/>
              <w:rPr>
                <w:del w:id="385" w:author="yushu chiang" w:date="2020-03-31T14:44:00Z"/>
                <w:rFonts w:ascii="標楷體" w:eastAsia="標楷體" w:hAnsi="標楷體"/>
              </w:rPr>
              <w:pPrChange w:id="386" w:author="yushu chiang" w:date="2020-03-31T14:44:00Z">
                <w:pPr/>
              </w:pPrChange>
            </w:pPr>
          </w:p>
        </w:tc>
        <w:tc>
          <w:tcPr>
            <w:tcW w:w="1837" w:type="dxa"/>
            <w:shd w:val="clear" w:color="auto" w:fill="FFFFFF" w:themeFill="background1"/>
          </w:tcPr>
          <w:p w14:paraId="54A1D463" w14:textId="77777777" w:rsidR="00543B31" w:rsidRPr="008434DB" w:rsidDel="00600172" w:rsidRDefault="00543B31" w:rsidP="00600172">
            <w:pPr>
              <w:jc w:val="center"/>
              <w:rPr>
                <w:del w:id="387" w:author="yushu chiang" w:date="2020-03-31T14:44:00Z"/>
                <w:rFonts w:ascii="標楷體" w:eastAsia="標楷體" w:hAnsi="標楷體"/>
              </w:rPr>
              <w:pPrChange w:id="388" w:author="yushu chiang" w:date="2020-03-31T14:44:00Z">
                <w:pPr/>
              </w:pPrChange>
            </w:pPr>
          </w:p>
        </w:tc>
        <w:tc>
          <w:tcPr>
            <w:tcW w:w="1838" w:type="dxa"/>
            <w:shd w:val="clear" w:color="auto" w:fill="FFFFFF" w:themeFill="background1"/>
          </w:tcPr>
          <w:p w14:paraId="5F5DCDF4" w14:textId="77777777" w:rsidR="00543B31" w:rsidRPr="008434DB" w:rsidDel="00600172" w:rsidRDefault="00543B31" w:rsidP="00600172">
            <w:pPr>
              <w:jc w:val="center"/>
              <w:rPr>
                <w:del w:id="389" w:author="yushu chiang" w:date="2020-03-31T14:44:00Z"/>
                <w:rFonts w:ascii="標楷體" w:eastAsia="標楷體" w:hAnsi="標楷體"/>
              </w:rPr>
              <w:pPrChange w:id="390" w:author="yushu chiang" w:date="2020-03-31T14:44:00Z">
                <w:pPr/>
              </w:pPrChange>
            </w:pPr>
          </w:p>
        </w:tc>
        <w:tc>
          <w:tcPr>
            <w:tcW w:w="1838" w:type="dxa"/>
            <w:shd w:val="clear" w:color="auto" w:fill="FFFFFF" w:themeFill="background1"/>
          </w:tcPr>
          <w:p w14:paraId="2CB2EA60" w14:textId="77777777" w:rsidR="00543B31" w:rsidRPr="008434DB" w:rsidDel="00600172" w:rsidRDefault="00543B31" w:rsidP="00600172">
            <w:pPr>
              <w:jc w:val="center"/>
              <w:rPr>
                <w:del w:id="391" w:author="yushu chiang" w:date="2020-03-31T14:44:00Z"/>
                <w:rFonts w:ascii="標楷體" w:eastAsia="標楷體" w:hAnsi="標楷體"/>
              </w:rPr>
              <w:pPrChange w:id="392" w:author="yushu chiang" w:date="2020-03-31T14:44:00Z">
                <w:pPr/>
              </w:pPrChange>
            </w:pPr>
          </w:p>
        </w:tc>
      </w:tr>
      <w:tr w:rsidR="00543B31" w:rsidRPr="008434DB" w:rsidDel="00600172" w14:paraId="36A4120D" w14:textId="77777777" w:rsidTr="00543B31">
        <w:trPr>
          <w:trHeight w:val="142"/>
          <w:del w:id="393" w:author="yushu chiang" w:date="2020-03-31T14:44:00Z"/>
        </w:trPr>
        <w:tc>
          <w:tcPr>
            <w:tcW w:w="1276" w:type="dxa"/>
          </w:tcPr>
          <w:p w14:paraId="414E0564" w14:textId="77777777" w:rsidR="00543B31" w:rsidRPr="00761584" w:rsidDel="00600172" w:rsidRDefault="00543B31" w:rsidP="00600172">
            <w:pPr>
              <w:jc w:val="center"/>
              <w:rPr>
                <w:del w:id="394" w:author="yushu chiang" w:date="2020-03-31T14:44:00Z"/>
                <w:rFonts w:ascii="標楷體" w:eastAsia="標楷體" w:hAnsi="標楷體"/>
                <w:b/>
                <w:szCs w:val="24"/>
              </w:rPr>
              <w:pPrChange w:id="395" w:author="yushu chiang" w:date="2020-03-31T14:44:00Z">
                <w:pPr/>
              </w:pPrChange>
            </w:pPr>
            <w:del w:id="396" w:author="yushu chiang" w:date="2020-03-31T14:44:00Z">
              <w:r w:rsidRPr="00761584" w:rsidDel="00600172">
                <w:rPr>
                  <w:rFonts w:ascii="Times New Roman" w:eastAsia="標楷體" w:hAnsi="Times New Roman" w:hint="eastAsia"/>
                  <w:b/>
                  <w:szCs w:val="24"/>
                </w:rPr>
                <w:delText>量尺分數</w:delText>
              </w:r>
            </w:del>
          </w:p>
        </w:tc>
        <w:tc>
          <w:tcPr>
            <w:tcW w:w="1837" w:type="dxa"/>
            <w:shd w:val="clear" w:color="auto" w:fill="FFFFFF" w:themeFill="background1"/>
          </w:tcPr>
          <w:p w14:paraId="693197A8" w14:textId="77777777" w:rsidR="00543B31" w:rsidRPr="008434DB" w:rsidDel="00600172" w:rsidRDefault="00543B31" w:rsidP="00600172">
            <w:pPr>
              <w:jc w:val="center"/>
              <w:rPr>
                <w:del w:id="397" w:author="yushu chiang" w:date="2020-03-31T14:44:00Z"/>
                <w:rFonts w:ascii="標楷體" w:eastAsia="標楷體" w:hAnsi="標楷體"/>
              </w:rPr>
              <w:pPrChange w:id="398" w:author="yushu chiang" w:date="2020-03-31T14:44:00Z">
                <w:pPr/>
              </w:pPrChange>
            </w:pPr>
          </w:p>
        </w:tc>
        <w:tc>
          <w:tcPr>
            <w:tcW w:w="1838" w:type="dxa"/>
            <w:shd w:val="clear" w:color="auto" w:fill="FFFFFF" w:themeFill="background1"/>
          </w:tcPr>
          <w:p w14:paraId="2E93E911" w14:textId="77777777" w:rsidR="00543B31" w:rsidRPr="008434DB" w:rsidDel="00600172" w:rsidRDefault="00543B31" w:rsidP="00600172">
            <w:pPr>
              <w:jc w:val="center"/>
              <w:rPr>
                <w:del w:id="399" w:author="yushu chiang" w:date="2020-03-31T14:44:00Z"/>
                <w:rFonts w:ascii="標楷體" w:eastAsia="標楷體" w:hAnsi="標楷體"/>
              </w:rPr>
              <w:pPrChange w:id="400" w:author="yushu chiang" w:date="2020-03-31T14:44:00Z">
                <w:pPr/>
              </w:pPrChange>
            </w:pPr>
          </w:p>
        </w:tc>
        <w:tc>
          <w:tcPr>
            <w:tcW w:w="1837" w:type="dxa"/>
            <w:shd w:val="clear" w:color="auto" w:fill="FFFFFF" w:themeFill="background1"/>
          </w:tcPr>
          <w:p w14:paraId="7B60ED44" w14:textId="77777777" w:rsidR="00543B31" w:rsidRPr="008434DB" w:rsidDel="00600172" w:rsidRDefault="00543B31" w:rsidP="00600172">
            <w:pPr>
              <w:jc w:val="center"/>
              <w:rPr>
                <w:del w:id="401" w:author="yushu chiang" w:date="2020-03-31T14:44:00Z"/>
                <w:rFonts w:ascii="標楷體" w:eastAsia="標楷體" w:hAnsi="標楷體"/>
              </w:rPr>
              <w:pPrChange w:id="402" w:author="yushu chiang" w:date="2020-03-31T14:44:00Z">
                <w:pPr/>
              </w:pPrChange>
            </w:pPr>
          </w:p>
        </w:tc>
        <w:tc>
          <w:tcPr>
            <w:tcW w:w="1838" w:type="dxa"/>
            <w:shd w:val="clear" w:color="auto" w:fill="FFFFFF" w:themeFill="background1"/>
          </w:tcPr>
          <w:p w14:paraId="507B3D77" w14:textId="77777777" w:rsidR="00543B31" w:rsidRPr="008434DB" w:rsidDel="00600172" w:rsidRDefault="00543B31" w:rsidP="00600172">
            <w:pPr>
              <w:jc w:val="center"/>
              <w:rPr>
                <w:del w:id="403" w:author="yushu chiang" w:date="2020-03-31T14:44:00Z"/>
                <w:rFonts w:ascii="標楷體" w:eastAsia="標楷體" w:hAnsi="標楷體"/>
              </w:rPr>
              <w:pPrChange w:id="404" w:author="yushu chiang" w:date="2020-03-31T14:44:00Z">
                <w:pPr/>
              </w:pPrChange>
            </w:pPr>
          </w:p>
        </w:tc>
        <w:tc>
          <w:tcPr>
            <w:tcW w:w="1838" w:type="dxa"/>
            <w:shd w:val="clear" w:color="auto" w:fill="FFFFFF" w:themeFill="background1"/>
          </w:tcPr>
          <w:p w14:paraId="22F1F080" w14:textId="77777777" w:rsidR="00543B31" w:rsidRPr="008434DB" w:rsidDel="00600172" w:rsidRDefault="00543B31" w:rsidP="00600172">
            <w:pPr>
              <w:jc w:val="center"/>
              <w:rPr>
                <w:del w:id="405" w:author="yushu chiang" w:date="2020-03-31T14:44:00Z"/>
                <w:rFonts w:ascii="標楷體" w:eastAsia="標楷體" w:hAnsi="標楷體"/>
              </w:rPr>
              <w:pPrChange w:id="406" w:author="yushu chiang" w:date="2020-03-31T14:44:00Z">
                <w:pPr/>
              </w:pPrChange>
            </w:pPr>
          </w:p>
        </w:tc>
      </w:tr>
    </w:tbl>
    <w:p w14:paraId="4F55555D" w14:textId="77777777" w:rsidR="00543B31" w:rsidRPr="008434DB" w:rsidDel="00600172" w:rsidRDefault="00543B31" w:rsidP="00600172">
      <w:pPr>
        <w:jc w:val="center"/>
        <w:rPr>
          <w:del w:id="407" w:author="yushu chiang" w:date="2020-03-31T14:44:00Z"/>
          <w:rFonts w:ascii="標楷體" w:eastAsia="標楷體" w:hAnsi="標楷體"/>
          <w:b/>
        </w:rPr>
        <w:pPrChange w:id="408" w:author="yushu chiang" w:date="2020-03-31T14:44:00Z">
          <w:pPr>
            <w:spacing w:line="360" w:lineRule="auto"/>
          </w:pPr>
        </w:pPrChange>
      </w:pPr>
      <w:del w:id="409" w:author="yushu chiang" w:date="2020-03-31T14:44:00Z">
        <w:r w:rsidRPr="008434DB" w:rsidDel="00600172">
          <w:rPr>
            <w:rFonts w:ascii="標楷體" w:eastAsia="標楷體" w:hAnsi="標楷體" w:hint="eastAsia"/>
            <w:b/>
          </w:rPr>
          <w:delText>選擇性測量：</w:delText>
        </w:r>
        <w:r w:rsidDel="00600172">
          <w:rPr>
            <w:rFonts w:ascii="標楷體" w:eastAsia="標楷體" w:hAnsi="標楷體" w:hint="eastAsia"/>
            <w:b/>
          </w:rPr>
          <w:delText>綜合</w:delText>
        </w:r>
        <w:r w:rsidR="00350021" w:rsidDel="00600172">
          <w:rPr>
            <w:rFonts w:ascii="標楷體" w:eastAsia="標楷體" w:hAnsi="標楷體" w:hint="eastAsia"/>
            <w:b/>
          </w:rPr>
          <w:delText>(續)</w:delText>
        </w:r>
      </w:del>
    </w:p>
    <w:tbl>
      <w:tblPr>
        <w:tblStyle w:val="a7"/>
        <w:tblW w:w="10438" w:type="dxa"/>
        <w:tblInd w:w="-5" w:type="dxa"/>
        <w:tblLook w:val="04A0" w:firstRow="1" w:lastRow="0" w:firstColumn="1" w:lastColumn="0" w:noHBand="0" w:noVBand="1"/>
      </w:tblPr>
      <w:tblGrid>
        <w:gridCol w:w="1276"/>
        <w:gridCol w:w="1701"/>
        <w:gridCol w:w="1276"/>
        <w:gridCol w:w="1984"/>
        <w:gridCol w:w="1701"/>
        <w:gridCol w:w="2500"/>
      </w:tblGrid>
      <w:tr w:rsidR="00543B31" w:rsidRPr="008434DB" w:rsidDel="00600172" w14:paraId="46F53236" w14:textId="77777777" w:rsidTr="00543B31">
        <w:trPr>
          <w:trHeight w:val="210"/>
          <w:del w:id="410" w:author="yushu chiang" w:date="2020-03-31T14:44:00Z"/>
        </w:trPr>
        <w:tc>
          <w:tcPr>
            <w:tcW w:w="1276" w:type="dxa"/>
          </w:tcPr>
          <w:p w14:paraId="17B8A60E" w14:textId="77777777" w:rsidR="00543B31" w:rsidRPr="008434DB" w:rsidDel="00600172" w:rsidRDefault="00543B31" w:rsidP="00600172">
            <w:pPr>
              <w:jc w:val="center"/>
              <w:rPr>
                <w:del w:id="411" w:author="yushu chiang" w:date="2020-03-31T14:44:00Z"/>
                <w:rFonts w:ascii="標楷體" w:eastAsia="標楷體" w:hAnsi="標楷體"/>
              </w:rPr>
              <w:pPrChange w:id="412" w:author="yushu chiang" w:date="2020-03-31T14:44:00Z">
                <w:pPr/>
              </w:pPrChange>
            </w:pPr>
          </w:p>
        </w:tc>
        <w:tc>
          <w:tcPr>
            <w:tcW w:w="1701" w:type="dxa"/>
          </w:tcPr>
          <w:p w14:paraId="21C735B0" w14:textId="77777777" w:rsidR="00543B31" w:rsidRPr="00543B31" w:rsidDel="00600172" w:rsidRDefault="00543B31" w:rsidP="00600172">
            <w:pPr>
              <w:jc w:val="center"/>
              <w:rPr>
                <w:del w:id="413" w:author="yushu chiang" w:date="2020-03-31T14:44:00Z"/>
                <w:rFonts w:ascii="標楷體" w:eastAsia="標楷體" w:hAnsi="標楷體"/>
                <w:szCs w:val="24"/>
              </w:rPr>
              <w:pPrChange w:id="414" w:author="yushu chiang" w:date="2020-03-31T14:44:00Z">
                <w:pPr>
                  <w:jc w:val="center"/>
                </w:pPr>
              </w:pPrChange>
            </w:pPr>
            <w:del w:id="415" w:author="yushu chiang" w:date="2020-03-31T14:44:00Z">
              <w:r w:rsidRPr="00543B31" w:rsidDel="00600172">
                <w:rPr>
                  <w:rFonts w:ascii="Times New Roman" w:eastAsia="標楷體" w:hAnsi="Times New Roman" w:hint="eastAsia"/>
                  <w:szCs w:val="24"/>
                </w:rPr>
                <w:delText>不正確反應數</w:delText>
              </w:r>
            </w:del>
          </w:p>
        </w:tc>
        <w:tc>
          <w:tcPr>
            <w:tcW w:w="1276" w:type="dxa"/>
          </w:tcPr>
          <w:p w14:paraId="7263692A" w14:textId="77777777" w:rsidR="00543B31" w:rsidRPr="00543B31" w:rsidDel="00600172" w:rsidRDefault="00543B31" w:rsidP="00600172">
            <w:pPr>
              <w:jc w:val="center"/>
              <w:rPr>
                <w:del w:id="416" w:author="yushu chiang" w:date="2020-03-31T14:44:00Z"/>
                <w:rFonts w:ascii="Times New Roman" w:eastAsia="標楷體" w:hAnsi="Times New Roman"/>
                <w:szCs w:val="24"/>
              </w:rPr>
              <w:pPrChange w:id="417" w:author="yushu chiang" w:date="2020-03-31T14:44:00Z">
                <w:pPr>
                  <w:jc w:val="center"/>
                </w:pPr>
              </w:pPrChange>
            </w:pPr>
            <w:del w:id="418" w:author="yushu chiang" w:date="2020-03-31T14:44:00Z">
              <w:r w:rsidRPr="00543B31" w:rsidDel="00600172">
                <w:rPr>
                  <w:rFonts w:ascii="Times New Roman" w:eastAsia="標楷體" w:hAnsi="Times New Roman" w:hint="eastAsia"/>
                  <w:szCs w:val="24"/>
                </w:rPr>
                <w:delText>重複錯誤</w:delText>
              </w:r>
            </w:del>
          </w:p>
        </w:tc>
        <w:tc>
          <w:tcPr>
            <w:tcW w:w="1984" w:type="dxa"/>
          </w:tcPr>
          <w:p w14:paraId="6AC6745B" w14:textId="77777777" w:rsidR="00543B31" w:rsidRPr="00543B31" w:rsidDel="00600172" w:rsidRDefault="00543B31" w:rsidP="00600172">
            <w:pPr>
              <w:jc w:val="center"/>
              <w:rPr>
                <w:del w:id="419" w:author="yushu chiang" w:date="2020-03-31T14:44:00Z"/>
                <w:rFonts w:ascii="標楷體" w:eastAsia="標楷體" w:hAnsi="標楷體"/>
                <w:szCs w:val="24"/>
              </w:rPr>
              <w:pPrChange w:id="420" w:author="yushu chiang" w:date="2020-03-31T14:44:00Z">
                <w:pPr>
                  <w:jc w:val="center"/>
                </w:pPr>
              </w:pPrChange>
            </w:pPr>
            <w:del w:id="421" w:author="yushu chiang" w:date="2020-03-31T14:44:00Z">
              <w:r w:rsidRPr="00543B31" w:rsidDel="00600172">
                <w:rPr>
                  <w:rFonts w:ascii="Times New Roman" w:eastAsia="標楷體" w:hAnsi="Times New Roman" w:hint="eastAsia"/>
                  <w:szCs w:val="24"/>
                </w:rPr>
                <w:delText>不正確反應百分比</w:delText>
              </w:r>
            </w:del>
          </w:p>
        </w:tc>
        <w:tc>
          <w:tcPr>
            <w:tcW w:w="1701" w:type="dxa"/>
          </w:tcPr>
          <w:p w14:paraId="5A6AA9E3" w14:textId="77777777" w:rsidR="00543B31" w:rsidRPr="00543B31" w:rsidDel="00600172" w:rsidRDefault="00543B31" w:rsidP="00600172">
            <w:pPr>
              <w:jc w:val="center"/>
              <w:rPr>
                <w:del w:id="422" w:author="yushu chiang" w:date="2020-03-31T14:44:00Z"/>
                <w:rFonts w:ascii="Times New Roman" w:eastAsia="標楷體" w:hAnsi="Times New Roman"/>
                <w:szCs w:val="24"/>
              </w:rPr>
              <w:pPrChange w:id="423" w:author="yushu chiang" w:date="2020-03-31T14:44:00Z">
                <w:pPr>
                  <w:jc w:val="center"/>
                </w:pPr>
              </w:pPrChange>
            </w:pPr>
            <w:del w:id="424" w:author="yushu chiang" w:date="2020-03-31T14:44:00Z">
              <w:r w:rsidRPr="00543B31" w:rsidDel="00600172">
                <w:rPr>
                  <w:rFonts w:ascii="Times New Roman" w:eastAsia="標楷體" w:hAnsi="Times New Roman" w:hint="eastAsia"/>
                  <w:szCs w:val="24"/>
                </w:rPr>
                <w:delText>重複錯誤百分比</w:delText>
              </w:r>
            </w:del>
          </w:p>
        </w:tc>
        <w:tc>
          <w:tcPr>
            <w:tcW w:w="2500" w:type="dxa"/>
          </w:tcPr>
          <w:p w14:paraId="490459C8" w14:textId="77777777" w:rsidR="00543B31" w:rsidRPr="00543B31" w:rsidDel="00600172" w:rsidRDefault="00543B31" w:rsidP="00600172">
            <w:pPr>
              <w:jc w:val="center"/>
              <w:rPr>
                <w:del w:id="425" w:author="yushu chiang" w:date="2020-03-31T14:44:00Z"/>
                <w:rFonts w:ascii="標楷體" w:eastAsia="標楷體" w:hAnsi="標楷體"/>
                <w:szCs w:val="24"/>
              </w:rPr>
              <w:pPrChange w:id="426" w:author="yushu chiang" w:date="2020-03-31T14:44:00Z">
                <w:pPr>
                  <w:jc w:val="center"/>
                </w:pPr>
              </w:pPrChange>
            </w:pPr>
            <w:del w:id="427" w:author="yushu chiang" w:date="2020-03-31T14:44:00Z">
              <w:r w:rsidRPr="00543B31" w:rsidDel="00600172">
                <w:rPr>
                  <w:rFonts w:ascii="Times New Roman" w:eastAsia="標楷體" w:hAnsi="Times New Roman" w:hint="eastAsia"/>
                  <w:szCs w:val="24"/>
                </w:rPr>
                <w:delText>類別轉換：正確轉換百分比（僅測驗三）</w:delText>
              </w:r>
            </w:del>
          </w:p>
        </w:tc>
      </w:tr>
      <w:tr w:rsidR="00543B31" w:rsidRPr="008434DB" w:rsidDel="00600172" w14:paraId="578113B2" w14:textId="77777777" w:rsidTr="00543B31">
        <w:trPr>
          <w:trHeight w:val="150"/>
          <w:del w:id="428" w:author="yushu chiang" w:date="2020-03-31T14:44:00Z"/>
        </w:trPr>
        <w:tc>
          <w:tcPr>
            <w:tcW w:w="1276" w:type="dxa"/>
          </w:tcPr>
          <w:p w14:paraId="47941251" w14:textId="77777777" w:rsidR="00543B31" w:rsidRPr="00761584" w:rsidDel="00600172" w:rsidRDefault="00543B31" w:rsidP="00600172">
            <w:pPr>
              <w:jc w:val="center"/>
              <w:rPr>
                <w:del w:id="429" w:author="yushu chiang" w:date="2020-03-31T14:44:00Z"/>
                <w:rFonts w:ascii="標楷體" w:eastAsia="標楷體" w:hAnsi="標楷體"/>
                <w:b/>
                <w:szCs w:val="24"/>
              </w:rPr>
              <w:pPrChange w:id="430" w:author="yushu chiang" w:date="2020-03-31T14:44:00Z">
                <w:pPr/>
              </w:pPrChange>
            </w:pPr>
            <w:del w:id="431" w:author="yushu chiang" w:date="2020-03-31T14:44:00Z">
              <w:r w:rsidRPr="00761584" w:rsidDel="00600172">
                <w:rPr>
                  <w:rFonts w:ascii="Times New Roman" w:eastAsia="標楷體" w:hAnsi="Times New Roman" w:hint="eastAsia"/>
                  <w:b/>
                  <w:szCs w:val="24"/>
                </w:rPr>
                <w:delText>原始總分</w:delText>
              </w:r>
            </w:del>
          </w:p>
        </w:tc>
        <w:tc>
          <w:tcPr>
            <w:tcW w:w="1701" w:type="dxa"/>
            <w:shd w:val="clear" w:color="auto" w:fill="FFFFFF" w:themeFill="background1"/>
          </w:tcPr>
          <w:p w14:paraId="168F78F5" w14:textId="77777777" w:rsidR="00543B31" w:rsidRPr="008434DB" w:rsidDel="00600172" w:rsidRDefault="00543B31" w:rsidP="00600172">
            <w:pPr>
              <w:jc w:val="center"/>
              <w:rPr>
                <w:del w:id="432" w:author="yushu chiang" w:date="2020-03-31T14:44:00Z"/>
                <w:rFonts w:ascii="標楷體" w:eastAsia="標楷體" w:hAnsi="標楷體"/>
              </w:rPr>
              <w:pPrChange w:id="433" w:author="yushu chiang" w:date="2020-03-31T14:44:00Z">
                <w:pPr/>
              </w:pPrChange>
            </w:pPr>
          </w:p>
        </w:tc>
        <w:tc>
          <w:tcPr>
            <w:tcW w:w="1276" w:type="dxa"/>
            <w:shd w:val="clear" w:color="auto" w:fill="FFFFFF" w:themeFill="background1"/>
          </w:tcPr>
          <w:p w14:paraId="19200614" w14:textId="77777777" w:rsidR="00543B31" w:rsidRPr="008434DB" w:rsidDel="00600172" w:rsidRDefault="00543B31" w:rsidP="00600172">
            <w:pPr>
              <w:jc w:val="center"/>
              <w:rPr>
                <w:del w:id="434" w:author="yushu chiang" w:date="2020-03-31T14:44:00Z"/>
                <w:rFonts w:ascii="標楷體" w:eastAsia="標楷體" w:hAnsi="標楷體"/>
              </w:rPr>
              <w:pPrChange w:id="435" w:author="yushu chiang" w:date="2020-03-31T14:44:00Z">
                <w:pPr/>
              </w:pPrChange>
            </w:pPr>
          </w:p>
        </w:tc>
        <w:tc>
          <w:tcPr>
            <w:tcW w:w="1984" w:type="dxa"/>
            <w:shd w:val="clear" w:color="auto" w:fill="FFFFFF" w:themeFill="background1"/>
          </w:tcPr>
          <w:p w14:paraId="7C95F425" w14:textId="77777777" w:rsidR="00543B31" w:rsidRPr="008434DB" w:rsidDel="00600172" w:rsidRDefault="00543B31" w:rsidP="00600172">
            <w:pPr>
              <w:jc w:val="center"/>
              <w:rPr>
                <w:del w:id="436" w:author="yushu chiang" w:date="2020-03-31T14:44:00Z"/>
                <w:rFonts w:ascii="標楷體" w:eastAsia="標楷體" w:hAnsi="標楷體"/>
              </w:rPr>
              <w:pPrChange w:id="437" w:author="yushu chiang" w:date="2020-03-31T14:44:00Z">
                <w:pPr/>
              </w:pPrChange>
            </w:pPr>
          </w:p>
        </w:tc>
        <w:tc>
          <w:tcPr>
            <w:tcW w:w="1701" w:type="dxa"/>
            <w:shd w:val="clear" w:color="auto" w:fill="FFFFFF" w:themeFill="background1"/>
          </w:tcPr>
          <w:p w14:paraId="1FC42934" w14:textId="77777777" w:rsidR="00543B31" w:rsidRPr="008434DB" w:rsidDel="00600172" w:rsidRDefault="00543B31" w:rsidP="00600172">
            <w:pPr>
              <w:jc w:val="center"/>
              <w:rPr>
                <w:del w:id="438" w:author="yushu chiang" w:date="2020-03-31T14:44:00Z"/>
                <w:rFonts w:ascii="標楷體" w:eastAsia="標楷體" w:hAnsi="標楷體"/>
              </w:rPr>
              <w:pPrChange w:id="439" w:author="yushu chiang" w:date="2020-03-31T14:44:00Z">
                <w:pPr/>
              </w:pPrChange>
            </w:pPr>
          </w:p>
        </w:tc>
        <w:tc>
          <w:tcPr>
            <w:tcW w:w="2500" w:type="dxa"/>
            <w:shd w:val="clear" w:color="auto" w:fill="FFFFFF" w:themeFill="background1"/>
          </w:tcPr>
          <w:p w14:paraId="436D69CF" w14:textId="77777777" w:rsidR="00543B31" w:rsidRPr="008434DB" w:rsidDel="00600172" w:rsidRDefault="00543B31" w:rsidP="00600172">
            <w:pPr>
              <w:jc w:val="center"/>
              <w:rPr>
                <w:del w:id="440" w:author="yushu chiang" w:date="2020-03-31T14:44:00Z"/>
                <w:rFonts w:ascii="標楷體" w:eastAsia="標楷體" w:hAnsi="標楷體"/>
              </w:rPr>
              <w:pPrChange w:id="441" w:author="yushu chiang" w:date="2020-03-31T14:44:00Z">
                <w:pPr/>
              </w:pPrChange>
            </w:pPr>
          </w:p>
        </w:tc>
      </w:tr>
      <w:tr w:rsidR="00543B31" w:rsidRPr="008434DB" w:rsidDel="00600172" w14:paraId="3E90C528" w14:textId="77777777" w:rsidTr="00543B31">
        <w:trPr>
          <w:trHeight w:val="150"/>
          <w:del w:id="442" w:author="yushu chiang" w:date="2020-03-31T14:44:00Z"/>
        </w:trPr>
        <w:tc>
          <w:tcPr>
            <w:tcW w:w="1276" w:type="dxa"/>
          </w:tcPr>
          <w:p w14:paraId="0DDD8A47" w14:textId="77777777" w:rsidR="00543B31" w:rsidRPr="00761584" w:rsidDel="00600172" w:rsidRDefault="00543B31" w:rsidP="00600172">
            <w:pPr>
              <w:jc w:val="center"/>
              <w:rPr>
                <w:del w:id="443" w:author="yushu chiang" w:date="2020-03-31T14:44:00Z"/>
                <w:rFonts w:ascii="標楷體" w:eastAsia="標楷體" w:hAnsi="標楷體"/>
                <w:b/>
                <w:szCs w:val="24"/>
              </w:rPr>
              <w:pPrChange w:id="444" w:author="yushu chiang" w:date="2020-03-31T14:44:00Z">
                <w:pPr/>
              </w:pPrChange>
            </w:pPr>
            <w:del w:id="445" w:author="yushu chiang" w:date="2020-03-31T14:44:00Z">
              <w:r w:rsidRPr="00761584" w:rsidDel="00600172">
                <w:rPr>
                  <w:rFonts w:ascii="Times New Roman" w:eastAsia="標楷體" w:hAnsi="Times New Roman" w:hint="eastAsia"/>
                  <w:b/>
                  <w:szCs w:val="24"/>
                </w:rPr>
                <w:delText>量尺分數</w:delText>
              </w:r>
            </w:del>
          </w:p>
        </w:tc>
        <w:tc>
          <w:tcPr>
            <w:tcW w:w="1701" w:type="dxa"/>
            <w:shd w:val="clear" w:color="auto" w:fill="FFFFFF" w:themeFill="background1"/>
          </w:tcPr>
          <w:p w14:paraId="070E8DE1" w14:textId="77777777" w:rsidR="00543B31" w:rsidRPr="008434DB" w:rsidDel="00600172" w:rsidRDefault="00543B31" w:rsidP="00600172">
            <w:pPr>
              <w:jc w:val="center"/>
              <w:rPr>
                <w:del w:id="446" w:author="yushu chiang" w:date="2020-03-31T14:44:00Z"/>
                <w:rFonts w:ascii="標楷體" w:eastAsia="標楷體" w:hAnsi="標楷體"/>
              </w:rPr>
              <w:pPrChange w:id="447" w:author="yushu chiang" w:date="2020-03-31T14:44:00Z">
                <w:pPr/>
              </w:pPrChange>
            </w:pPr>
          </w:p>
        </w:tc>
        <w:tc>
          <w:tcPr>
            <w:tcW w:w="1276" w:type="dxa"/>
            <w:shd w:val="clear" w:color="auto" w:fill="FFFFFF" w:themeFill="background1"/>
          </w:tcPr>
          <w:p w14:paraId="54659A2C" w14:textId="77777777" w:rsidR="00543B31" w:rsidRPr="008434DB" w:rsidDel="00600172" w:rsidRDefault="00543B31" w:rsidP="00600172">
            <w:pPr>
              <w:jc w:val="center"/>
              <w:rPr>
                <w:del w:id="448" w:author="yushu chiang" w:date="2020-03-31T14:44:00Z"/>
                <w:rFonts w:ascii="標楷體" w:eastAsia="標楷體" w:hAnsi="標楷體"/>
              </w:rPr>
              <w:pPrChange w:id="449" w:author="yushu chiang" w:date="2020-03-31T14:44:00Z">
                <w:pPr/>
              </w:pPrChange>
            </w:pPr>
          </w:p>
        </w:tc>
        <w:tc>
          <w:tcPr>
            <w:tcW w:w="1984" w:type="dxa"/>
            <w:shd w:val="clear" w:color="auto" w:fill="FFFFFF" w:themeFill="background1"/>
          </w:tcPr>
          <w:p w14:paraId="58D874FB" w14:textId="77777777" w:rsidR="00543B31" w:rsidRPr="008434DB" w:rsidDel="00600172" w:rsidRDefault="00543B31" w:rsidP="00600172">
            <w:pPr>
              <w:jc w:val="center"/>
              <w:rPr>
                <w:del w:id="450" w:author="yushu chiang" w:date="2020-03-31T14:44:00Z"/>
                <w:rFonts w:ascii="標楷體" w:eastAsia="標楷體" w:hAnsi="標楷體"/>
              </w:rPr>
              <w:pPrChange w:id="451" w:author="yushu chiang" w:date="2020-03-31T14:44:00Z">
                <w:pPr/>
              </w:pPrChange>
            </w:pPr>
          </w:p>
        </w:tc>
        <w:tc>
          <w:tcPr>
            <w:tcW w:w="1701" w:type="dxa"/>
            <w:shd w:val="clear" w:color="auto" w:fill="FFFFFF" w:themeFill="background1"/>
          </w:tcPr>
          <w:p w14:paraId="030CA9B6" w14:textId="77777777" w:rsidR="00543B31" w:rsidRPr="008434DB" w:rsidDel="00600172" w:rsidRDefault="00543B31" w:rsidP="00600172">
            <w:pPr>
              <w:jc w:val="center"/>
              <w:rPr>
                <w:del w:id="452" w:author="yushu chiang" w:date="2020-03-31T14:44:00Z"/>
                <w:rFonts w:ascii="標楷體" w:eastAsia="標楷體" w:hAnsi="標楷體"/>
              </w:rPr>
              <w:pPrChange w:id="453" w:author="yushu chiang" w:date="2020-03-31T14:44:00Z">
                <w:pPr/>
              </w:pPrChange>
            </w:pPr>
          </w:p>
        </w:tc>
        <w:tc>
          <w:tcPr>
            <w:tcW w:w="2500" w:type="dxa"/>
            <w:shd w:val="clear" w:color="auto" w:fill="FFFFFF" w:themeFill="background1"/>
          </w:tcPr>
          <w:p w14:paraId="17D76D82" w14:textId="77777777" w:rsidR="00543B31" w:rsidRPr="008434DB" w:rsidDel="00600172" w:rsidRDefault="00543B31" w:rsidP="00600172">
            <w:pPr>
              <w:jc w:val="center"/>
              <w:rPr>
                <w:del w:id="454" w:author="yushu chiang" w:date="2020-03-31T14:44:00Z"/>
                <w:rFonts w:ascii="標楷體" w:eastAsia="標楷體" w:hAnsi="標楷體"/>
              </w:rPr>
              <w:pPrChange w:id="455" w:author="yushu chiang" w:date="2020-03-31T14:44:00Z">
                <w:pPr/>
              </w:pPrChange>
            </w:pPr>
          </w:p>
        </w:tc>
      </w:tr>
    </w:tbl>
    <w:p w14:paraId="52E87176" w14:textId="77777777" w:rsidR="00067BE6" w:rsidRPr="00067BE6" w:rsidDel="00600172" w:rsidRDefault="00067BE6" w:rsidP="00600172">
      <w:pPr>
        <w:jc w:val="center"/>
        <w:rPr>
          <w:del w:id="456" w:author="yushu chiang" w:date="2020-03-31T14:44:00Z"/>
          <w:rFonts w:ascii="標楷體" w:eastAsia="標楷體" w:hAnsi="標楷體"/>
          <w:b/>
          <w:sz w:val="10"/>
          <w:szCs w:val="10"/>
        </w:rPr>
        <w:pPrChange w:id="457" w:author="yushu chiang" w:date="2020-03-31T14:44:00Z">
          <w:pPr/>
        </w:pPrChange>
      </w:pPr>
    </w:p>
    <w:p w14:paraId="3A55A538" w14:textId="77777777" w:rsidR="00067BE6" w:rsidRPr="00566EED" w:rsidDel="00600172" w:rsidRDefault="00067BE6" w:rsidP="00600172">
      <w:pPr>
        <w:jc w:val="center"/>
        <w:rPr>
          <w:del w:id="458" w:author="yushu chiang" w:date="2020-03-31T14:44:00Z"/>
          <w:rFonts w:ascii="標楷體" w:eastAsia="標楷體" w:hAnsi="標楷體"/>
        </w:rPr>
        <w:pPrChange w:id="459" w:author="yushu chiang" w:date="2020-03-31T14:44:00Z">
          <w:pPr/>
        </w:pPrChange>
      </w:pPr>
      <w:del w:id="460" w:author="yushu chiang" w:date="2020-01-15T16:20:00Z">
        <w:r w:rsidRPr="00566EED" w:rsidDel="005A0BF3">
          <w:rPr>
            <w:rFonts w:ascii="標楷體" w:eastAsia="標楷體" w:hAnsi="標楷體" w:hint="eastAsia"/>
            <w:b/>
          </w:rPr>
          <w:delText>評語與建議:</w:delText>
        </w:r>
      </w:del>
    </w:p>
    <w:p w14:paraId="02B017A9" w14:textId="77777777" w:rsidR="00CD4957" w:rsidDel="00A371AC" w:rsidRDefault="000F7D80" w:rsidP="00600172">
      <w:pPr>
        <w:jc w:val="center"/>
        <w:rPr>
          <w:del w:id="461" w:author="yushu chiang" w:date="2020-01-15T16:18:00Z"/>
        </w:rPr>
        <w:pPrChange w:id="462" w:author="yushu chiang" w:date="2020-03-31T14:44:00Z">
          <w:pPr/>
        </w:pPrChange>
      </w:pPr>
      <w:del w:id="463" w:author="yushu chiang" w:date="2019-12-30T15:33:00Z">
        <w:r w:rsidDel="009871A1">
          <w:rPr>
            <w:rFonts w:hint="eastAsia"/>
            <w:noProof/>
          </w:rPr>
          <w:drawing>
            <wp:inline distT="0" distB="0" distL="0" distR="0" wp14:anchorId="4D81C515" wp14:editId="0672956B">
              <wp:extent cx="2543175" cy="1571625"/>
              <wp:effectExtent l="0" t="0" r="9525" b="9525"/>
              <wp:docPr id="7" name="圖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del>
    </w:p>
    <w:p w14:paraId="3888585B" w14:textId="77777777" w:rsidR="00CD4957" w:rsidRPr="008434DB" w:rsidDel="00600172" w:rsidRDefault="00CD4957" w:rsidP="00600172">
      <w:pPr>
        <w:jc w:val="center"/>
        <w:rPr>
          <w:del w:id="464" w:author="yushu chiang" w:date="2020-03-31T14:44:00Z"/>
          <w:rFonts w:ascii="標楷體" w:eastAsia="標楷體" w:hAnsi="標楷體"/>
          <w:b/>
          <w:sz w:val="32"/>
          <w:szCs w:val="32"/>
        </w:rPr>
        <w:pPrChange w:id="465" w:author="yushu chiang" w:date="2020-03-31T14:44:00Z">
          <w:pPr>
            <w:jc w:val="center"/>
          </w:pPr>
        </w:pPrChange>
      </w:pPr>
      <w:del w:id="466"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61B26A1C" w14:textId="77777777" w:rsidR="00CD4957" w:rsidRPr="008434DB" w:rsidDel="00600172" w:rsidRDefault="00CD4957" w:rsidP="00600172">
      <w:pPr>
        <w:jc w:val="center"/>
        <w:rPr>
          <w:del w:id="467" w:author="yushu chiang" w:date="2020-03-31T14:44:00Z"/>
          <w:rFonts w:ascii="標楷體" w:eastAsia="標楷體" w:hAnsi="標楷體"/>
          <w:b/>
        </w:rPr>
        <w:pPrChange w:id="468" w:author="yushu chiang" w:date="2020-03-31T14:44:00Z">
          <w:pPr>
            <w:spacing w:line="360" w:lineRule="auto"/>
          </w:pPr>
        </w:pPrChange>
      </w:pPr>
      <w:del w:id="469"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CD4957" w:rsidRPr="008434DB" w:rsidDel="00600172" w14:paraId="1D04390B" w14:textId="77777777" w:rsidTr="00A1430B">
        <w:trPr>
          <w:trHeight w:val="339"/>
          <w:del w:id="470" w:author="yushu chiang" w:date="2020-03-31T14:44:00Z"/>
        </w:trPr>
        <w:tc>
          <w:tcPr>
            <w:tcW w:w="554" w:type="pct"/>
          </w:tcPr>
          <w:p w14:paraId="149D96DB" w14:textId="77777777" w:rsidR="00CD4957" w:rsidRPr="008434DB" w:rsidDel="00600172" w:rsidRDefault="00CD4957" w:rsidP="00600172">
            <w:pPr>
              <w:jc w:val="center"/>
              <w:rPr>
                <w:del w:id="471" w:author="yushu chiang" w:date="2020-03-31T14:44:00Z"/>
                <w:rFonts w:ascii="標楷體" w:eastAsia="標楷體" w:hAnsi="標楷體"/>
                <w:b/>
              </w:rPr>
              <w:pPrChange w:id="472" w:author="yushu chiang" w:date="2020-03-31T14:44:00Z">
                <w:pPr/>
              </w:pPrChange>
            </w:pPr>
            <w:del w:id="473" w:author="yushu chiang" w:date="2020-03-31T14:44:00Z">
              <w:r w:rsidRPr="008434DB" w:rsidDel="00600172">
                <w:rPr>
                  <w:rFonts w:ascii="標楷體" w:eastAsia="標楷體" w:hAnsi="標楷體" w:hint="eastAsia"/>
                  <w:b/>
                </w:rPr>
                <w:delText>編號:</w:delText>
              </w:r>
            </w:del>
          </w:p>
        </w:tc>
        <w:tc>
          <w:tcPr>
            <w:tcW w:w="953" w:type="pct"/>
          </w:tcPr>
          <w:p w14:paraId="7CB10B7F" w14:textId="77777777" w:rsidR="00CD4957" w:rsidRPr="008434DB" w:rsidDel="00600172" w:rsidRDefault="00CD4957" w:rsidP="00600172">
            <w:pPr>
              <w:jc w:val="center"/>
              <w:rPr>
                <w:del w:id="474" w:author="yushu chiang" w:date="2020-03-31T14:44:00Z"/>
                <w:rFonts w:ascii="標楷體" w:eastAsia="標楷體" w:hAnsi="標楷體"/>
                <w:b/>
              </w:rPr>
              <w:pPrChange w:id="475" w:author="yushu chiang" w:date="2020-03-31T14:44:00Z">
                <w:pPr/>
              </w:pPrChange>
            </w:pPr>
          </w:p>
        </w:tc>
        <w:tc>
          <w:tcPr>
            <w:tcW w:w="715" w:type="pct"/>
          </w:tcPr>
          <w:p w14:paraId="2F131354" w14:textId="77777777" w:rsidR="00CD4957" w:rsidRPr="008434DB" w:rsidDel="00600172" w:rsidRDefault="00CD4957" w:rsidP="00600172">
            <w:pPr>
              <w:jc w:val="center"/>
              <w:rPr>
                <w:del w:id="476" w:author="yushu chiang" w:date="2020-03-31T14:44:00Z"/>
                <w:rFonts w:ascii="標楷體" w:eastAsia="標楷體" w:hAnsi="標楷體"/>
                <w:b/>
              </w:rPr>
              <w:pPrChange w:id="477" w:author="yushu chiang" w:date="2020-03-31T14:44:00Z">
                <w:pPr/>
              </w:pPrChange>
            </w:pPr>
            <w:del w:id="478" w:author="yushu chiang" w:date="2020-03-31T14:44:00Z">
              <w:r w:rsidRPr="008434DB" w:rsidDel="00600172">
                <w:rPr>
                  <w:rFonts w:ascii="標楷體" w:eastAsia="標楷體" w:hAnsi="標楷體" w:hint="eastAsia"/>
                  <w:b/>
                </w:rPr>
                <w:delText>性別:</w:delText>
              </w:r>
            </w:del>
          </w:p>
        </w:tc>
        <w:tc>
          <w:tcPr>
            <w:tcW w:w="935" w:type="pct"/>
          </w:tcPr>
          <w:p w14:paraId="09D951AA" w14:textId="77777777" w:rsidR="00CD4957" w:rsidRPr="008434DB" w:rsidDel="00600172" w:rsidRDefault="00CD4957" w:rsidP="00600172">
            <w:pPr>
              <w:jc w:val="center"/>
              <w:rPr>
                <w:del w:id="479" w:author="yushu chiang" w:date="2020-03-31T14:44:00Z"/>
                <w:rFonts w:ascii="標楷體" w:eastAsia="標楷體" w:hAnsi="標楷體"/>
                <w:b/>
              </w:rPr>
              <w:pPrChange w:id="480" w:author="yushu chiang" w:date="2020-03-31T14:44:00Z">
                <w:pPr/>
              </w:pPrChange>
            </w:pPr>
          </w:p>
        </w:tc>
        <w:tc>
          <w:tcPr>
            <w:tcW w:w="922" w:type="pct"/>
          </w:tcPr>
          <w:p w14:paraId="711E998E" w14:textId="77777777" w:rsidR="00CD4957" w:rsidRPr="008434DB" w:rsidDel="00600172" w:rsidRDefault="00CD4957" w:rsidP="00600172">
            <w:pPr>
              <w:jc w:val="center"/>
              <w:rPr>
                <w:del w:id="481" w:author="yushu chiang" w:date="2020-03-31T14:44:00Z"/>
                <w:rFonts w:ascii="標楷體" w:eastAsia="標楷體" w:hAnsi="標楷體"/>
                <w:b/>
              </w:rPr>
              <w:pPrChange w:id="482" w:author="yushu chiang" w:date="2020-03-31T14:44:00Z">
                <w:pPr/>
              </w:pPrChange>
            </w:pPr>
            <w:del w:id="483" w:author="yushu chiang" w:date="2020-03-31T14:44:00Z">
              <w:r w:rsidRPr="008434DB" w:rsidDel="00600172">
                <w:rPr>
                  <w:rFonts w:ascii="標楷體" w:eastAsia="標楷體" w:hAnsi="標楷體" w:hint="eastAsia"/>
                  <w:b/>
                </w:rPr>
                <w:delText>測驗時間:</w:delText>
              </w:r>
            </w:del>
          </w:p>
        </w:tc>
        <w:tc>
          <w:tcPr>
            <w:tcW w:w="921" w:type="pct"/>
          </w:tcPr>
          <w:p w14:paraId="3DF5E2A2" w14:textId="77777777" w:rsidR="00CD4957" w:rsidRPr="008434DB" w:rsidDel="00600172" w:rsidRDefault="00CD4957" w:rsidP="00600172">
            <w:pPr>
              <w:jc w:val="center"/>
              <w:rPr>
                <w:del w:id="484" w:author="yushu chiang" w:date="2020-03-31T14:44:00Z"/>
                <w:rFonts w:ascii="標楷體" w:eastAsia="標楷體" w:hAnsi="標楷體"/>
                <w:b/>
              </w:rPr>
              <w:pPrChange w:id="485" w:author="yushu chiang" w:date="2020-03-31T14:44:00Z">
                <w:pPr/>
              </w:pPrChange>
            </w:pPr>
          </w:p>
        </w:tc>
      </w:tr>
      <w:tr w:rsidR="00CD4957" w:rsidRPr="008434DB" w:rsidDel="00600172" w14:paraId="05FDBD34" w14:textId="77777777" w:rsidTr="00A1430B">
        <w:trPr>
          <w:trHeight w:val="325"/>
          <w:del w:id="486" w:author="yushu chiang" w:date="2020-03-31T14:44:00Z"/>
        </w:trPr>
        <w:tc>
          <w:tcPr>
            <w:tcW w:w="554" w:type="pct"/>
          </w:tcPr>
          <w:p w14:paraId="460D2CD1" w14:textId="77777777" w:rsidR="00CD4957" w:rsidRPr="008434DB" w:rsidDel="00600172" w:rsidRDefault="00CD4957" w:rsidP="00600172">
            <w:pPr>
              <w:jc w:val="center"/>
              <w:rPr>
                <w:del w:id="487" w:author="yushu chiang" w:date="2020-03-31T14:44:00Z"/>
                <w:rFonts w:ascii="標楷體" w:eastAsia="標楷體" w:hAnsi="標楷體"/>
                <w:b/>
              </w:rPr>
              <w:pPrChange w:id="488" w:author="yushu chiang" w:date="2020-03-31T14:44:00Z">
                <w:pPr/>
              </w:pPrChange>
            </w:pPr>
            <w:del w:id="489" w:author="yushu chiang" w:date="2020-03-31T14:44:00Z">
              <w:r w:rsidRPr="008434DB" w:rsidDel="00600172">
                <w:rPr>
                  <w:rFonts w:ascii="標楷體" w:eastAsia="標楷體" w:hAnsi="標楷體" w:hint="eastAsia"/>
                  <w:b/>
                </w:rPr>
                <w:delText>姓名:</w:delText>
              </w:r>
            </w:del>
          </w:p>
        </w:tc>
        <w:tc>
          <w:tcPr>
            <w:tcW w:w="953" w:type="pct"/>
          </w:tcPr>
          <w:p w14:paraId="027D3542" w14:textId="77777777" w:rsidR="00CD4957" w:rsidRPr="008434DB" w:rsidDel="00600172" w:rsidRDefault="00CD4957" w:rsidP="00600172">
            <w:pPr>
              <w:jc w:val="center"/>
              <w:rPr>
                <w:del w:id="490" w:author="yushu chiang" w:date="2020-03-31T14:44:00Z"/>
                <w:rFonts w:ascii="標楷體" w:eastAsia="標楷體" w:hAnsi="標楷體"/>
                <w:b/>
              </w:rPr>
              <w:pPrChange w:id="491" w:author="yushu chiang" w:date="2020-03-31T14:44:00Z">
                <w:pPr/>
              </w:pPrChange>
            </w:pPr>
          </w:p>
        </w:tc>
        <w:tc>
          <w:tcPr>
            <w:tcW w:w="715" w:type="pct"/>
          </w:tcPr>
          <w:p w14:paraId="1870C499" w14:textId="77777777" w:rsidR="00CD4957" w:rsidRPr="008434DB" w:rsidDel="00600172" w:rsidRDefault="00CD4957" w:rsidP="00600172">
            <w:pPr>
              <w:jc w:val="center"/>
              <w:rPr>
                <w:del w:id="492" w:author="yushu chiang" w:date="2020-03-31T14:44:00Z"/>
                <w:rFonts w:ascii="標楷體" w:eastAsia="標楷體" w:hAnsi="標楷體"/>
                <w:b/>
              </w:rPr>
              <w:pPrChange w:id="493" w:author="yushu chiang" w:date="2020-03-31T14:44:00Z">
                <w:pPr/>
              </w:pPrChange>
            </w:pPr>
            <w:del w:id="494" w:author="yushu chiang" w:date="2020-03-31T14:44:00Z">
              <w:r w:rsidRPr="008434DB" w:rsidDel="00600172">
                <w:rPr>
                  <w:rFonts w:ascii="標楷體" w:eastAsia="標楷體" w:hAnsi="標楷體" w:hint="eastAsia"/>
                  <w:b/>
                </w:rPr>
                <w:delText>慣用手</w:delText>
              </w:r>
            </w:del>
          </w:p>
        </w:tc>
        <w:tc>
          <w:tcPr>
            <w:tcW w:w="935" w:type="pct"/>
          </w:tcPr>
          <w:p w14:paraId="3932EE16" w14:textId="77777777" w:rsidR="00CD4957" w:rsidRPr="008434DB" w:rsidDel="00600172" w:rsidRDefault="00CD4957" w:rsidP="00600172">
            <w:pPr>
              <w:jc w:val="center"/>
              <w:rPr>
                <w:del w:id="495" w:author="yushu chiang" w:date="2020-03-31T14:44:00Z"/>
                <w:rFonts w:ascii="標楷體" w:eastAsia="標楷體" w:hAnsi="標楷體"/>
                <w:b/>
              </w:rPr>
              <w:pPrChange w:id="496" w:author="yushu chiang" w:date="2020-03-31T14:44:00Z">
                <w:pPr/>
              </w:pPrChange>
            </w:pPr>
          </w:p>
        </w:tc>
        <w:tc>
          <w:tcPr>
            <w:tcW w:w="922" w:type="pct"/>
          </w:tcPr>
          <w:p w14:paraId="71E49DED" w14:textId="77777777" w:rsidR="00CD4957" w:rsidRPr="008434DB" w:rsidDel="00600172" w:rsidRDefault="00CD4957" w:rsidP="00600172">
            <w:pPr>
              <w:jc w:val="center"/>
              <w:rPr>
                <w:del w:id="497" w:author="yushu chiang" w:date="2020-03-31T14:44:00Z"/>
                <w:rFonts w:ascii="標楷體" w:eastAsia="標楷體" w:hAnsi="標楷體"/>
                <w:b/>
              </w:rPr>
              <w:pPrChange w:id="498" w:author="yushu chiang" w:date="2020-03-31T14:44:00Z">
                <w:pPr/>
              </w:pPrChange>
            </w:pPr>
            <w:del w:id="499" w:author="yushu chiang" w:date="2020-03-31T14:44:00Z">
              <w:r w:rsidRPr="008434DB" w:rsidDel="00600172">
                <w:rPr>
                  <w:rFonts w:ascii="標楷體" w:eastAsia="標楷體" w:hAnsi="標楷體" w:hint="eastAsia"/>
                  <w:b/>
                </w:rPr>
                <w:delText>出生年月日:</w:delText>
              </w:r>
            </w:del>
          </w:p>
        </w:tc>
        <w:tc>
          <w:tcPr>
            <w:tcW w:w="921" w:type="pct"/>
          </w:tcPr>
          <w:p w14:paraId="6A8B886D" w14:textId="77777777" w:rsidR="00CD4957" w:rsidRPr="008434DB" w:rsidDel="00600172" w:rsidRDefault="00CD4957" w:rsidP="00600172">
            <w:pPr>
              <w:jc w:val="center"/>
              <w:rPr>
                <w:del w:id="500" w:author="yushu chiang" w:date="2020-03-31T14:44:00Z"/>
                <w:rFonts w:ascii="標楷體" w:eastAsia="標楷體" w:hAnsi="標楷體"/>
                <w:b/>
              </w:rPr>
              <w:pPrChange w:id="501" w:author="yushu chiang" w:date="2020-03-31T14:44:00Z">
                <w:pPr/>
              </w:pPrChange>
            </w:pPr>
          </w:p>
        </w:tc>
      </w:tr>
      <w:tr w:rsidR="00CD4957" w:rsidRPr="008434DB" w:rsidDel="00600172" w14:paraId="0EF6725C" w14:textId="77777777" w:rsidTr="00A1430B">
        <w:trPr>
          <w:trHeight w:val="339"/>
          <w:del w:id="502" w:author="yushu chiang" w:date="2020-03-31T14:44:00Z"/>
        </w:trPr>
        <w:tc>
          <w:tcPr>
            <w:tcW w:w="554" w:type="pct"/>
          </w:tcPr>
          <w:p w14:paraId="7250342D" w14:textId="77777777" w:rsidR="00CD4957" w:rsidRPr="008434DB" w:rsidDel="00600172" w:rsidRDefault="00CD4957" w:rsidP="00600172">
            <w:pPr>
              <w:jc w:val="center"/>
              <w:rPr>
                <w:del w:id="503" w:author="yushu chiang" w:date="2020-03-31T14:44:00Z"/>
                <w:rFonts w:ascii="標楷體" w:eastAsia="標楷體" w:hAnsi="標楷體"/>
                <w:b/>
              </w:rPr>
              <w:pPrChange w:id="504" w:author="yushu chiang" w:date="2020-03-31T14:44:00Z">
                <w:pPr/>
              </w:pPrChange>
            </w:pPr>
            <w:del w:id="505" w:author="yushu chiang" w:date="2020-03-31T14:44:00Z">
              <w:r w:rsidRPr="008434DB" w:rsidDel="00600172">
                <w:rPr>
                  <w:rFonts w:ascii="標楷體" w:eastAsia="標楷體" w:hAnsi="標楷體" w:hint="eastAsia"/>
                  <w:b/>
                </w:rPr>
                <w:delText>年齡</w:delText>
              </w:r>
            </w:del>
          </w:p>
        </w:tc>
        <w:tc>
          <w:tcPr>
            <w:tcW w:w="953" w:type="pct"/>
          </w:tcPr>
          <w:p w14:paraId="09EE9CB6" w14:textId="77777777" w:rsidR="00CD4957" w:rsidRPr="008434DB" w:rsidDel="00600172" w:rsidRDefault="00CD4957" w:rsidP="00600172">
            <w:pPr>
              <w:jc w:val="center"/>
              <w:rPr>
                <w:del w:id="506" w:author="yushu chiang" w:date="2020-03-31T14:44:00Z"/>
                <w:rFonts w:ascii="標楷體" w:eastAsia="標楷體" w:hAnsi="標楷體"/>
                <w:b/>
              </w:rPr>
              <w:pPrChange w:id="507" w:author="yushu chiang" w:date="2020-03-31T14:44:00Z">
                <w:pPr/>
              </w:pPrChange>
            </w:pPr>
          </w:p>
        </w:tc>
        <w:tc>
          <w:tcPr>
            <w:tcW w:w="715" w:type="pct"/>
          </w:tcPr>
          <w:p w14:paraId="21FE970F" w14:textId="77777777" w:rsidR="00CD4957" w:rsidRPr="008434DB" w:rsidDel="00600172" w:rsidRDefault="00CD4957" w:rsidP="00600172">
            <w:pPr>
              <w:jc w:val="center"/>
              <w:rPr>
                <w:del w:id="508" w:author="yushu chiang" w:date="2020-03-31T14:44:00Z"/>
                <w:rFonts w:ascii="標楷體" w:eastAsia="標楷體" w:hAnsi="標楷體"/>
                <w:b/>
              </w:rPr>
              <w:pPrChange w:id="509" w:author="yushu chiang" w:date="2020-03-31T14:44:00Z">
                <w:pPr/>
              </w:pPrChange>
            </w:pPr>
            <w:del w:id="510" w:author="yushu chiang" w:date="2020-03-31T14:44:00Z">
              <w:r w:rsidRPr="008434DB" w:rsidDel="00600172">
                <w:rPr>
                  <w:rFonts w:ascii="標楷體" w:eastAsia="標楷體" w:hAnsi="標楷體" w:hint="eastAsia"/>
                  <w:b/>
                </w:rPr>
                <w:delText>教育年</w:delText>
              </w:r>
            </w:del>
          </w:p>
        </w:tc>
        <w:tc>
          <w:tcPr>
            <w:tcW w:w="935" w:type="pct"/>
          </w:tcPr>
          <w:p w14:paraId="3EF5E2FB" w14:textId="77777777" w:rsidR="00CD4957" w:rsidRPr="008434DB" w:rsidDel="00600172" w:rsidRDefault="00CD4957" w:rsidP="00600172">
            <w:pPr>
              <w:jc w:val="center"/>
              <w:rPr>
                <w:del w:id="511" w:author="yushu chiang" w:date="2020-03-31T14:44:00Z"/>
                <w:rFonts w:ascii="標楷體" w:eastAsia="標楷體" w:hAnsi="標楷體"/>
                <w:b/>
              </w:rPr>
              <w:pPrChange w:id="512" w:author="yushu chiang" w:date="2020-03-31T14:44:00Z">
                <w:pPr/>
              </w:pPrChange>
            </w:pPr>
          </w:p>
        </w:tc>
        <w:tc>
          <w:tcPr>
            <w:tcW w:w="922" w:type="pct"/>
          </w:tcPr>
          <w:p w14:paraId="7A118A6D" w14:textId="77777777" w:rsidR="00CD4957" w:rsidRPr="008434DB" w:rsidDel="00600172" w:rsidRDefault="00CD4957" w:rsidP="00600172">
            <w:pPr>
              <w:jc w:val="center"/>
              <w:rPr>
                <w:del w:id="513" w:author="yushu chiang" w:date="2020-03-31T14:44:00Z"/>
                <w:rFonts w:ascii="標楷體" w:eastAsia="標楷體" w:hAnsi="標楷體"/>
                <w:b/>
              </w:rPr>
              <w:pPrChange w:id="514" w:author="yushu chiang" w:date="2020-03-31T14:44:00Z">
                <w:pPr/>
              </w:pPrChange>
            </w:pPr>
            <w:del w:id="515" w:author="yushu chiang" w:date="2020-03-31T14:44:00Z">
              <w:r w:rsidRPr="008434DB" w:rsidDel="00600172">
                <w:rPr>
                  <w:rFonts w:ascii="標楷體" w:eastAsia="標楷體" w:hAnsi="標楷體" w:hint="eastAsia"/>
                  <w:b/>
                </w:rPr>
                <w:delText>學校</w:delText>
              </w:r>
            </w:del>
          </w:p>
        </w:tc>
        <w:tc>
          <w:tcPr>
            <w:tcW w:w="921" w:type="pct"/>
          </w:tcPr>
          <w:p w14:paraId="0DF8703C" w14:textId="77777777" w:rsidR="00CD4957" w:rsidRPr="008434DB" w:rsidDel="00600172" w:rsidRDefault="00CD4957" w:rsidP="00600172">
            <w:pPr>
              <w:jc w:val="center"/>
              <w:rPr>
                <w:del w:id="516" w:author="yushu chiang" w:date="2020-03-31T14:44:00Z"/>
                <w:rFonts w:ascii="標楷體" w:eastAsia="標楷體" w:hAnsi="標楷體"/>
                <w:b/>
              </w:rPr>
              <w:pPrChange w:id="517" w:author="yushu chiang" w:date="2020-03-31T14:44:00Z">
                <w:pPr/>
              </w:pPrChange>
            </w:pPr>
          </w:p>
        </w:tc>
      </w:tr>
    </w:tbl>
    <w:p w14:paraId="1F8DEE9E" w14:textId="77777777" w:rsidR="00CD4957" w:rsidRPr="00067BE6" w:rsidDel="00600172" w:rsidRDefault="00CD4957" w:rsidP="00600172">
      <w:pPr>
        <w:jc w:val="center"/>
        <w:rPr>
          <w:del w:id="518" w:author="yushu chiang" w:date="2020-03-31T14:44:00Z"/>
          <w:b/>
          <w:bCs/>
          <w:sz w:val="28"/>
          <w:szCs w:val="28"/>
        </w:rPr>
        <w:pPrChange w:id="519" w:author="yushu chiang" w:date="2020-03-31T14:44:00Z">
          <w:pPr>
            <w:spacing w:line="360" w:lineRule="auto"/>
            <w:jc w:val="center"/>
          </w:pPr>
        </w:pPrChange>
      </w:pPr>
      <w:del w:id="520" w:author="yushu chiang" w:date="2020-03-31T14:44:00Z">
        <w:r w:rsidDel="00600172">
          <w:rPr>
            <w:rFonts w:hint="eastAsia"/>
            <w:b/>
            <w:bCs/>
            <w:sz w:val="28"/>
            <w:szCs w:val="28"/>
          </w:rPr>
          <w:delText>設計</w:delText>
        </w:r>
        <w:r w:rsidRPr="00067BE6" w:rsidDel="00600172">
          <w:rPr>
            <w:rFonts w:hint="eastAsia"/>
            <w:b/>
            <w:bCs/>
            <w:sz w:val="28"/>
            <w:szCs w:val="28"/>
          </w:rPr>
          <w:delText>流暢性測驗</w:delText>
        </w:r>
      </w:del>
    </w:p>
    <w:p w14:paraId="2307E9E8" w14:textId="77777777" w:rsidR="00CD4957" w:rsidRPr="008434DB" w:rsidDel="00600172" w:rsidRDefault="00CD4957" w:rsidP="00600172">
      <w:pPr>
        <w:jc w:val="center"/>
        <w:rPr>
          <w:del w:id="521" w:author="yushu chiang" w:date="2020-03-31T14:44:00Z"/>
          <w:rFonts w:ascii="標楷體" w:eastAsia="標楷體" w:hAnsi="標楷體"/>
        </w:rPr>
        <w:pPrChange w:id="522" w:author="yushu chiang" w:date="2020-03-31T14:44:00Z">
          <w:pPr>
            <w:spacing w:line="360" w:lineRule="auto"/>
          </w:pPr>
        </w:pPrChange>
      </w:pPr>
      <w:del w:id="523" w:author="yushu chiang" w:date="2020-03-31T14:44:00Z">
        <w:r w:rsidRPr="008434DB" w:rsidDel="00600172">
          <w:rPr>
            <w:rFonts w:ascii="標楷體" w:eastAsia="標楷體" w:hAnsi="標楷體" w:hint="eastAsia"/>
            <w:b/>
            <w:bCs/>
          </w:rPr>
          <w:delText>基本測量</w:delText>
        </w:r>
      </w:del>
    </w:p>
    <w:tbl>
      <w:tblPr>
        <w:tblStyle w:val="a7"/>
        <w:tblW w:w="10477" w:type="dxa"/>
        <w:tblInd w:w="-5" w:type="dxa"/>
        <w:tblLook w:val="04A0" w:firstRow="1" w:lastRow="0" w:firstColumn="1" w:lastColumn="0" w:noHBand="0" w:noVBand="1"/>
      </w:tblPr>
      <w:tblGrid>
        <w:gridCol w:w="1276"/>
        <w:gridCol w:w="2552"/>
        <w:gridCol w:w="2409"/>
        <w:gridCol w:w="1939"/>
        <w:gridCol w:w="2301"/>
      </w:tblGrid>
      <w:tr w:rsidR="007B7979" w:rsidRPr="008434DB" w:rsidDel="00600172" w14:paraId="058B017C" w14:textId="77777777" w:rsidTr="007B7979">
        <w:trPr>
          <w:trHeight w:val="70"/>
          <w:del w:id="524" w:author="yushu chiang" w:date="2020-03-31T14:44:00Z"/>
        </w:trPr>
        <w:tc>
          <w:tcPr>
            <w:tcW w:w="1276" w:type="dxa"/>
          </w:tcPr>
          <w:p w14:paraId="01A54034" w14:textId="77777777" w:rsidR="007B7979" w:rsidRPr="008434DB" w:rsidDel="00600172" w:rsidRDefault="007B7979" w:rsidP="00600172">
            <w:pPr>
              <w:jc w:val="center"/>
              <w:rPr>
                <w:del w:id="525" w:author="yushu chiang" w:date="2020-03-31T14:44:00Z"/>
                <w:rFonts w:ascii="標楷體" w:eastAsia="標楷體" w:hAnsi="標楷體"/>
              </w:rPr>
              <w:pPrChange w:id="526" w:author="yushu chiang" w:date="2020-03-31T14:44:00Z">
                <w:pPr/>
              </w:pPrChange>
            </w:pPr>
          </w:p>
        </w:tc>
        <w:tc>
          <w:tcPr>
            <w:tcW w:w="9201" w:type="dxa"/>
            <w:gridSpan w:val="4"/>
            <w:vAlign w:val="bottom"/>
          </w:tcPr>
          <w:p w14:paraId="3B9CB2FA" w14:textId="77777777" w:rsidR="007B7979" w:rsidRPr="007B7979" w:rsidDel="00600172" w:rsidRDefault="007B7979" w:rsidP="00600172">
            <w:pPr>
              <w:jc w:val="center"/>
              <w:rPr>
                <w:del w:id="527" w:author="yushu chiang" w:date="2020-03-31T14:44:00Z"/>
                <w:rFonts w:ascii="Times New Roman" w:eastAsia="標楷體" w:hAnsi="Times New Roman"/>
                <w:szCs w:val="24"/>
              </w:rPr>
              <w:pPrChange w:id="528" w:author="yushu chiang" w:date="2020-03-31T14:44:00Z">
                <w:pPr>
                  <w:jc w:val="center"/>
                </w:pPr>
              </w:pPrChange>
            </w:pPr>
            <w:del w:id="529" w:author="yushu chiang" w:date="2020-03-31T14:44:00Z">
              <w:r w:rsidRPr="007B7979" w:rsidDel="00600172">
                <w:rPr>
                  <w:rFonts w:ascii="Times New Roman" w:eastAsia="標楷體" w:hAnsi="Times New Roman" w:hint="eastAsia"/>
                  <w:b/>
                  <w:szCs w:val="24"/>
                </w:rPr>
                <w:delText>總正確數</w:delText>
              </w:r>
            </w:del>
          </w:p>
        </w:tc>
      </w:tr>
      <w:tr w:rsidR="007B7979" w:rsidRPr="008434DB" w:rsidDel="00600172" w14:paraId="0D5A1D7E" w14:textId="77777777" w:rsidTr="007B7979">
        <w:trPr>
          <w:trHeight w:val="70"/>
          <w:del w:id="530" w:author="yushu chiang" w:date="2020-03-31T14:44:00Z"/>
        </w:trPr>
        <w:tc>
          <w:tcPr>
            <w:tcW w:w="1276" w:type="dxa"/>
          </w:tcPr>
          <w:p w14:paraId="40C496C3" w14:textId="77777777" w:rsidR="007B7979" w:rsidRPr="008434DB" w:rsidDel="00600172" w:rsidRDefault="007B7979" w:rsidP="00600172">
            <w:pPr>
              <w:jc w:val="center"/>
              <w:rPr>
                <w:del w:id="531" w:author="yushu chiang" w:date="2020-03-31T14:44:00Z"/>
                <w:rFonts w:ascii="標楷體" w:eastAsia="標楷體" w:hAnsi="標楷體"/>
              </w:rPr>
              <w:pPrChange w:id="532" w:author="yushu chiang" w:date="2020-03-31T14:44:00Z">
                <w:pPr/>
              </w:pPrChange>
            </w:pPr>
          </w:p>
        </w:tc>
        <w:tc>
          <w:tcPr>
            <w:tcW w:w="2552" w:type="dxa"/>
          </w:tcPr>
          <w:p w14:paraId="50D890D4" w14:textId="77777777" w:rsidR="007B7979" w:rsidRPr="007B7979" w:rsidDel="00600172" w:rsidRDefault="007B7979" w:rsidP="00600172">
            <w:pPr>
              <w:jc w:val="center"/>
              <w:rPr>
                <w:del w:id="533" w:author="yushu chiang" w:date="2020-03-31T14:44:00Z"/>
                <w:rFonts w:ascii="Times New Roman" w:eastAsia="標楷體" w:hAnsi="Times New Roman"/>
                <w:b/>
                <w:szCs w:val="24"/>
              </w:rPr>
              <w:pPrChange w:id="534" w:author="yushu chiang" w:date="2020-03-31T14:44:00Z">
                <w:pPr>
                  <w:jc w:val="center"/>
                </w:pPr>
              </w:pPrChange>
            </w:pPr>
            <w:del w:id="535" w:author="yushu chiang" w:date="2020-03-31T14:44:00Z">
              <w:r w:rsidRPr="007B7979" w:rsidDel="00600172">
                <w:rPr>
                  <w:rFonts w:ascii="Times New Roman" w:eastAsia="標楷體" w:hAnsi="Times New Roman" w:hint="eastAsia"/>
                  <w:b/>
                  <w:szCs w:val="24"/>
                </w:rPr>
                <w:delText>情境一：實心點連結</w:delText>
              </w:r>
            </w:del>
          </w:p>
        </w:tc>
        <w:tc>
          <w:tcPr>
            <w:tcW w:w="2409" w:type="dxa"/>
          </w:tcPr>
          <w:p w14:paraId="1F38F4A0" w14:textId="77777777" w:rsidR="007B7979" w:rsidRPr="007B7979" w:rsidDel="00600172" w:rsidRDefault="007B7979" w:rsidP="00600172">
            <w:pPr>
              <w:jc w:val="center"/>
              <w:rPr>
                <w:del w:id="536" w:author="yushu chiang" w:date="2020-03-31T14:44:00Z"/>
                <w:rFonts w:ascii="Times New Roman" w:eastAsia="標楷體" w:hAnsi="Times New Roman"/>
                <w:b/>
                <w:szCs w:val="24"/>
              </w:rPr>
              <w:pPrChange w:id="537" w:author="yushu chiang" w:date="2020-03-31T14:44:00Z">
                <w:pPr>
                  <w:jc w:val="center"/>
                </w:pPr>
              </w:pPrChange>
            </w:pPr>
            <w:del w:id="538" w:author="yushu chiang" w:date="2020-03-31T14:44:00Z">
              <w:r w:rsidRPr="007B7979" w:rsidDel="00600172">
                <w:rPr>
                  <w:rFonts w:ascii="Times New Roman" w:eastAsia="標楷體" w:hAnsi="Times New Roman" w:hint="eastAsia"/>
                  <w:b/>
                  <w:szCs w:val="24"/>
                </w:rPr>
                <w:delText>情境二：空心點連結</w:delText>
              </w:r>
            </w:del>
          </w:p>
        </w:tc>
        <w:tc>
          <w:tcPr>
            <w:tcW w:w="1939" w:type="dxa"/>
          </w:tcPr>
          <w:p w14:paraId="670D6F45" w14:textId="77777777" w:rsidR="007B7979" w:rsidRPr="007B7979" w:rsidDel="00600172" w:rsidRDefault="007B7979" w:rsidP="00600172">
            <w:pPr>
              <w:jc w:val="center"/>
              <w:rPr>
                <w:del w:id="539" w:author="yushu chiang" w:date="2020-03-31T14:44:00Z"/>
                <w:rFonts w:ascii="Times New Roman" w:eastAsia="標楷體" w:hAnsi="Times New Roman"/>
                <w:b/>
                <w:szCs w:val="24"/>
              </w:rPr>
              <w:pPrChange w:id="540" w:author="yushu chiang" w:date="2020-03-31T14:44:00Z">
                <w:pPr>
                  <w:jc w:val="center"/>
                </w:pPr>
              </w:pPrChange>
            </w:pPr>
            <w:del w:id="541" w:author="yushu chiang" w:date="2020-03-31T14:44:00Z">
              <w:r w:rsidRPr="007B7979" w:rsidDel="00600172">
                <w:rPr>
                  <w:rFonts w:ascii="Times New Roman" w:eastAsia="標楷體" w:hAnsi="Times New Roman" w:hint="eastAsia"/>
                  <w:b/>
                  <w:szCs w:val="24"/>
                </w:rPr>
                <w:delText>情境三：轉換</w:delText>
              </w:r>
            </w:del>
          </w:p>
        </w:tc>
        <w:tc>
          <w:tcPr>
            <w:tcW w:w="2301" w:type="dxa"/>
          </w:tcPr>
          <w:p w14:paraId="09729F68" w14:textId="77777777" w:rsidR="007B7979" w:rsidRPr="007B7979" w:rsidDel="00600172" w:rsidRDefault="007B7979" w:rsidP="00600172">
            <w:pPr>
              <w:jc w:val="center"/>
              <w:rPr>
                <w:del w:id="542" w:author="yushu chiang" w:date="2020-03-31T14:44:00Z"/>
                <w:rFonts w:ascii="Times New Roman" w:eastAsia="標楷體" w:hAnsi="Times New Roman"/>
                <w:szCs w:val="24"/>
              </w:rPr>
              <w:pPrChange w:id="543" w:author="yushu chiang" w:date="2020-03-31T14:44:00Z">
                <w:pPr>
                  <w:jc w:val="center"/>
                </w:pPr>
              </w:pPrChange>
            </w:pPr>
            <w:del w:id="544" w:author="yushu chiang" w:date="2020-03-31T14:44:00Z">
              <w:r w:rsidRPr="007B7979" w:rsidDel="00600172">
                <w:rPr>
                  <w:rFonts w:ascii="Times New Roman" w:eastAsia="標楷體" w:hAnsi="Times New Roman" w:hint="eastAsia"/>
                  <w:b/>
                  <w:szCs w:val="24"/>
                </w:rPr>
                <w:delText>設計流暢性</w:delText>
              </w:r>
              <w:r w:rsidDel="00600172">
                <w:rPr>
                  <w:rFonts w:ascii="Times New Roman" w:eastAsia="標楷體" w:hAnsi="Times New Roman" w:hint="eastAsia"/>
                  <w:b/>
                  <w:szCs w:val="24"/>
                </w:rPr>
                <w:delText>總和</w:delText>
              </w:r>
            </w:del>
          </w:p>
        </w:tc>
      </w:tr>
      <w:tr w:rsidR="007B7979" w:rsidRPr="008434DB" w:rsidDel="00600172" w14:paraId="2E827E38" w14:textId="77777777" w:rsidTr="007B7979">
        <w:trPr>
          <w:trHeight w:val="284"/>
          <w:del w:id="545" w:author="yushu chiang" w:date="2020-03-31T14:44:00Z"/>
        </w:trPr>
        <w:tc>
          <w:tcPr>
            <w:tcW w:w="1276" w:type="dxa"/>
          </w:tcPr>
          <w:p w14:paraId="552A33E7" w14:textId="77777777" w:rsidR="007B7979" w:rsidRPr="008434DB" w:rsidDel="00600172" w:rsidRDefault="007B7979" w:rsidP="00600172">
            <w:pPr>
              <w:jc w:val="center"/>
              <w:rPr>
                <w:del w:id="546" w:author="yushu chiang" w:date="2020-03-31T14:44:00Z"/>
                <w:rFonts w:ascii="標楷體" w:eastAsia="標楷體" w:hAnsi="標楷體"/>
                <w:b/>
              </w:rPr>
              <w:pPrChange w:id="547" w:author="yushu chiang" w:date="2020-03-31T14:44:00Z">
                <w:pPr/>
              </w:pPrChange>
            </w:pPr>
            <w:del w:id="548" w:author="yushu chiang" w:date="2020-03-31T14:44:00Z">
              <w:r w:rsidRPr="008434DB" w:rsidDel="00600172">
                <w:rPr>
                  <w:rFonts w:ascii="標楷體" w:eastAsia="標楷體" w:hAnsi="標楷體" w:hint="eastAsia"/>
                  <w:b/>
                </w:rPr>
                <w:delText>原始分數</w:delText>
              </w:r>
            </w:del>
          </w:p>
        </w:tc>
        <w:tc>
          <w:tcPr>
            <w:tcW w:w="2552" w:type="dxa"/>
          </w:tcPr>
          <w:p w14:paraId="4F16098C" w14:textId="77777777" w:rsidR="007B7979" w:rsidRPr="008434DB" w:rsidDel="00600172" w:rsidRDefault="007B7979" w:rsidP="00600172">
            <w:pPr>
              <w:jc w:val="center"/>
              <w:rPr>
                <w:del w:id="549" w:author="yushu chiang" w:date="2020-03-31T14:44:00Z"/>
                <w:rFonts w:ascii="標楷體" w:eastAsia="標楷體" w:hAnsi="標楷體"/>
              </w:rPr>
              <w:pPrChange w:id="550" w:author="yushu chiang" w:date="2020-03-31T14:44:00Z">
                <w:pPr/>
              </w:pPrChange>
            </w:pPr>
          </w:p>
        </w:tc>
        <w:tc>
          <w:tcPr>
            <w:tcW w:w="2409" w:type="dxa"/>
          </w:tcPr>
          <w:p w14:paraId="1B791787" w14:textId="77777777" w:rsidR="007B7979" w:rsidRPr="008434DB" w:rsidDel="00600172" w:rsidRDefault="007B7979" w:rsidP="00600172">
            <w:pPr>
              <w:jc w:val="center"/>
              <w:rPr>
                <w:del w:id="551" w:author="yushu chiang" w:date="2020-03-31T14:44:00Z"/>
                <w:rFonts w:ascii="標楷體" w:eastAsia="標楷體" w:hAnsi="標楷體"/>
              </w:rPr>
              <w:pPrChange w:id="552" w:author="yushu chiang" w:date="2020-03-31T14:44:00Z">
                <w:pPr/>
              </w:pPrChange>
            </w:pPr>
          </w:p>
        </w:tc>
        <w:tc>
          <w:tcPr>
            <w:tcW w:w="1939" w:type="dxa"/>
          </w:tcPr>
          <w:p w14:paraId="0F885D74" w14:textId="77777777" w:rsidR="007B7979" w:rsidRPr="008434DB" w:rsidDel="00600172" w:rsidRDefault="007B7979" w:rsidP="00600172">
            <w:pPr>
              <w:jc w:val="center"/>
              <w:rPr>
                <w:del w:id="553" w:author="yushu chiang" w:date="2020-03-31T14:44:00Z"/>
                <w:rFonts w:ascii="標楷體" w:eastAsia="標楷體" w:hAnsi="標楷體"/>
              </w:rPr>
              <w:pPrChange w:id="554" w:author="yushu chiang" w:date="2020-03-31T14:44:00Z">
                <w:pPr/>
              </w:pPrChange>
            </w:pPr>
          </w:p>
        </w:tc>
        <w:tc>
          <w:tcPr>
            <w:tcW w:w="2301" w:type="dxa"/>
          </w:tcPr>
          <w:p w14:paraId="7D75E296" w14:textId="77777777" w:rsidR="007B7979" w:rsidRPr="008434DB" w:rsidDel="00600172" w:rsidRDefault="007B7979" w:rsidP="00600172">
            <w:pPr>
              <w:jc w:val="center"/>
              <w:rPr>
                <w:del w:id="555" w:author="yushu chiang" w:date="2020-03-31T14:44:00Z"/>
                <w:rFonts w:ascii="標楷體" w:eastAsia="標楷體" w:hAnsi="標楷體"/>
              </w:rPr>
              <w:pPrChange w:id="556" w:author="yushu chiang" w:date="2020-03-31T14:44:00Z">
                <w:pPr/>
              </w:pPrChange>
            </w:pPr>
          </w:p>
        </w:tc>
      </w:tr>
      <w:tr w:rsidR="007B7979" w:rsidRPr="008434DB" w:rsidDel="00600172" w14:paraId="6239AC16" w14:textId="77777777" w:rsidTr="007B7979">
        <w:trPr>
          <w:trHeight w:val="290"/>
          <w:del w:id="557" w:author="yushu chiang" w:date="2020-03-31T14:44:00Z"/>
        </w:trPr>
        <w:tc>
          <w:tcPr>
            <w:tcW w:w="1276" w:type="dxa"/>
          </w:tcPr>
          <w:p w14:paraId="5F30E935" w14:textId="77777777" w:rsidR="007B7979" w:rsidRPr="008434DB" w:rsidDel="00600172" w:rsidRDefault="007B7979" w:rsidP="00600172">
            <w:pPr>
              <w:jc w:val="center"/>
              <w:rPr>
                <w:del w:id="558" w:author="yushu chiang" w:date="2020-03-31T14:44:00Z"/>
                <w:rFonts w:ascii="標楷體" w:eastAsia="標楷體" w:hAnsi="標楷體"/>
                <w:b/>
              </w:rPr>
              <w:pPrChange w:id="559" w:author="yushu chiang" w:date="2020-03-31T14:44:00Z">
                <w:pPr/>
              </w:pPrChange>
            </w:pPr>
            <w:del w:id="560" w:author="yushu chiang" w:date="2020-03-31T14:44:00Z">
              <w:r w:rsidRPr="008434DB" w:rsidDel="00600172">
                <w:rPr>
                  <w:rFonts w:ascii="標楷體" w:eastAsia="標楷體" w:hAnsi="標楷體" w:hint="eastAsia"/>
                  <w:b/>
                </w:rPr>
                <w:delText>量尺分數</w:delText>
              </w:r>
            </w:del>
          </w:p>
        </w:tc>
        <w:tc>
          <w:tcPr>
            <w:tcW w:w="2552" w:type="dxa"/>
          </w:tcPr>
          <w:p w14:paraId="726F7F4D" w14:textId="77777777" w:rsidR="007B7979" w:rsidRPr="008434DB" w:rsidDel="00600172" w:rsidRDefault="007B7979" w:rsidP="00600172">
            <w:pPr>
              <w:jc w:val="center"/>
              <w:rPr>
                <w:del w:id="561" w:author="yushu chiang" w:date="2020-03-31T14:44:00Z"/>
                <w:rFonts w:ascii="標楷體" w:eastAsia="標楷體" w:hAnsi="標楷體"/>
              </w:rPr>
              <w:pPrChange w:id="562" w:author="yushu chiang" w:date="2020-03-31T14:44:00Z">
                <w:pPr/>
              </w:pPrChange>
            </w:pPr>
          </w:p>
        </w:tc>
        <w:tc>
          <w:tcPr>
            <w:tcW w:w="2409" w:type="dxa"/>
          </w:tcPr>
          <w:p w14:paraId="3A73A023" w14:textId="77777777" w:rsidR="007B7979" w:rsidRPr="008434DB" w:rsidDel="00600172" w:rsidRDefault="007B7979" w:rsidP="00600172">
            <w:pPr>
              <w:jc w:val="center"/>
              <w:rPr>
                <w:del w:id="563" w:author="yushu chiang" w:date="2020-03-31T14:44:00Z"/>
                <w:rFonts w:ascii="標楷體" w:eastAsia="標楷體" w:hAnsi="標楷體"/>
              </w:rPr>
              <w:pPrChange w:id="564" w:author="yushu chiang" w:date="2020-03-31T14:44:00Z">
                <w:pPr/>
              </w:pPrChange>
            </w:pPr>
          </w:p>
        </w:tc>
        <w:tc>
          <w:tcPr>
            <w:tcW w:w="1939" w:type="dxa"/>
          </w:tcPr>
          <w:p w14:paraId="00D33F9A" w14:textId="77777777" w:rsidR="007B7979" w:rsidRPr="008434DB" w:rsidDel="00600172" w:rsidRDefault="007B7979" w:rsidP="00600172">
            <w:pPr>
              <w:jc w:val="center"/>
              <w:rPr>
                <w:del w:id="565" w:author="yushu chiang" w:date="2020-03-31T14:44:00Z"/>
                <w:rFonts w:ascii="標楷體" w:eastAsia="標楷體" w:hAnsi="標楷體"/>
              </w:rPr>
              <w:pPrChange w:id="566" w:author="yushu chiang" w:date="2020-03-31T14:44:00Z">
                <w:pPr/>
              </w:pPrChange>
            </w:pPr>
          </w:p>
        </w:tc>
        <w:tc>
          <w:tcPr>
            <w:tcW w:w="2301" w:type="dxa"/>
          </w:tcPr>
          <w:p w14:paraId="433BA51A" w14:textId="77777777" w:rsidR="007B7979" w:rsidRPr="008434DB" w:rsidDel="00600172" w:rsidRDefault="007B7979" w:rsidP="00600172">
            <w:pPr>
              <w:jc w:val="center"/>
              <w:rPr>
                <w:del w:id="567" w:author="yushu chiang" w:date="2020-03-31T14:44:00Z"/>
                <w:rFonts w:ascii="標楷體" w:eastAsia="標楷體" w:hAnsi="標楷體"/>
              </w:rPr>
              <w:pPrChange w:id="568" w:author="yushu chiang" w:date="2020-03-31T14:44:00Z">
                <w:pPr/>
              </w:pPrChange>
            </w:pPr>
          </w:p>
        </w:tc>
      </w:tr>
    </w:tbl>
    <w:p w14:paraId="598BC4E5" w14:textId="77777777" w:rsidR="00CD4957" w:rsidRPr="008434DB" w:rsidDel="00600172" w:rsidRDefault="00CD4957" w:rsidP="00600172">
      <w:pPr>
        <w:jc w:val="center"/>
        <w:rPr>
          <w:del w:id="569" w:author="yushu chiang" w:date="2020-03-31T14:44:00Z"/>
          <w:rFonts w:ascii="標楷體" w:eastAsia="標楷體" w:hAnsi="標楷體"/>
          <w:b/>
        </w:rPr>
        <w:pPrChange w:id="570" w:author="yushu chiang" w:date="2020-03-31T14:44:00Z">
          <w:pPr>
            <w:spacing w:line="360" w:lineRule="auto"/>
          </w:pPr>
        </w:pPrChange>
      </w:pPr>
      <w:del w:id="571" w:author="yushu chiang" w:date="2019-12-30T15:31:00Z">
        <w:r w:rsidRPr="008434DB" w:rsidDel="004B453A">
          <w:rPr>
            <w:rFonts w:ascii="標楷體" w:eastAsia="標楷體" w:hAnsi="標楷體" w:hint="eastAsia"/>
            <w:b/>
          </w:rPr>
          <w:delText>組合</w:delText>
        </w:r>
      </w:del>
      <w:del w:id="572" w:author="yushu chiang" w:date="2020-03-31T14:44:00Z">
        <w:r w:rsidRPr="008434DB" w:rsidDel="00600172">
          <w:rPr>
            <w:rFonts w:ascii="標楷體" w:eastAsia="標楷體" w:hAnsi="標楷體" w:hint="eastAsia"/>
            <w:b/>
          </w:rPr>
          <w:delText>測量</w:delText>
        </w:r>
      </w:del>
    </w:p>
    <w:tbl>
      <w:tblPr>
        <w:tblStyle w:val="a7"/>
        <w:tblW w:w="10437" w:type="dxa"/>
        <w:tblInd w:w="-5" w:type="dxa"/>
        <w:tblLook w:val="04A0" w:firstRow="1" w:lastRow="0" w:firstColumn="1" w:lastColumn="0" w:noHBand="0" w:noVBand="1"/>
      </w:tblPr>
      <w:tblGrid>
        <w:gridCol w:w="1701"/>
        <w:gridCol w:w="4368"/>
        <w:gridCol w:w="4368"/>
      </w:tblGrid>
      <w:tr w:rsidR="007B7979" w:rsidRPr="008434DB" w:rsidDel="00600172" w14:paraId="3D318369" w14:textId="77777777" w:rsidTr="007B7979">
        <w:trPr>
          <w:trHeight w:val="173"/>
          <w:del w:id="573" w:author="yushu chiang" w:date="2020-03-31T14:44:00Z"/>
        </w:trPr>
        <w:tc>
          <w:tcPr>
            <w:tcW w:w="1701" w:type="dxa"/>
          </w:tcPr>
          <w:p w14:paraId="620D7D86" w14:textId="77777777" w:rsidR="007B7979" w:rsidRPr="008434DB" w:rsidDel="00600172" w:rsidRDefault="007B7979" w:rsidP="00600172">
            <w:pPr>
              <w:jc w:val="center"/>
              <w:rPr>
                <w:del w:id="574" w:author="yushu chiang" w:date="2020-03-31T14:44:00Z"/>
                <w:rFonts w:ascii="標楷體" w:eastAsia="標楷體" w:hAnsi="標楷體"/>
              </w:rPr>
              <w:pPrChange w:id="575" w:author="yushu chiang" w:date="2020-03-31T14:44:00Z">
                <w:pPr/>
              </w:pPrChange>
            </w:pPr>
          </w:p>
        </w:tc>
        <w:tc>
          <w:tcPr>
            <w:tcW w:w="4368" w:type="dxa"/>
          </w:tcPr>
          <w:p w14:paraId="3A9572F1" w14:textId="77777777" w:rsidR="007B7979" w:rsidRPr="007B7979" w:rsidDel="00600172" w:rsidRDefault="007B7979" w:rsidP="00600172">
            <w:pPr>
              <w:jc w:val="center"/>
              <w:rPr>
                <w:del w:id="576" w:author="yushu chiang" w:date="2020-03-31T14:44:00Z"/>
                <w:rFonts w:ascii="Times New Roman" w:eastAsia="標楷體" w:hAnsi="Times New Roman"/>
                <w:szCs w:val="24"/>
              </w:rPr>
              <w:pPrChange w:id="577" w:author="yushu chiang" w:date="2020-03-31T14:44:00Z">
                <w:pPr>
                  <w:jc w:val="center"/>
                </w:pPr>
              </w:pPrChange>
            </w:pPr>
            <w:del w:id="578" w:author="yushu chiang" w:date="2020-03-31T14:44:00Z">
              <w:r w:rsidRPr="007B7979" w:rsidDel="00600172">
                <w:rPr>
                  <w:rFonts w:ascii="Times New Roman" w:eastAsia="標楷體" w:hAnsi="Times New Roman" w:hint="eastAsia"/>
                  <w:szCs w:val="24"/>
                </w:rPr>
                <w:delText>實心點連結＋空心點連結</w:delText>
              </w:r>
            </w:del>
          </w:p>
          <w:p w14:paraId="12676BA8" w14:textId="77777777" w:rsidR="007B7979" w:rsidRPr="007B7979" w:rsidDel="00600172" w:rsidRDefault="007B7979" w:rsidP="00600172">
            <w:pPr>
              <w:jc w:val="center"/>
              <w:rPr>
                <w:del w:id="579" w:author="yushu chiang" w:date="2020-03-31T14:44:00Z"/>
                <w:rFonts w:ascii="標楷體" w:eastAsia="標楷體" w:hAnsi="標楷體"/>
                <w:b/>
                <w:szCs w:val="24"/>
              </w:rPr>
              <w:pPrChange w:id="580" w:author="yushu chiang" w:date="2020-03-31T14:44:00Z">
                <w:pPr>
                  <w:jc w:val="center"/>
                </w:pPr>
              </w:pPrChange>
            </w:pPr>
            <w:del w:id="581" w:author="yushu chiang" w:date="2020-03-31T14:44:00Z">
              <w:r w:rsidRPr="007B7979" w:rsidDel="00600172">
                <w:rPr>
                  <w:rFonts w:ascii="Times New Roman" w:eastAsia="標楷體" w:hAnsi="Times New Roman" w:hint="eastAsia"/>
                  <w:szCs w:val="24"/>
                </w:rPr>
                <w:delText>組合總正確數</w:delText>
              </w:r>
            </w:del>
          </w:p>
        </w:tc>
        <w:tc>
          <w:tcPr>
            <w:tcW w:w="4368" w:type="dxa"/>
          </w:tcPr>
          <w:p w14:paraId="2499D949" w14:textId="77777777" w:rsidR="007B7979" w:rsidRPr="007B7979" w:rsidDel="00600172" w:rsidRDefault="007B7979" w:rsidP="00600172">
            <w:pPr>
              <w:jc w:val="center"/>
              <w:rPr>
                <w:del w:id="582" w:author="yushu chiang" w:date="2020-03-31T14:44:00Z"/>
                <w:rFonts w:ascii="標楷體" w:eastAsia="標楷體" w:hAnsi="標楷體"/>
                <w:b/>
                <w:szCs w:val="24"/>
              </w:rPr>
              <w:pPrChange w:id="583" w:author="yushu chiang" w:date="2020-03-31T14:44:00Z">
                <w:pPr>
                  <w:jc w:val="center"/>
                </w:pPr>
              </w:pPrChange>
            </w:pPr>
            <w:del w:id="584" w:author="yushu chiang" w:date="2020-03-31T14:44:00Z">
              <w:r w:rsidRPr="007B7979" w:rsidDel="00600172">
                <w:rPr>
                  <w:rFonts w:ascii="Times New Roman" w:eastAsia="標楷體" w:hAnsi="Times New Roman" w:hint="eastAsia"/>
                  <w:szCs w:val="24"/>
                </w:rPr>
                <w:delText>轉換</w:delText>
              </w:r>
            </w:del>
            <w:del w:id="585" w:author="yushu chiang" w:date="2020-01-15T16:48:00Z">
              <w:r w:rsidRPr="007B7979" w:rsidDel="00364B2E">
                <w:rPr>
                  <w:rFonts w:ascii="Times New Roman" w:eastAsia="標楷體" w:hAnsi="Times New Roman" w:hint="eastAsia"/>
                  <w:szCs w:val="24"/>
                </w:rPr>
                <w:delText>vs.</w:delText>
              </w:r>
              <w:r w:rsidRPr="007B7979" w:rsidDel="00364B2E">
                <w:rPr>
                  <w:rFonts w:ascii="Times New Roman" w:eastAsia="標楷體" w:hAnsi="Times New Roman" w:hint="eastAsia"/>
                  <w:szCs w:val="24"/>
                </w:rPr>
                <w:delText>組合</w:delText>
              </w:r>
              <w:r w:rsidRPr="007B7979" w:rsidDel="00364B2E">
                <w:rPr>
                  <w:rFonts w:ascii="Times New Roman" w:eastAsia="標楷體" w:hAnsi="Times New Roman"/>
                  <w:szCs w:val="24"/>
                </w:rPr>
                <w:br/>
              </w:r>
            </w:del>
            <w:del w:id="586" w:author="yushu chiang" w:date="2020-03-31T14:44:00Z">
              <w:r w:rsidRPr="007B7979" w:rsidDel="00600172">
                <w:rPr>
                  <w:rFonts w:ascii="Times New Roman" w:eastAsia="標楷體" w:hAnsi="Times New Roman" w:hint="eastAsia"/>
                  <w:szCs w:val="24"/>
                </w:rPr>
                <w:delText>實心點連結＋空心點連結</w:delText>
              </w:r>
            </w:del>
          </w:p>
        </w:tc>
      </w:tr>
      <w:tr w:rsidR="00A371AC" w:rsidRPr="008434DB" w:rsidDel="00600172" w14:paraId="1E1BA02D" w14:textId="77777777" w:rsidTr="007B7979">
        <w:trPr>
          <w:trHeight w:val="182"/>
          <w:del w:id="587" w:author="yushu chiang" w:date="2020-03-31T14:44:00Z"/>
        </w:trPr>
        <w:tc>
          <w:tcPr>
            <w:tcW w:w="1701" w:type="dxa"/>
          </w:tcPr>
          <w:p w14:paraId="2F8B2E55" w14:textId="77777777" w:rsidR="00A371AC" w:rsidRPr="008434DB" w:rsidDel="00600172" w:rsidRDefault="00A371AC" w:rsidP="00600172">
            <w:pPr>
              <w:jc w:val="center"/>
              <w:rPr>
                <w:del w:id="588" w:author="yushu chiang" w:date="2020-03-31T14:44:00Z"/>
                <w:rFonts w:ascii="標楷體" w:eastAsia="標楷體" w:hAnsi="標楷體"/>
                <w:b/>
              </w:rPr>
              <w:pPrChange w:id="589" w:author="yushu chiang" w:date="2020-03-31T14:44:00Z">
                <w:pPr/>
              </w:pPrChange>
            </w:pPr>
            <w:del w:id="590" w:author="yushu chiang" w:date="2020-01-15T16:19:00Z">
              <w:r w:rsidDel="005F5EF9">
                <w:rPr>
                  <w:rFonts w:ascii="標楷體" w:eastAsia="標楷體" w:hAnsi="標楷體" w:hint="eastAsia"/>
                  <w:b/>
                </w:rPr>
                <w:delText>量尺</w:delText>
              </w:r>
              <w:r w:rsidRPr="008434DB" w:rsidDel="005F5EF9">
                <w:rPr>
                  <w:rFonts w:ascii="標楷體" w:eastAsia="標楷體" w:hAnsi="標楷體" w:hint="eastAsia"/>
                  <w:b/>
                </w:rPr>
                <w:delText>分數</w:delText>
              </w:r>
            </w:del>
          </w:p>
        </w:tc>
        <w:tc>
          <w:tcPr>
            <w:tcW w:w="4368" w:type="dxa"/>
          </w:tcPr>
          <w:p w14:paraId="097D4EE5" w14:textId="77777777" w:rsidR="00A371AC" w:rsidRPr="008434DB" w:rsidDel="00600172" w:rsidRDefault="00A371AC" w:rsidP="00600172">
            <w:pPr>
              <w:jc w:val="center"/>
              <w:rPr>
                <w:del w:id="591" w:author="yushu chiang" w:date="2020-03-31T14:44:00Z"/>
                <w:rFonts w:ascii="標楷體" w:eastAsia="標楷體" w:hAnsi="標楷體"/>
              </w:rPr>
              <w:pPrChange w:id="592" w:author="yushu chiang" w:date="2020-03-31T14:44:00Z">
                <w:pPr/>
              </w:pPrChange>
            </w:pPr>
          </w:p>
        </w:tc>
        <w:tc>
          <w:tcPr>
            <w:tcW w:w="4368" w:type="dxa"/>
          </w:tcPr>
          <w:p w14:paraId="27485CC4" w14:textId="77777777" w:rsidR="00A371AC" w:rsidRPr="008434DB" w:rsidDel="00600172" w:rsidRDefault="00A371AC" w:rsidP="00600172">
            <w:pPr>
              <w:jc w:val="center"/>
              <w:rPr>
                <w:del w:id="593" w:author="yushu chiang" w:date="2020-03-31T14:44:00Z"/>
                <w:rFonts w:ascii="標楷體" w:eastAsia="標楷體" w:hAnsi="標楷體"/>
              </w:rPr>
              <w:pPrChange w:id="594" w:author="yushu chiang" w:date="2020-03-31T14:44:00Z">
                <w:pPr/>
              </w:pPrChange>
            </w:pPr>
          </w:p>
        </w:tc>
      </w:tr>
      <w:tr w:rsidR="00A371AC" w:rsidRPr="008434DB" w:rsidDel="00600172" w14:paraId="5456CAB1" w14:textId="77777777" w:rsidTr="007B7979">
        <w:trPr>
          <w:trHeight w:val="186"/>
          <w:del w:id="595" w:author="yushu chiang" w:date="2020-03-31T14:44:00Z"/>
        </w:trPr>
        <w:tc>
          <w:tcPr>
            <w:tcW w:w="1701" w:type="dxa"/>
          </w:tcPr>
          <w:p w14:paraId="24DC9113" w14:textId="77777777" w:rsidR="00A371AC" w:rsidRPr="008434DB" w:rsidDel="00600172" w:rsidRDefault="00A371AC" w:rsidP="00600172">
            <w:pPr>
              <w:jc w:val="center"/>
              <w:rPr>
                <w:del w:id="596" w:author="yushu chiang" w:date="2020-03-31T14:44:00Z"/>
                <w:rFonts w:ascii="標楷體" w:eastAsia="標楷體" w:hAnsi="標楷體"/>
                <w:b/>
              </w:rPr>
              <w:pPrChange w:id="597" w:author="yushu chiang" w:date="2020-03-31T14:44:00Z">
                <w:pPr/>
              </w:pPrChange>
            </w:pPr>
            <w:del w:id="598" w:author="yushu chiang" w:date="2020-01-15T16:19:00Z">
              <w:r w:rsidDel="005F5EF9">
                <w:rPr>
                  <w:rFonts w:ascii="標楷體" w:eastAsia="標楷體" w:hAnsi="標楷體" w:hint="eastAsia"/>
                  <w:b/>
                </w:rPr>
                <w:delText>比較量尺</w:delText>
              </w:r>
              <w:r w:rsidRPr="008434DB" w:rsidDel="005F5EF9">
                <w:rPr>
                  <w:rFonts w:ascii="標楷體" w:eastAsia="標楷體" w:hAnsi="標楷體" w:hint="eastAsia"/>
                  <w:b/>
                </w:rPr>
                <w:delText>分數</w:delText>
              </w:r>
            </w:del>
          </w:p>
        </w:tc>
        <w:tc>
          <w:tcPr>
            <w:tcW w:w="4368" w:type="dxa"/>
          </w:tcPr>
          <w:p w14:paraId="3CB65E9E" w14:textId="77777777" w:rsidR="00A371AC" w:rsidRPr="008434DB" w:rsidDel="00600172" w:rsidRDefault="00A371AC" w:rsidP="00600172">
            <w:pPr>
              <w:jc w:val="center"/>
              <w:rPr>
                <w:del w:id="599" w:author="yushu chiang" w:date="2020-03-31T14:44:00Z"/>
                <w:rFonts w:ascii="標楷體" w:eastAsia="標楷體" w:hAnsi="標楷體"/>
              </w:rPr>
              <w:pPrChange w:id="600" w:author="yushu chiang" w:date="2020-03-31T14:44:00Z">
                <w:pPr/>
              </w:pPrChange>
            </w:pPr>
          </w:p>
        </w:tc>
        <w:tc>
          <w:tcPr>
            <w:tcW w:w="4368" w:type="dxa"/>
          </w:tcPr>
          <w:p w14:paraId="3B58AFA3" w14:textId="77777777" w:rsidR="00A371AC" w:rsidRPr="008434DB" w:rsidDel="00600172" w:rsidRDefault="00A371AC" w:rsidP="00600172">
            <w:pPr>
              <w:jc w:val="center"/>
              <w:rPr>
                <w:del w:id="601" w:author="yushu chiang" w:date="2020-03-31T14:44:00Z"/>
                <w:rFonts w:ascii="標楷體" w:eastAsia="標楷體" w:hAnsi="標楷體"/>
              </w:rPr>
              <w:pPrChange w:id="602" w:author="yushu chiang" w:date="2020-03-31T14:44:00Z">
                <w:pPr/>
              </w:pPrChange>
            </w:pPr>
          </w:p>
        </w:tc>
      </w:tr>
    </w:tbl>
    <w:p w14:paraId="20AAD746" w14:textId="77777777" w:rsidR="00CD4957" w:rsidRPr="008434DB" w:rsidDel="00600172" w:rsidRDefault="00CD4957" w:rsidP="00600172">
      <w:pPr>
        <w:jc w:val="center"/>
        <w:rPr>
          <w:del w:id="603" w:author="yushu chiang" w:date="2020-03-31T14:44:00Z"/>
          <w:rFonts w:ascii="標楷體" w:eastAsia="標楷體" w:hAnsi="標楷體"/>
          <w:b/>
        </w:rPr>
        <w:pPrChange w:id="604" w:author="yushu chiang" w:date="2020-03-31T14:44:00Z">
          <w:pPr>
            <w:spacing w:line="360" w:lineRule="auto"/>
          </w:pPr>
        </w:pPrChange>
      </w:pPr>
      <w:del w:id="605" w:author="yushu chiang" w:date="2020-03-31T14:44:00Z">
        <w:r w:rsidRPr="008434DB" w:rsidDel="00600172">
          <w:rPr>
            <w:rFonts w:ascii="標楷體" w:eastAsia="標楷體" w:hAnsi="標楷體" w:hint="eastAsia"/>
            <w:b/>
          </w:rPr>
          <w:delText>選擇性測量</w:delText>
        </w:r>
      </w:del>
    </w:p>
    <w:tbl>
      <w:tblPr>
        <w:tblStyle w:val="a7"/>
        <w:tblW w:w="10377" w:type="dxa"/>
        <w:tblInd w:w="-5" w:type="dxa"/>
        <w:tblLook w:val="04A0" w:firstRow="1" w:lastRow="0" w:firstColumn="1" w:lastColumn="0" w:noHBand="0" w:noVBand="1"/>
      </w:tblPr>
      <w:tblGrid>
        <w:gridCol w:w="1276"/>
        <w:gridCol w:w="2275"/>
        <w:gridCol w:w="2275"/>
        <w:gridCol w:w="2275"/>
        <w:gridCol w:w="2276"/>
      </w:tblGrid>
      <w:tr w:rsidR="00B241C4" w:rsidRPr="008434DB" w:rsidDel="00600172" w14:paraId="3BCCE952" w14:textId="77777777" w:rsidTr="00B241C4">
        <w:trPr>
          <w:trHeight w:val="169"/>
          <w:del w:id="606" w:author="yushu chiang" w:date="2020-03-31T14:44:00Z"/>
        </w:trPr>
        <w:tc>
          <w:tcPr>
            <w:tcW w:w="1276" w:type="dxa"/>
          </w:tcPr>
          <w:p w14:paraId="55114C47" w14:textId="77777777" w:rsidR="00B241C4" w:rsidRPr="008434DB" w:rsidDel="00600172" w:rsidRDefault="00B241C4" w:rsidP="00600172">
            <w:pPr>
              <w:jc w:val="center"/>
              <w:rPr>
                <w:del w:id="607" w:author="yushu chiang" w:date="2020-03-31T14:44:00Z"/>
                <w:rFonts w:ascii="標楷體" w:eastAsia="標楷體" w:hAnsi="標楷體"/>
              </w:rPr>
              <w:pPrChange w:id="608" w:author="yushu chiang" w:date="2020-03-31T14:44:00Z">
                <w:pPr/>
              </w:pPrChange>
            </w:pPr>
          </w:p>
        </w:tc>
        <w:tc>
          <w:tcPr>
            <w:tcW w:w="2275" w:type="dxa"/>
          </w:tcPr>
          <w:p w14:paraId="13A8344F" w14:textId="77777777" w:rsidR="00B241C4" w:rsidRPr="00B241C4" w:rsidDel="00600172" w:rsidRDefault="00B241C4" w:rsidP="00600172">
            <w:pPr>
              <w:jc w:val="center"/>
              <w:rPr>
                <w:del w:id="609" w:author="yushu chiang" w:date="2020-03-31T14:44:00Z"/>
                <w:rFonts w:ascii="標楷體" w:eastAsia="標楷體" w:hAnsi="標楷體"/>
                <w:szCs w:val="24"/>
              </w:rPr>
              <w:pPrChange w:id="610" w:author="yushu chiang" w:date="2020-03-31T14:44:00Z">
                <w:pPr>
                  <w:jc w:val="center"/>
                </w:pPr>
              </w:pPrChange>
            </w:pPr>
            <w:del w:id="611" w:author="yushu chiang" w:date="2020-03-31T14:44:00Z">
              <w:r w:rsidRPr="00B241C4" w:rsidDel="00600172">
                <w:rPr>
                  <w:rFonts w:ascii="Times New Roman" w:eastAsia="標楷體" w:hAnsi="Times New Roman" w:hint="eastAsia"/>
                  <w:szCs w:val="24"/>
                </w:rPr>
                <w:delText>不正確設計數</w:delText>
              </w:r>
            </w:del>
          </w:p>
        </w:tc>
        <w:tc>
          <w:tcPr>
            <w:tcW w:w="2275" w:type="dxa"/>
          </w:tcPr>
          <w:p w14:paraId="36EB7F7C" w14:textId="77777777" w:rsidR="00B241C4" w:rsidRPr="00B241C4" w:rsidDel="00600172" w:rsidRDefault="00B241C4" w:rsidP="00600172">
            <w:pPr>
              <w:jc w:val="center"/>
              <w:rPr>
                <w:del w:id="612" w:author="yushu chiang" w:date="2020-03-31T14:44:00Z"/>
                <w:rFonts w:ascii="標楷體" w:eastAsia="標楷體" w:hAnsi="標楷體"/>
                <w:szCs w:val="24"/>
              </w:rPr>
              <w:pPrChange w:id="613" w:author="yushu chiang" w:date="2020-03-31T14:44:00Z">
                <w:pPr>
                  <w:jc w:val="center"/>
                </w:pPr>
              </w:pPrChange>
            </w:pPr>
            <w:del w:id="614" w:author="yushu chiang" w:date="2020-03-31T14:44:00Z">
              <w:r w:rsidRPr="00B241C4" w:rsidDel="00600172">
                <w:rPr>
                  <w:rFonts w:ascii="Times New Roman" w:eastAsia="標楷體" w:hAnsi="Times New Roman" w:hint="eastAsia"/>
                  <w:szCs w:val="24"/>
                </w:rPr>
                <w:delText>重複設計</w:delText>
              </w:r>
            </w:del>
          </w:p>
        </w:tc>
        <w:tc>
          <w:tcPr>
            <w:tcW w:w="2275" w:type="dxa"/>
          </w:tcPr>
          <w:p w14:paraId="03868826" w14:textId="77777777" w:rsidR="00B241C4" w:rsidRPr="00B241C4" w:rsidDel="00600172" w:rsidRDefault="00B241C4" w:rsidP="00600172">
            <w:pPr>
              <w:jc w:val="center"/>
              <w:rPr>
                <w:del w:id="615" w:author="yushu chiang" w:date="2020-03-31T14:44:00Z"/>
                <w:rFonts w:ascii="Times New Roman" w:eastAsia="標楷體" w:hAnsi="Times New Roman"/>
                <w:szCs w:val="24"/>
              </w:rPr>
              <w:pPrChange w:id="616" w:author="yushu chiang" w:date="2020-03-31T14:44:00Z">
                <w:pPr>
                  <w:jc w:val="center"/>
                </w:pPr>
              </w:pPrChange>
            </w:pPr>
            <w:del w:id="617" w:author="yushu chiang" w:date="2020-03-31T14:44:00Z">
              <w:r w:rsidRPr="00B241C4" w:rsidDel="00600172">
                <w:rPr>
                  <w:rFonts w:ascii="Times New Roman" w:eastAsia="標楷體" w:hAnsi="Times New Roman" w:hint="eastAsia"/>
                  <w:szCs w:val="24"/>
                </w:rPr>
                <w:delText>嘗試設計總數</w:delText>
              </w:r>
            </w:del>
          </w:p>
        </w:tc>
        <w:tc>
          <w:tcPr>
            <w:tcW w:w="2276" w:type="dxa"/>
          </w:tcPr>
          <w:p w14:paraId="5B21D3F3" w14:textId="77777777" w:rsidR="00B241C4" w:rsidRPr="00B241C4" w:rsidDel="00600172" w:rsidRDefault="00B241C4" w:rsidP="00600172">
            <w:pPr>
              <w:jc w:val="center"/>
              <w:rPr>
                <w:del w:id="618" w:author="yushu chiang" w:date="2020-03-31T14:44:00Z"/>
                <w:rFonts w:ascii="標楷體" w:eastAsia="標楷體" w:hAnsi="標楷體"/>
                <w:szCs w:val="24"/>
              </w:rPr>
              <w:pPrChange w:id="619" w:author="yushu chiang" w:date="2020-03-31T14:44:00Z">
                <w:pPr>
                  <w:jc w:val="center"/>
                </w:pPr>
              </w:pPrChange>
            </w:pPr>
            <w:del w:id="620" w:author="yushu chiang" w:date="2020-03-31T14:44:00Z">
              <w:r w:rsidRPr="00B241C4" w:rsidDel="00600172">
                <w:rPr>
                  <w:rFonts w:ascii="Times New Roman" w:eastAsia="標楷體" w:hAnsi="Times New Roman" w:hint="eastAsia"/>
                  <w:szCs w:val="24"/>
                </w:rPr>
                <w:delText>正確設計百分比</w:delText>
              </w:r>
            </w:del>
          </w:p>
        </w:tc>
      </w:tr>
      <w:tr w:rsidR="00B241C4" w:rsidRPr="008434DB" w:rsidDel="00600172" w14:paraId="06853A58" w14:textId="77777777" w:rsidTr="00B241C4">
        <w:trPr>
          <w:trHeight w:val="120"/>
          <w:del w:id="621" w:author="yushu chiang" w:date="2020-03-31T14:44:00Z"/>
        </w:trPr>
        <w:tc>
          <w:tcPr>
            <w:tcW w:w="1276" w:type="dxa"/>
          </w:tcPr>
          <w:p w14:paraId="3F1FB2AD" w14:textId="77777777" w:rsidR="00B241C4" w:rsidRPr="00761584" w:rsidDel="00600172" w:rsidRDefault="00B241C4" w:rsidP="00600172">
            <w:pPr>
              <w:jc w:val="center"/>
              <w:rPr>
                <w:del w:id="622" w:author="yushu chiang" w:date="2020-03-31T14:44:00Z"/>
                <w:rFonts w:ascii="標楷體" w:eastAsia="標楷體" w:hAnsi="標楷體"/>
                <w:b/>
                <w:szCs w:val="24"/>
              </w:rPr>
              <w:pPrChange w:id="623" w:author="yushu chiang" w:date="2020-03-31T14:44:00Z">
                <w:pPr/>
              </w:pPrChange>
            </w:pPr>
            <w:del w:id="624" w:author="yushu chiang" w:date="2020-03-31T14:44:00Z">
              <w:r w:rsidRPr="00761584" w:rsidDel="00600172">
                <w:rPr>
                  <w:rFonts w:ascii="Times New Roman" w:eastAsia="標楷體" w:hAnsi="Times New Roman" w:hint="eastAsia"/>
                  <w:b/>
                  <w:szCs w:val="24"/>
                </w:rPr>
                <w:delText>原始總分</w:delText>
              </w:r>
            </w:del>
          </w:p>
        </w:tc>
        <w:tc>
          <w:tcPr>
            <w:tcW w:w="2275" w:type="dxa"/>
            <w:shd w:val="clear" w:color="auto" w:fill="FFFFFF" w:themeFill="background1"/>
          </w:tcPr>
          <w:p w14:paraId="3E16600E" w14:textId="77777777" w:rsidR="00B241C4" w:rsidRPr="00B241C4" w:rsidDel="00600172" w:rsidRDefault="00B241C4" w:rsidP="00600172">
            <w:pPr>
              <w:jc w:val="center"/>
              <w:rPr>
                <w:del w:id="625" w:author="yushu chiang" w:date="2020-03-31T14:44:00Z"/>
                <w:rFonts w:ascii="標楷體" w:eastAsia="標楷體" w:hAnsi="標楷體"/>
                <w:szCs w:val="24"/>
              </w:rPr>
              <w:pPrChange w:id="626" w:author="yushu chiang" w:date="2020-03-31T14:44:00Z">
                <w:pPr/>
              </w:pPrChange>
            </w:pPr>
          </w:p>
        </w:tc>
        <w:tc>
          <w:tcPr>
            <w:tcW w:w="2275" w:type="dxa"/>
            <w:shd w:val="clear" w:color="auto" w:fill="FFFFFF" w:themeFill="background1"/>
          </w:tcPr>
          <w:p w14:paraId="7B6FBE51" w14:textId="77777777" w:rsidR="00B241C4" w:rsidRPr="00B241C4" w:rsidDel="00600172" w:rsidRDefault="00B241C4" w:rsidP="00600172">
            <w:pPr>
              <w:jc w:val="center"/>
              <w:rPr>
                <w:del w:id="627" w:author="yushu chiang" w:date="2020-03-31T14:44:00Z"/>
                <w:rFonts w:ascii="標楷體" w:eastAsia="標楷體" w:hAnsi="標楷體"/>
                <w:szCs w:val="24"/>
              </w:rPr>
              <w:pPrChange w:id="628" w:author="yushu chiang" w:date="2020-03-31T14:44:00Z">
                <w:pPr/>
              </w:pPrChange>
            </w:pPr>
          </w:p>
        </w:tc>
        <w:tc>
          <w:tcPr>
            <w:tcW w:w="2275" w:type="dxa"/>
            <w:shd w:val="clear" w:color="auto" w:fill="FFFFFF" w:themeFill="background1"/>
          </w:tcPr>
          <w:p w14:paraId="08E52356" w14:textId="77777777" w:rsidR="00B241C4" w:rsidRPr="00B241C4" w:rsidDel="00600172" w:rsidRDefault="00B241C4" w:rsidP="00600172">
            <w:pPr>
              <w:jc w:val="center"/>
              <w:rPr>
                <w:del w:id="629" w:author="yushu chiang" w:date="2020-03-31T14:44:00Z"/>
                <w:rFonts w:ascii="標楷體" w:eastAsia="標楷體" w:hAnsi="標楷體"/>
                <w:szCs w:val="24"/>
              </w:rPr>
              <w:pPrChange w:id="630" w:author="yushu chiang" w:date="2020-03-31T14:44:00Z">
                <w:pPr/>
              </w:pPrChange>
            </w:pPr>
          </w:p>
        </w:tc>
        <w:tc>
          <w:tcPr>
            <w:tcW w:w="2276" w:type="dxa"/>
            <w:shd w:val="clear" w:color="auto" w:fill="FFFFFF" w:themeFill="background1"/>
          </w:tcPr>
          <w:p w14:paraId="59896219" w14:textId="77777777" w:rsidR="00B241C4" w:rsidRPr="00B241C4" w:rsidDel="00600172" w:rsidRDefault="00B241C4" w:rsidP="00600172">
            <w:pPr>
              <w:jc w:val="center"/>
              <w:rPr>
                <w:del w:id="631" w:author="yushu chiang" w:date="2020-03-31T14:44:00Z"/>
                <w:rFonts w:ascii="標楷體" w:eastAsia="標楷體" w:hAnsi="標楷體"/>
                <w:szCs w:val="24"/>
              </w:rPr>
              <w:pPrChange w:id="632" w:author="yushu chiang" w:date="2020-03-31T14:44:00Z">
                <w:pPr/>
              </w:pPrChange>
            </w:pPr>
          </w:p>
        </w:tc>
      </w:tr>
      <w:tr w:rsidR="00B241C4" w:rsidRPr="008434DB" w:rsidDel="00600172" w14:paraId="25D71096" w14:textId="77777777" w:rsidTr="00B241C4">
        <w:trPr>
          <w:trHeight w:val="120"/>
          <w:del w:id="633" w:author="yushu chiang" w:date="2020-03-31T14:44:00Z"/>
        </w:trPr>
        <w:tc>
          <w:tcPr>
            <w:tcW w:w="1276" w:type="dxa"/>
          </w:tcPr>
          <w:p w14:paraId="401BEC9A" w14:textId="77777777" w:rsidR="00B241C4" w:rsidRPr="00761584" w:rsidDel="00600172" w:rsidRDefault="00B241C4" w:rsidP="00600172">
            <w:pPr>
              <w:jc w:val="center"/>
              <w:rPr>
                <w:del w:id="634" w:author="yushu chiang" w:date="2020-03-31T14:44:00Z"/>
                <w:rFonts w:ascii="標楷體" w:eastAsia="標楷體" w:hAnsi="標楷體"/>
                <w:b/>
                <w:szCs w:val="24"/>
              </w:rPr>
              <w:pPrChange w:id="635" w:author="yushu chiang" w:date="2020-03-31T14:44:00Z">
                <w:pPr/>
              </w:pPrChange>
            </w:pPr>
            <w:del w:id="636" w:author="yushu chiang" w:date="2020-03-31T14:44:00Z">
              <w:r w:rsidRPr="00761584" w:rsidDel="00600172">
                <w:rPr>
                  <w:rFonts w:ascii="Times New Roman" w:eastAsia="標楷體" w:hAnsi="Times New Roman" w:hint="eastAsia"/>
                  <w:b/>
                  <w:szCs w:val="24"/>
                </w:rPr>
                <w:delText>量尺分數</w:delText>
              </w:r>
            </w:del>
          </w:p>
        </w:tc>
        <w:tc>
          <w:tcPr>
            <w:tcW w:w="2275" w:type="dxa"/>
            <w:shd w:val="clear" w:color="auto" w:fill="FFFFFF" w:themeFill="background1"/>
          </w:tcPr>
          <w:p w14:paraId="0A50B75A" w14:textId="77777777" w:rsidR="00B241C4" w:rsidRPr="00B241C4" w:rsidDel="00600172" w:rsidRDefault="00B241C4" w:rsidP="00600172">
            <w:pPr>
              <w:jc w:val="center"/>
              <w:rPr>
                <w:del w:id="637" w:author="yushu chiang" w:date="2020-03-31T14:44:00Z"/>
                <w:rFonts w:ascii="標楷體" w:eastAsia="標楷體" w:hAnsi="標楷體"/>
                <w:szCs w:val="24"/>
              </w:rPr>
              <w:pPrChange w:id="638" w:author="yushu chiang" w:date="2020-03-31T14:44:00Z">
                <w:pPr/>
              </w:pPrChange>
            </w:pPr>
          </w:p>
        </w:tc>
        <w:tc>
          <w:tcPr>
            <w:tcW w:w="2275" w:type="dxa"/>
            <w:shd w:val="clear" w:color="auto" w:fill="FFFFFF" w:themeFill="background1"/>
          </w:tcPr>
          <w:p w14:paraId="55969E48" w14:textId="77777777" w:rsidR="00B241C4" w:rsidRPr="00B241C4" w:rsidDel="00600172" w:rsidRDefault="00B241C4" w:rsidP="00600172">
            <w:pPr>
              <w:jc w:val="center"/>
              <w:rPr>
                <w:del w:id="639" w:author="yushu chiang" w:date="2020-03-31T14:44:00Z"/>
                <w:rFonts w:ascii="標楷體" w:eastAsia="標楷體" w:hAnsi="標楷體"/>
                <w:szCs w:val="24"/>
              </w:rPr>
              <w:pPrChange w:id="640" w:author="yushu chiang" w:date="2020-03-31T14:44:00Z">
                <w:pPr/>
              </w:pPrChange>
            </w:pPr>
          </w:p>
        </w:tc>
        <w:tc>
          <w:tcPr>
            <w:tcW w:w="2275" w:type="dxa"/>
            <w:shd w:val="clear" w:color="auto" w:fill="FFFFFF" w:themeFill="background1"/>
          </w:tcPr>
          <w:p w14:paraId="0E431EE7" w14:textId="77777777" w:rsidR="00B241C4" w:rsidRPr="00B241C4" w:rsidDel="00600172" w:rsidRDefault="00B241C4" w:rsidP="00600172">
            <w:pPr>
              <w:jc w:val="center"/>
              <w:rPr>
                <w:del w:id="641" w:author="yushu chiang" w:date="2020-03-31T14:44:00Z"/>
                <w:rFonts w:ascii="標楷體" w:eastAsia="標楷體" w:hAnsi="標楷體"/>
                <w:szCs w:val="24"/>
              </w:rPr>
              <w:pPrChange w:id="642" w:author="yushu chiang" w:date="2020-03-31T14:44:00Z">
                <w:pPr/>
              </w:pPrChange>
            </w:pPr>
          </w:p>
        </w:tc>
        <w:tc>
          <w:tcPr>
            <w:tcW w:w="2276" w:type="dxa"/>
            <w:shd w:val="clear" w:color="auto" w:fill="FFFFFF" w:themeFill="background1"/>
          </w:tcPr>
          <w:p w14:paraId="4005493A" w14:textId="77777777" w:rsidR="00B241C4" w:rsidRPr="00B241C4" w:rsidDel="00600172" w:rsidRDefault="00B241C4" w:rsidP="00600172">
            <w:pPr>
              <w:jc w:val="center"/>
              <w:rPr>
                <w:del w:id="643" w:author="yushu chiang" w:date="2020-03-31T14:44:00Z"/>
                <w:rFonts w:ascii="標楷體" w:eastAsia="標楷體" w:hAnsi="標楷體"/>
                <w:szCs w:val="24"/>
              </w:rPr>
              <w:pPrChange w:id="644" w:author="yushu chiang" w:date="2020-03-31T14:44:00Z">
                <w:pPr/>
              </w:pPrChange>
            </w:pPr>
          </w:p>
        </w:tc>
      </w:tr>
    </w:tbl>
    <w:p w14:paraId="46A40E27" w14:textId="77777777" w:rsidR="00CD4957" w:rsidRPr="00067BE6" w:rsidDel="00600172" w:rsidRDefault="00CD4957" w:rsidP="00600172">
      <w:pPr>
        <w:jc w:val="center"/>
        <w:rPr>
          <w:del w:id="645" w:author="yushu chiang" w:date="2020-03-31T14:44:00Z"/>
          <w:rFonts w:ascii="標楷體" w:eastAsia="標楷體" w:hAnsi="標楷體"/>
          <w:b/>
          <w:sz w:val="10"/>
          <w:szCs w:val="10"/>
        </w:rPr>
        <w:pPrChange w:id="646" w:author="yushu chiang" w:date="2020-03-31T14:44:00Z">
          <w:pPr/>
        </w:pPrChange>
      </w:pPr>
    </w:p>
    <w:p w14:paraId="1EBFC8D5" w14:textId="77777777" w:rsidR="00CD4957" w:rsidRPr="00566EED" w:rsidDel="00600172" w:rsidRDefault="00CD4957" w:rsidP="00600172">
      <w:pPr>
        <w:jc w:val="center"/>
        <w:rPr>
          <w:del w:id="647" w:author="yushu chiang" w:date="2020-03-31T14:44:00Z"/>
          <w:rFonts w:ascii="標楷體" w:eastAsia="標楷體" w:hAnsi="標楷體"/>
        </w:rPr>
        <w:pPrChange w:id="648" w:author="yushu chiang" w:date="2020-03-31T14:44:00Z">
          <w:pPr/>
        </w:pPrChange>
      </w:pPr>
      <w:del w:id="649" w:author="yushu chiang" w:date="2020-01-15T16:21:00Z">
        <w:r w:rsidRPr="00566EED" w:rsidDel="005A0BF3">
          <w:rPr>
            <w:rFonts w:ascii="標楷體" w:eastAsia="標楷體" w:hAnsi="標楷體" w:hint="eastAsia"/>
            <w:b/>
          </w:rPr>
          <w:delText>評語與建議:</w:delText>
        </w:r>
      </w:del>
    </w:p>
    <w:p w14:paraId="3E8864FA" w14:textId="77777777" w:rsidR="00364B2E" w:rsidDel="00600172" w:rsidRDefault="00364B2E" w:rsidP="00600172">
      <w:pPr>
        <w:jc w:val="center"/>
        <w:rPr>
          <w:del w:id="650" w:author="yushu chiang" w:date="2020-03-31T14:44:00Z"/>
        </w:rPr>
        <w:pPrChange w:id="651" w:author="yushu chiang" w:date="2020-03-31T14:44:00Z">
          <w:pPr/>
        </w:pPrChange>
      </w:pPr>
    </w:p>
    <w:p w14:paraId="11969D3F" w14:textId="77777777" w:rsidR="000F7D80" w:rsidDel="00600172" w:rsidRDefault="000F7D80" w:rsidP="00600172">
      <w:pPr>
        <w:jc w:val="center"/>
        <w:rPr>
          <w:del w:id="652" w:author="yushu chiang" w:date="2020-03-31T14:44:00Z"/>
        </w:rPr>
        <w:pPrChange w:id="653" w:author="yushu chiang" w:date="2020-03-31T14:44:00Z">
          <w:pPr/>
        </w:pPrChange>
      </w:pPr>
      <w:del w:id="654" w:author="yushu chiang" w:date="2019-12-30T15:33:00Z">
        <w:r w:rsidDel="009871A1">
          <w:rPr>
            <w:rFonts w:hint="eastAsia"/>
            <w:noProof/>
          </w:rPr>
          <w:drawing>
            <wp:inline distT="0" distB="0" distL="0" distR="0" wp14:anchorId="74DAD4BA" wp14:editId="0A1FDFE1">
              <wp:extent cx="5274310" cy="3076575"/>
              <wp:effectExtent l="0" t="0" r="2540" b="9525"/>
              <wp:docPr id="6" name="圖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del>
    </w:p>
    <w:p w14:paraId="5A1B25DE" w14:textId="77777777" w:rsidR="00B241C4" w:rsidDel="00600172" w:rsidRDefault="00B241C4" w:rsidP="00600172">
      <w:pPr>
        <w:jc w:val="center"/>
        <w:rPr>
          <w:del w:id="655" w:author="yushu chiang" w:date="2020-03-31T14:44:00Z"/>
        </w:rPr>
        <w:pPrChange w:id="656" w:author="yushu chiang" w:date="2020-03-31T14:44:00Z">
          <w:pPr>
            <w:widowControl/>
          </w:pPr>
        </w:pPrChange>
      </w:pPr>
      <w:del w:id="657" w:author="yushu chiang" w:date="2020-03-31T14:44:00Z">
        <w:r w:rsidDel="00600172">
          <w:br w:type="page"/>
        </w:r>
      </w:del>
    </w:p>
    <w:p w14:paraId="5E88A763" w14:textId="77777777" w:rsidR="00B241C4" w:rsidRPr="008434DB" w:rsidDel="00600172" w:rsidRDefault="00B241C4" w:rsidP="00600172">
      <w:pPr>
        <w:jc w:val="center"/>
        <w:rPr>
          <w:del w:id="658" w:author="yushu chiang" w:date="2020-03-31T14:44:00Z"/>
          <w:rFonts w:ascii="標楷體" w:eastAsia="標楷體" w:hAnsi="標楷體"/>
          <w:b/>
          <w:sz w:val="32"/>
          <w:szCs w:val="32"/>
        </w:rPr>
        <w:pPrChange w:id="659" w:author="yushu chiang" w:date="2020-03-31T14:44:00Z">
          <w:pPr>
            <w:jc w:val="center"/>
          </w:pPr>
        </w:pPrChange>
      </w:pPr>
      <w:del w:id="660"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3B8A76D4" w14:textId="77777777" w:rsidR="00B241C4" w:rsidRPr="008434DB" w:rsidDel="00600172" w:rsidRDefault="00B241C4" w:rsidP="00600172">
      <w:pPr>
        <w:jc w:val="center"/>
        <w:rPr>
          <w:del w:id="661" w:author="yushu chiang" w:date="2020-03-31T14:44:00Z"/>
          <w:rFonts w:ascii="標楷體" w:eastAsia="標楷體" w:hAnsi="標楷體"/>
          <w:b/>
        </w:rPr>
        <w:pPrChange w:id="662" w:author="yushu chiang" w:date="2020-03-31T14:44:00Z">
          <w:pPr>
            <w:spacing w:line="360" w:lineRule="auto"/>
          </w:pPr>
        </w:pPrChange>
      </w:pPr>
      <w:del w:id="663"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B241C4" w:rsidRPr="008434DB" w:rsidDel="00600172" w14:paraId="7C35D38B" w14:textId="77777777" w:rsidTr="00A1430B">
        <w:trPr>
          <w:trHeight w:val="339"/>
          <w:del w:id="664" w:author="yushu chiang" w:date="2020-03-31T14:44:00Z"/>
        </w:trPr>
        <w:tc>
          <w:tcPr>
            <w:tcW w:w="554" w:type="pct"/>
          </w:tcPr>
          <w:p w14:paraId="49FD7224" w14:textId="77777777" w:rsidR="00B241C4" w:rsidRPr="008434DB" w:rsidDel="00600172" w:rsidRDefault="00B241C4" w:rsidP="00600172">
            <w:pPr>
              <w:jc w:val="center"/>
              <w:rPr>
                <w:del w:id="665" w:author="yushu chiang" w:date="2020-03-31T14:44:00Z"/>
                <w:rFonts w:ascii="標楷體" w:eastAsia="標楷體" w:hAnsi="標楷體"/>
                <w:b/>
              </w:rPr>
              <w:pPrChange w:id="666" w:author="yushu chiang" w:date="2020-03-31T14:44:00Z">
                <w:pPr/>
              </w:pPrChange>
            </w:pPr>
            <w:del w:id="667" w:author="yushu chiang" w:date="2020-03-31T14:44:00Z">
              <w:r w:rsidRPr="008434DB" w:rsidDel="00600172">
                <w:rPr>
                  <w:rFonts w:ascii="標楷體" w:eastAsia="標楷體" w:hAnsi="標楷體" w:hint="eastAsia"/>
                  <w:b/>
                </w:rPr>
                <w:delText>編號:</w:delText>
              </w:r>
            </w:del>
          </w:p>
        </w:tc>
        <w:tc>
          <w:tcPr>
            <w:tcW w:w="953" w:type="pct"/>
          </w:tcPr>
          <w:p w14:paraId="1B10A1BA" w14:textId="77777777" w:rsidR="00B241C4" w:rsidRPr="008434DB" w:rsidDel="00600172" w:rsidRDefault="00B241C4" w:rsidP="00600172">
            <w:pPr>
              <w:jc w:val="center"/>
              <w:rPr>
                <w:del w:id="668" w:author="yushu chiang" w:date="2020-03-31T14:44:00Z"/>
                <w:rFonts w:ascii="標楷體" w:eastAsia="標楷體" w:hAnsi="標楷體"/>
                <w:b/>
              </w:rPr>
              <w:pPrChange w:id="669" w:author="yushu chiang" w:date="2020-03-31T14:44:00Z">
                <w:pPr/>
              </w:pPrChange>
            </w:pPr>
          </w:p>
        </w:tc>
        <w:tc>
          <w:tcPr>
            <w:tcW w:w="715" w:type="pct"/>
          </w:tcPr>
          <w:p w14:paraId="68191D75" w14:textId="77777777" w:rsidR="00B241C4" w:rsidRPr="008434DB" w:rsidDel="00600172" w:rsidRDefault="00B241C4" w:rsidP="00600172">
            <w:pPr>
              <w:jc w:val="center"/>
              <w:rPr>
                <w:del w:id="670" w:author="yushu chiang" w:date="2020-03-31T14:44:00Z"/>
                <w:rFonts w:ascii="標楷體" w:eastAsia="標楷體" w:hAnsi="標楷體"/>
                <w:b/>
              </w:rPr>
              <w:pPrChange w:id="671" w:author="yushu chiang" w:date="2020-03-31T14:44:00Z">
                <w:pPr/>
              </w:pPrChange>
            </w:pPr>
            <w:del w:id="672" w:author="yushu chiang" w:date="2020-03-31T14:44:00Z">
              <w:r w:rsidRPr="008434DB" w:rsidDel="00600172">
                <w:rPr>
                  <w:rFonts w:ascii="標楷體" w:eastAsia="標楷體" w:hAnsi="標楷體" w:hint="eastAsia"/>
                  <w:b/>
                </w:rPr>
                <w:delText>性別:</w:delText>
              </w:r>
            </w:del>
          </w:p>
        </w:tc>
        <w:tc>
          <w:tcPr>
            <w:tcW w:w="935" w:type="pct"/>
          </w:tcPr>
          <w:p w14:paraId="268BF6E2" w14:textId="77777777" w:rsidR="00B241C4" w:rsidRPr="008434DB" w:rsidDel="00600172" w:rsidRDefault="00B241C4" w:rsidP="00600172">
            <w:pPr>
              <w:jc w:val="center"/>
              <w:rPr>
                <w:del w:id="673" w:author="yushu chiang" w:date="2020-03-31T14:44:00Z"/>
                <w:rFonts w:ascii="標楷體" w:eastAsia="標楷體" w:hAnsi="標楷體"/>
                <w:b/>
              </w:rPr>
              <w:pPrChange w:id="674" w:author="yushu chiang" w:date="2020-03-31T14:44:00Z">
                <w:pPr/>
              </w:pPrChange>
            </w:pPr>
          </w:p>
        </w:tc>
        <w:tc>
          <w:tcPr>
            <w:tcW w:w="922" w:type="pct"/>
          </w:tcPr>
          <w:p w14:paraId="628B0CB9" w14:textId="77777777" w:rsidR="00B241C4" w:rsidRPr="008434DB" w:rsidDel="00600172" w:rsidRDefault="00B241C4" w:rsidP="00600172">
            <w:pPr>
              <w:jc w:val="center"/>
              <w:rPr>
                <w:del w:id="675" w:author="yushu chiang" w:date="2020-03-31T14:44:00Z"/>
                <w:rFonts w:ascii="標楷體" w:eastAsia="標楷體" w:hAnsi="標楷體"/>
                <w:b/>
              </w:rPr>
              <w:pPrChange w:id="676" w:author="yushu chiang" w:date="2020-03-31T14:44:00Z">
                <w:pPr/>
              </w:pPrChange>
            </w:pPr>
            <w:del w:id="677" w:author="yushu chiang" w:date="2020-03-31T14:44:00Z">
              <w:r w:rsidRPr="008434DB" w:rsidDel="00600172">
                <w:rPr>
                  <w:rFonts w:ascii="標楷體" w:eastAsia="標楷體" w:hAnsi="標楷體" w:hint="eastAsia"/>
                  <w:b/>
                </w:rPr>
                <w:delText>測驗時間:</w:delText>
              </w:r>
            </w:del>
          </w:p>
        </w:tc>
        <w:tc>
          <w:tcPr>
            <w:tcW w:w="921" w:type="pct"/>
          </w:tcPr>
          <w:p w14:paraId="0B740022" w14:textId="77777777" w:rsidR="00B241C4" w:rsidRPr="008434DB" w:rsidDel="00600172" w:rsidRDefault="00B241C4" w:rsidP="00600172">
            <w:pPr>
              <w:jc w:val="center"/>
              <w:rPr>
                <w:del w:id="678" w:author="yushu chiang" w:date="2020-03-31T14:44:00Z"/>
                <w:rFonts w:ascii="標楷體" w:eastAsia="標楷體" w:hAnsi="標楷體"/>
                <w:b/>
              </w:rPr>
              <w:pPrChange w:id="679" w:author="yushu chiang" w:date="2020-03-31T14:44:00Z">
                <w:pPr/>
              </w:pPrChange>
            </w:pPr>
          </w:p>
        </w:tc>
      </w:tr>
      <w:tr w:rsidR="00B241C4" w:rsidRPr="008434DB" w:rsidDel="00600172" w14:paraId="7DF527C7" w14:textId="77777777" w:rsidTr="00A1430B">
        <w:trPr>
          <w:trHeight w:val="325"/>
          <w:del w:id="680" w:author="yushu chiang" w:date="2020-03-31T14:44:00Z"/>
        </w:trPr>
        <w:tc>
          <w:tcPr>
            <w:tcW w:w="554" w:type="pct"/>
          </w:tcPr>
          <w:p w14:paraId="3801685E" w14:textId="77777777" w:rsidR="00B241C4" w:rsidRPr="008434DB" w:rsidDel="00600172" w:rsidRDefault="00B241C4" w:rsidP="00600172">
            <w:pPr>
              <w:jc w:val="center"/>
              <w:rPr>
                <w:del w:id="681" w:author="yushu chiang" w:date="2020-03-31T14:44:00Z"/>
                <w:rFonts w:ascii="標楷體" w:eastAsia="標楷體" w:hAnsi="標楷體"/>
                <w:b/>
              </w:rPr>
              <w:pPrChange w:id="682" w:author="yushu chiang" w:date="2020-03-31T14:44:00Z">
                <w:pPr/>
              </w:pPrChange>
            </w:pPr>
            <w:del w:id="683" w:author="yushu chiang" w:date="2020-03-31T14:44:00Z">
              <w:r w:rsidRPr="008434DB" w:rsidDel="00600172">
                <w:rPr>
                  <w:rFonts w:ascii="標楷體" w:eastAsia="標楷體" w:hAnsi="標楷體" w:hint="eastAsia"/>
                  <w:b/>
                </w:rPr>
                <w:delText>姓名:</w:delText>
              </w:r>
            </w:del>
          </w:p>
        </w:tc>
        <w:tc>
          <w:tcPr>
            <w:tcW w:w="953" w:type="pct"/>
          </w:tcPr>
          <w:p w14:paraId="290DB524" w14:textId="77777777" w:rsidR="00B241C4" w:rsidRPr="008434DB" w:rsidDel="00600172" w:rsidRDefault="00B241C4" w:rsidP="00600172">
            <w:pPr>
              <w:jc w:val="center"/>
              <w:rPr>
                <w:del w:id="684" w:author="yushu chiang" w:date="2020-03-31T14:44:00Z"/>
                <w:rFonts w:ascii="標楷體" w:eastAsia="標楷體" w:hAnsi="標楷體"/>
                <w:b/>
              </w:rPr>
              <w:pPrChange w:id="685" w:author="yushu chiang" w:date="2020-03-31T14:44:00Z">
                <w:pPr/>
              </w:pPrChange>
            </w:pPr>
          </w:p>
        </w:tc>
        <w:tc>
          <w:tcPr>
            <w:tcW w:w="715" w:type="pct"/>
          </w:tcPr>
          <w:p w14:paraId="0DEAFB80" w14:textId="77777777" w:rsidR="00B241C4" w:rsidRPr="008434DB" w:rsidDel="00600172" w:rsidRDefault="00B241C4" w:rsidP="00600172">
            <w:pPr>
              <w:jc w:val="center"/>
              <w:rPr>
                <w:del w:id="686" w:author="yushu chiang" w:date="2020-03-31T14:44:00Z"/>
                <w:rFonts w:ascii="標楷體" w:eastAsia="標楷體" w:hAnsi="標楷體"/>
                <w:b/>
              </w:rPr>
              <w:pPrChange w:id="687" w:author="yushu chiang" w:date="2020-03-31T14:44:00Z">
                <w:pPr/>
              </w:pPrChange>
            </w:pPr>
            <w:del w:id="688" w:author="yushu chiang" w:date="2020-03-31T14:44:00Z">
              <w:r w:rsidRPr="008434DB" w:rsidDel="00600172">
                <w:rPr>
                  <w:rFonts w:ascii="標楷體" w:eastAsia="標楷體" w:hAnsi="標楷體" w:hint="eastAsia"/>
                  <w:b/>
                </w:rPr>
                <w:delText>慣用手</w:delText>
              </w:r>
            </w:del>
          </w:p>
        </w:tc>
        <w:tc>
          <w:tcPr>
            <w:tcW w:w="935" w:type="pct"/>
          </w:tcPr>
          <w:p w14:paraId="0ABF13AD" w14:textId="77777777" w:rsidR="00B241C4" w:rsidRPr="008434DB" w:rsidDel="00600172" w:rsidRDefault="00B241C4" w:rsidP="00600172">
            <w:pPr>
              <w:jc w:val="center"/>
              <w:rPr>
                <w:del w:id="689" w:author="yushu chiang" w:date="2020-03-31T14:44:00Z"/>
                <w:rFonts w:ascii="標楷體" w:eastAsia="標楷體" w:hAnsi="標楷體"/>
                <w:b/>
              </w:rPr>
              <w:pPrChange w:id="690" w:author="yushu chiang" w:date="2020-03-31T14:44:00Z">
                <w:pPr/>
              </w:pPrChange>
            </w:pPr>
          </w:p>
        </w:tc>
        <w:tc>
          <w:tcPr>
            <w:tcW w:w="922" w:type="pct"/>
          </w:tcPr>
          <w:p w14:paraId="5F6293D6" w14:textId="77777777" w:rsidR="00B241C4" w:rsidRPr="008434DB" w:rsidDel="00600172" w:rsidRDefault="00B241C4" w:rsidP="00600172">
            <w:pPr>
              <w:jc w:val="center"/>
              <w:rPr>
                <w:del w:id="691" w:author="yushu chiang" w:date="2020-03-31T14:44:00Z"/>
                <w:rFonts w:ascii="標楷體" w:eastAsia="標楷體" w:hAnsi="標楷體"/>
                <w:b/>
              </w:rPr>
              <w:pPrChange w:id="692" w:author="yushu chiang" w:date="2020-03-31T14:44:00Z">
                <w:pPr/>
              </w:pPrChange>
            </w:pPr>
            <w:del w:id="693" w:author="yushu chiang" w:date="2020-03-31T14:44:00Z">
              <w:r w:rsidRPr="008434DB" w:rsidDel="00600172">
                <w:rPr>
                  <w:rFonts w:ascii="標楷體" w:eastAsia="標楷體" w:hAnsi="標楷體" w:hint="eastAsia"/>
                  <w:b/>
                </w:rPr>
                <w:delText>出生年月日:</w:delText>
              </w:r>
            </w:del>
          </w:p>
        </w:tc>
        <w:tc>
          <w:tcPr>
            <w:tcW w:w="921" w:type="pct"/>
          </w:tcPr>
          <w:p w14:paraId="63CE573A" w14:textId="77777777" w:rsidR="00B241C4" w:rsidRPr="008434DB" w:rsidDel="00600172" w:rsidRDefault="00B241C4" w:rsidP="00600172">
            <w:pPr>
              <w:jc w:val="center"/>
              <w:rPr>
                <w:del w:id="694" w:author="yushu chiang" w:date="2020-03-31T14:44:00Z"/>
                <w:rFonts w:ascii="標楷體" w:eastAsia="標楷體" w:hAnsi="標楷體"/>
                <w:b/>
              </w:rPr>
              <w:pPrChange w:id="695" w:author="yushu chiang" w:date="2020-03-31T14:44:00Z">
                <w:pPr/>
              </w:pPrChange>
            </w:pPr>
          </w:p>
        </w:tc>
      </w:tr>
      <w:tr w:rsidR="00B241C4" w:rsidRPr="008434DB" w:rsidDel="00600172" w14:paraId="382D5681" w14:textId="77777777" w:rsidTr="00A1430B">
        <w:trPr>
          <w:trHeight w:val="339"/>
          <w:del w:id="696" w:author="yushu chiang" w:date="2020-03-31T14:44:00Z"/>
        </w:trPr>
        <w:tc>
          <w:tcPr>
            <w:tcW w:w="554" w:type="pct"/>
          </w:tcPr>
          <w:p w14:paraId="41040A15" w14:textId="77777777" w:rsidR="00B241C4" w:rsidRPr="008434DB" w:rsidDel="00600172" w:rsidRDefault="00B241C4" w:rsidP="00600172">
            <w:pPr>
              <w:jc w:val="center"/>
              <w:rPr>
                <w:del w:id="697" w:author="yushu chiang" w:date="2020-03-31T14:44:00Z"/>
                <w:rFonts w:ascii="標楷體" w:eastAsia="標楷體" w:hAnsi="標楷體"/>
                <w:b/>
              </w:rPr>
              <w:pPrChange w:id="698" w:author="yushu chiang" w:date="2020-03-31T14:44:00Z">
                <w:pPr/>
              </w:pPrChange>
            </w:pPr>
            <w:del w:id="699" w:author="yushu chiang" w:date="2020-03-31T14:44:00Z">
              <w:r w:rsidRPr="008434DB" w:rsidDel="00600172">
                <w:rPr>
                  <w:rFonts w:ascii="標楷體" w:eastAsia="標楷體" w:hAnsi="標楷體" w:hint="eastAsia"/>
                  <w:b/>
                </w:rPr>
                <w:delText>年齡</w:delText>
              </w:r>
            </w:del>
          </w:p>
        </w:tc>
        <w:tc>
          <w:tcPr>
            <w:tcW w:w="953" w:type="pct"/>
          </w:tcPr>
          <w:p w14:paraId="5303AD28" w14:textId="77777777" w:rsidR="00B241C4" w:rsidRPr="008434DB" w:rsidDel="00600172" w:rsidRDefault="00B241C4" w:rsidP="00600172">
            <w:pPr>
              <w:jc w:val="center"/>
              <w:rPr>
                <w:del w:id="700" w:author="yushu chiang" w:date="2020-03-31T14:44:00Z"/>
                <w:rFonts w:ascii="標楷體" w:eastAsia="標楷體" w:hAnsi="標楷體"/>
                <w:b/>
              </w:rPr>
              <w:pPrChange w:id="701" w:author="yushu chiang" w:date="2020-03-31T14:44:00Z">
                <w:pPr/>
              </w:pPrChange>
            </w:pPr>
          </w:p>
        </w:tc>
        <w:tc>
          <w:tcPr>
            <w:tcW w:w="715" w:type="pct"/>
          </w:tcPr>
          <w:p w14:paraId="4F16B617" w14:textId="77777777" w:rsidR="00B241C4" w:rsidRPr="008434DB" w:rsidDel="00600172" w:rsidRDefault="00B241C4" w:rsidP="00600172">
            <w:pPr>
              <w:jc w:val="center"/>
              <w:rPr>
                <w:del w:id="702" w:author="yushu chiang" w:date="2020-03-31T14:44:00Z"/>
                <w:rFonts w:ascii="標楷體" w:eastAsia="標楷體" w:hAnsi="標楷體"/>
                <w:b/>
              </w:rPr>
              <w:pPrChange w:id="703" w:author="yushu chiang" w:date="2020-03-31T14:44:00Z">
                <w:pPr/>
              </w:pPrChange>
            </w:pPr>
            <w:del w:id="704" w:author="yushu chiang" w:date="2020-03-31T14:44:00Z">
              <w:r w:rsidRPr="008434DB" w:rsidDel="00600172">
                <w:rPr>
                  <w:rFonts w:ascii="標楷體" w:eastAsia="標楷體" w:hAnsi="標楷體" w:hint="eastAsia"/>
                  <w:b/>
                </w:rPr>
                <w:delText>教育年</w:delText>
              </w:r>
            </w:del>
          </w:p>
        </w:tc>
        <w:tc>
          <w:tcPr>
            <w:tcW w:w="935" w:type="pct"/>
          </w:tcPr>
          <w:p w14:paraId="35547309" w14:textId="77777777" w:rsidR="00B241C4" w:rsidRPr="008434DB" w:rsidDel="00600172" w:rsidRDefault="00B241C4" w:rsidP="00600172">
            <w:pPr>
              <w:jc w:val="center"/>
              <w:rPr>
                <w:del w:id="705" w:author="yushu chiang" w:date="2020-03-31T14:44:00Z"/>
                <w:rFonts w:ascii="標楷體" w:eastAsia="標楷體" w:hAnsi="標楷體"/>
                <w:b/>
              </w:rPr>
              <w:pPrChange w:id="706" w:author="yushu chiang" w:date="2020-03-31T14:44:00Z">
                <w:pPr/>
              </w:pPrChange>
            </w:pPr>
          </w:p>
        </w:tc>
        <w:tc>
          <w:tcPr>
            <w:tcW w:w="922" w:type="pct"/>
          </w:tcPr>
          <w:p w14:paraId="03CE0294" w14:textId="77777777" w:rsidR="00B241C4" w:rsidRPr="008434DB" w:rsidDel="00600172" w:rsidRDefault="00B241C4" w:rsidP="00600172">
            <w:pPr>
              <w:jc w:val="center"/>
              <w:rPr>
                <w:del w:id="707" w:author="yushu chiang" w:date="2020-03-31T14:44:00Z"/>
                <w:rFonts w:ascii="標楷體" w:eastAsia="標楷體" w:hAnsi="標楷體"/>
                <w:b/>
              </w:rPr>
              <w:pPrChange w:id="708" w:author="yushu chiang" w:date="2020-03-31T14:44:00Z">
                <w:pPr/>
              </w:pPrChange>
            </w:pPr>
            <w:del w:id="709" w:author="yushu chiang" w:date="2020-03-31T14:44:00Z">
              <w:r w:rsidRPr="008434DB" w:rsidDel="00600172">
                <w:rPr>
                  <w:rFonts w:ascii="標楷體" w:eastAsia="標楷體" w:hAnsi="標楷體" w:hint="eastAsia"/>
                  <w:b/>
                </w:rPr>
                <w:delText>學校</w:delText>
              </w:r>
            </w:del>
          </w:p>
        </w:tc>
        <w:tc>
          <w:tcPr>
            <w:tcW w:w="921" w:type="pct"/>
          </w:tcPr>
          <w:p w14:paraId="1145A73C" w14:textId="77777777" w:rsidR="00B241C4" w:rsidRPr="008434DB" w:rsidDel="00600172" w:rsidRDefault="00B241C4" w:rsidP="00600172">
            <w:pPr>
              <w:jc w:val="center"/>
              <w:rPr>
                <w:del w:id="710" w:author="yushu chiang" w:date="2020-03-31T14:44:00Z"/>
                <w:rFonts w:ascii="標楷體" w:eastAsia="標楷體" w:hAnsi="標楷體"/>
                <w:b/>
              </w:rPr>
              <w:pPrChange w:id="711" w:author="yushu chiang" w:date="2020-03-31T14:44:00Z">
                <w:pPr/>
              </w:pPrChange>
            </w:pPr>
          </w:p>
        </w:tc>
      </w:tr>
    </w:tbl>
    <w:p w14:paraId="3E5C650F" w14:textId="77777777" w:rsidR="00B241C4" w:rsidRPr="00067BE6" w:rsidDel="00600172" w:rsidRDefault="00B241C4" w:rsidP="00600172">
      <w:pPr>
        <w:jc w:val="center"/>
        <w:rPr>
          <w:del w:id="712" w:author="yushu chiang" w:date="2020-03-31T14:44:00Z"/>
          <w:b/>
          <w:bCs/>
          <w:sz w:val="28"/>
          <w:szCs w:val="28"/>
        </w:rPr>
        <w:pPrChange w:id="713" w:author="yushu chiang" w:date="2020-03-31T14:44:00Z">
          <w:pPr>
            <w:spacing w:line="360" w:lineRule="auto"/>
            <w:jc w:val="center"/>
          </w:pPr>
        </w:pPrChange>
      </w:pPr>
      <w:del w:id="714" w:author="yushu chiang" w:date="2020-03-31T14:44:00Z">
        <w:r w:rsidRPr="00B241C4" w:rsidDel="00600172">
          <w:rPr>
            <w:rFonts w:hint="eastAsia"/>
            <w:b/>
            <w:bCs/>
            <w:sz w:val="28"/>
            <w:szCs w:val="28"/>
          </w:rPr>
          <w:delText>顏色</w:delText>
        </w:r>
        <w:r w:rsidRPr="00B241C4" w:rsidDel="00600172">
          <w:rPr>
            <w:rFonts w:hint="eastAsia"/>
            <w:b/>
            <w:bCs/>
            <w:sz w:val="28"/>
            <w:szCs w:val="28"/>
          </w:rPr>
          <w:delText>-</w:delText>
        </w:r>
        <w:r w:rsidRPr="00B241C4" w:rsidDel="00600172">
          <w:rPr>
            <w:rFonts w:hint="eastAsia"/>
            <w:b/>
            <w:bCs/>
            <w:sz w:val="28"/>
            <w:szCs w:val="28"/>
          </w:rPr>
          <w:delText>文字干擾測驗</w:delText>
        </w:r>
      </w:del>
    </w:p>
    <w:p w14:paraId="799DD440" w14:textId="77777777" w:rsidR="00B241C4" w:rsidRPr="008434DB" w:rsidDel="00600172" w:rsidRDefault="00B241C4" w:rsidP="00600172">
      <w:pPr>
        <w:jc w:val="center"/>
        <w:rPr>
          <w:del w:id="715" w:author="yushu chiang" w:date="2020-03-31T14:44:00Z"/>
          <w:rFonts w:ascii="標楷體" w:eastAsia="標楷體" w:hAnsi="標楷體"/>
        </w:rPr>
        <w:pPrChange w:id="716" w:author="yushu chiang" w:date="2020-03-31T14:44:00Z">
          <w:pPr>
            <w:spacing w:line="360" w:lineRule="auto"/>
          </w:pPr>
        </w:pPrChange>
      </w:pPr>
      <w:del w:id="717" w:author="yushu chiang" w:date="2020-03-31T14:44:00Z">
        <w:r w:rsidRPr="008434DB" w:rsidDel="00600172">
          <w:rPr>
            <w:rFonts w:ascii="標楷體" w:eastAsia="標楷體" w:hAnsi="標楷體" w:hint="eastAsia"/>
            <w:b/>
            <w:bCs/>
          </w:rPr>
          <w:delText>基本測量</w:delText>
        </w:r>
      </w:del>
    </w:p>
    <w:tbl>
      <w:tblPr>
        <w:tblStyle w:val="a7"/>
        <w:tblW w:w="10477" w:type="dxa"/>
        <w:tblInd w:w="-5" w:type="dxa"/>
        <w:tblLook w:val="04A0" w:firstRow="1" w:lastRow="0" w:firstColumn="1" w:lastColumn="0" w:noHBand="0" w:noVBand="1"/>
      </w:tblPr>
      <w:tblGrid>
        <w:gridCol w:w="1276"/>
        <w:gridCol w:w="2300"/>
        <w:gridCol w:w="2300"/>
        <w:gridCol w:w="2300"/>
        <w:gridCol w:w="2301"/>
      </w:tblGrid>
      <w:tr w:rsidR="00B241C4" w:rsidRPr="008434DB" w:rsidDel="00600172" w14:paraId="25FF692B" w14:textId="77777777" w:rsidTr="00026E1F">
        <w:trPr>
          <w:trHeight w:val="70"/>
          <w:del w:id="718" w:author="yushu chiang" w:date="2020-03-31T14:44:00Z"/>
        </w:trPr>
        <w:tc>
          <w:tcPr>
            <w:tcW w:w="1276" w:type="dxa"/>
          </w:tcPr>
          <w:p w14:paraId="36E4995B" w14:textId="77777777" w:rsidR="00B241C4" w:rsidRPr="008434DB" w:rsidDel="00600172" w:rsidRDefault="00B241C4" w:rsidP="00600172">
            <w:pPr>
              <w:jc w:val="center"/>
              <w:rPr>
                <w:del w:id="719" w:author="yushu chiang" w:date="2020-03-31T14:44:00Z"/>
                <w:rFonts w:ascii="標楷體" w:eastAsia="標楷體" w:hAnsi="標楷體"/>
              </w:rPr>
              <w:pPrChange w:id="720" w:author="yushu chiang" w:date="2020-03-31T14:44:00Z">
                <w:pPr/>
              </w:pPrChange>
            </w:pPr>
          </w:p>
        </w:tc>
        <w:tc>
          <w:tcPr>
            <w:tcW w:w="2300" w:type="dxa"/>
          </w:tcPr>
          <w:p w14:paraId="7ADC0681" w14:textId="77777777" w:rsidR="00B241C4" w:rsidRPr="00026E1F" w:rsidDel="00600172" w:rsidRDefault="00B241C4" w:rsidP="00600172">
            <w:pPr>
              <w:jc w:val="center"/>
              <w:rPr>
                <w:del w:id="721" w:author="yushu chiang" w:date="2020-03-31T14:44:00Z"/>
                <w:rFonts w:ascii="Times New Roman" w:eastAsia="標楷體" w:hAnsi="Times New Roman"/>
                <w:szCs w:val="24"/>
              </w:rPr>
              <w:pPrChange w:id="722" w:author="yushu chiang" w:date="2020-03-31T14:44:00Z">
                <w:pPr>
                  <w:jc w:val="center"/>
                </w:pPr>
              </w:pPrChange>
            </w:pPr>
            <w:del w:id="723" w:author="yushu chiang" w:date="2020-03-31T14:44:00Z">
              <w:r w:rsidRPr="00026E1F" w:rsidDel="00600172">
                <w:rPr>
                  <w:rFonts w:ascii="Times New Roman" w:eastAsia="標楷體" w:hAnsi="Times New Roman" w:hint="eastAsia"/>
                  <w:szCs w:val="24"/>
                </w:rPr>
                <w:delText>情境一：</w:delText>
              </w:r>
              <w:r w:rsidR="006001F4" w:rsidRPr="00026E1F" w:rsidDel="00600172">
                <w:rPr>
                  <w:rFonts w:ascii="Times New Roman" w:eastAsia="標楷體" w:hAnsi="Times New Roman" w:hint="eastAsia"/>
                </w:rPr>
                <w:delText>顏色名稱</w:delText>
              </w:r>
            </w:del>
          </w:p>
        </w:tc>
        <w:tc>
          <w:tcPr>
            <w:tcW w:w="2300" w:type="dxa"/>
          </w:tcPr>
          <w:p w14:paraId="65F289E2" w14:textId="77777777" w:rsidR="00B241C4" w:rsidRPr="00026E1F" w:rsidDel="00600172" w:rsidRDefault="00B241C4" w:rsidP="00600172">
            <w:pPr>
              <w:jc w:val="center"/>
              <w:rPr>
                <w:del w:id="724" w:author="yushu chiang" w:date="2020-03-31T14:44:00Z"/>
                <w:rFonts w:ascii="Times New Roman" w:eastAsia="標楷體" w:hAnsi="Times New Roman"/>
                <w:szCs w:val="24"/>
              </w:rPr>
              <w:pPrChange w:id="725" w:author="yushu chiang" w:date="2020-03-31T14:44:00Z">
                <w:pPr>
                  <w:jc w:val="center"/>
                </w:pPr>
              </w:pPrChange>
            </w:pPr>
            <w:del w:id="726" w:author="yushu chiang" w:date="2020-03-31T14:44:00Z">
              <w:r w:rsidRPr="00026E1F" w:rsidDel="00600172">
                <w:rPr>
                  <w:rFonts w:ascii="Times New Roman" w:eastAsia="標楷體" w:hAnsi="Times New Roman" w:hint="eastAsia"/>
                  <w:szCs w:val="24"/>
                </w:rPr>
                <w:delText>情境二：</w:delText>
              </w:r>
              <w:r w:rsidR="006001F4" w:rsidRPr="00026E1F" w:rsidDel="00600172">
                <w:rPr>
                  <w:rFonts w:ascii="Times New Roman" w:eastAsia="標楷體" w:hAnsi="Times New Roman" w:hint="eastAsia"/>
                </w:rPr>
                <w:delText>字義</w:delText>
              </w:r>
            </w:del>
          </w:p>
        </w:tc>
        <w:tc>
          <w:tcPr>
            <w:tcW w:w="2300" w:type="dxa"/>
          </w:tcPr>
          <w:p w14:paraId="24A0893B" w14:textId="77777777" w:rsidR="00B241C4" w:rsidRPr="00026E1F" w:rsidDel="00600172" w:rsidRDefault="00B241C4" w:rsidP="00600172">
            <w:pPr>
              <w:jc w:val="center"/>
              <w:rPr>
                <w:del w:id="727" w:author="yushu chiang" w:date="2020-03-31T14:44:00Z"/>
                <w:rFonts w:ascii="Times New Roman" w:eastAsia="標楷體" w:hAnsi="Times New Roman"/>
                <w:szCs w:val="24"/>
              </w:rPr>
              <w:pPrChange w:id="728" w:author="yushu chiang" w:date="2020-03-31T14:44:00Z">
                <w:pPr>
                  <w:jc w:val="center"/>
                </w:pPr>
              </w:pPrChange>
            </w:pPr>
            <w:del w:id="729" w:author="yushu chiang" w:date="2020-03-31T14:44:00Z">
              <w:r w:rsidRPr="00026E1F" w:rsidDel="00600172">
                <w:rPr>
                  <w:rFonts w:ascii="Times New Roman" w:eastAsia="標楷體" w:hAnsi="Times New Roman" w:hint="eastAsia"/>
                  <w:szCs w:val="24"/>
                </w:rPr>
                <w:delText>情境三：</w:delText>
              </w:r>
              <w:r w:rsidR="006001F4" w:rsidRPr="00026E1F" w:rsidDel="00600172">
                <w:rPr>
                  <w:rFonts w:ascii="Times New Roman" w:eastAsia="標楷體" w:hAnsi="Times New Roman" w:hint="eastAsia"/>
                </w:rPr>
                <w:delText>抑制</w:delText>
              </w:r>
            </w:del>
          </w:p>
        </w:tc>
        <w:tc>
          <w:tcPr>
            <w:tcW w:w="2301" w:type="dxa"/>
          </w:tcPr>
          <w:p w14:paraId="3DBD6603" w14:textId="77777777" w:rsidR="00B241C4" w:rsidRPr="00026E1F" w:rsidDel="00600172" w:rsidRDefault="006001F4" w:rsidP="00600172">
            <w:pPr>
              <w:jc w:val="center"/>
              <w:rPr>
                <w:del w:id="730" w:author="yushu chiang" w:date="2020-03-31T14:44:00Z"/>
                <w:rFonts w:ascii="Times New Roman" w:eastAsia="標楷體" w:hAnsi="Times New Roman"/>
                <w:szCs w:val="24"/>
              </w:rPr>
              <w:pPrChange w:id="731" w:author="yushu chiang" w:date="2020-03-31T14:44:00Z">
                <w:pPr>
                  <w:jc w:val="center"/>
                </w:pPr>
              </w:pPrChange>
            </w:pPr>
            <w:del w:id="732" w:author="yushu chiang" w:date="2020-03-31T14:44:00Z">
              <w:r w:rsidRPr="00026E1F" w:rsidDel="00600172">
                <w:rPr>
                  <w:rFonts w:ascii="Times New Roman" w:eastAsia="標楷體" w:hAnsi="Times New Roman" w:hint="eastAsia"/>
                  <w:szCs w:val="24"/>
                </w:rPr>
                <w:delText>情境四：</w:delText>
              </w:r>
              <w:r w:rsidRPr="00026E1F" w:rsidDel="00600172">
                <w:rPr>
                  <w:rFonts w:ascii="Times New Roman" w:eastAsia="標楷體" w:hAnsi="Times New Roman" w:hint="eastAsia"/>
                </w:rPr>
                <w:delText>抑制</w:delText>
              </w:r>
              <w:r w:rsidRPr="00026E1F" w:rsidDel="00600172">
                <w:rPr>
                  <w:rFonts w:ascii="Times New Roman" w:eastAsia="標楷體" w:hAnsi="Times New Roman" w:hint="eastAsia"/>
                </w:rPr>
                <w:delText>/</w:delText>
              </w:r>
              <w:r w:rsidRPr="00026E1F" w:rsidDel="00600172">
                <w:rPr>
                  <w:rFonts w:ascii="Times New Roman" w:eastAsia="標楷體" w:hAnsi="Times New Roman" w:hint="eastAsia"/>
                </w:rPr>
                <w:delText>轉換</w:delText>
              </w:r>
            </w:del>
          </w:p>
        </w:tc>
      </w:tr>
      <w:tr w:rsidR="00B241C4" w:rsidRPr="008434DB" w:rsidDel="00600172" w14:paraId="1AB0E6D6" w14:textId="77777777" w:rsidTr="00026E1F">
        <w:trPr>
          <w:trHeight w:val="284"/>
          <w:del w:id="733" w:author="yushu chiang" w:date="2020-03-31T14:44:00Z"/>
        </w:trPr>
        <w:tc>
          <w:tcPr>
            <w:tcW w:w="1276" w:type="dxa"/>
          </w:tcPr>
          <w:p w14:paraId="5272558F" w14:textId="77777777" w:rsidR="00B241C4" w:rsidRPr="008434DB" w:rsidDel="00600172" w:rsidRDefault="00B241C4" w:rsidP="00600172">
            <w:pPr>
              <w:jc w:val="center"/>
              <w:rPr>
                <w:del w:id="734" w:author="yushu chiang" w:date="2020-03-31T14:44:00Z"/>
                <w:rFonts w:ascii="標楷體" w:eastAsia="標楷體" w:hAnsi="標楷體"/>
                <w:b/>
              </w:rPr>
              <w:pPrChange w:id="735" w:author="yushu chiang" w:date="2020-03-31T14:44:00Z">
                <w:pPr/>
              </w:pPrChange>
            </w:pPr>
            <w:del w:id="736" w:author="yushu chiang" w:date="2020-03-31T14:44:00Z">
              <w:r w:rsidRPr="008434DB" w:rsidDel="00600172">
                <w:rPr>
                  <w:rFonts w:ascii="標楷體" w:eastAsia="標楷體" w:hAnsi="標楷體" w:hint="eastAsia"/>
                  <w:b/>
                </w:rPr>
                <w:delText>原始分數</w:delText>
              </w:r>
            </w:del>
          </w:p>
        </w:tc>
        <w:tc>
          <w:tcPr>
            <w:tcW w:w="2300" w:type="dxa"/>
          </w:tcPr>
          <w:p w14:paraId="07493EF9" w14:textId="77777777" w:rsidR="00B241C4" w:rsidRPr="008434DB" w:rsidDel="00600172" w:rsidRDefault="00B241C4" w:rsidP="00600172">
            <w:pPr>
              <w:jc w:val="center"/>
              <w:rPr>
                <w:del w:id="737" w:author="yushu chiang" w:date="2020-03-31T14:44:00Z"/>
                <w:rFonts w:ascii="標楷體" w:eastAsia="標楷體" w:hAnsi="標楷體"/>
              </w:rPr>
              <w:pPrChange w:id="738" w:author="yushu chiang" w:date="2020-03-31T14:44:00Z">
                <w:pPr/>
              </w:pPrChange>
            </w:pPr>
          </w:p>
        </w:tc>
        <w:tc>
          <w:tcPr>
            <w:tcW w:w="2300" w:type="dxa"/>
          </w:tcPr>
          <w:p w14:paraId="200178C7" w14:textId="77777777" w:rsidR="00B241C4" w:rsidRPr="008434DB" w:rsidDel="00600172" w:rsidRDefault="00B241C4" w:rsidP="00600172">
            <w:pPr>
              <w:jc w:val="center"/>
              <w:rPr>
                <w:del w:id="739" w:author="yushu chiang" w:date="2020-03-31T14:44:00Z"/>
                <w:rFonts w:ascii="標楷體" w:eastAsia="標楷體" w:hAnsi="標楷體"/>
              </w:rPr>
              <w:pPrChange w:id="740" w:author="yushu chiang" w:date="2020-03-31T14:44:00Z">
                <w:pPr/>
              </w:pPrChange>
            </w:pPr>
          </w:p>
        </w:tc>
        <w:tc>
          <w:tcPr>
            <w:tcW w:w="2300" w:type="dxa"/>
          </w:tcPr>
          <w:p w14:paraId="7383251C" w14:textId="77777777" w:rsidR="00B241C4" w:rsidRPr="008434DB" w:rsidDel="00600172" w:rsidRDefault="00B241C4" w:rsidP="00600172">
            <w:pPr>
              <w:jc w:val="center"/>
              <w:rPr>
                <w:del w:id="741" w:author="yushu chiang" w:date="2020-03-31T14:44:00Z"/>
                <w:rFonts w:ascii="標楷體" w:eastAsia="標楷體" w:hAnsi="標楷體"/>
              </w:rPr>
              <w:pPrChange w:id="742" w:author="yushu chiang" w:date="2020-03-31T14:44:00Z">
                <w:pPr/>
              </w:pPrChange>
            </w:pPr>
          </w:p>
        </w:tc>
        <w:tc>
          <w:tcPr>
            <w:tcW w:w="2301" w:type="dxa"/>
          </w:tcPr>
          <w:p w14:paraId="09339391" w14:textId="77777777" w:rsidR="00B241C4" w:rsidRPr="008434DB" w:rsidDel="00600172" w:rsidRDefault="00B241C4" w:rsidP="00600172">
            <w:pPr>
              <w:jc w:val="center"/>
              <w:rPr>
                <w:del w:id="743" w:author="yushu chiang" w:date="2020-03-31T14:44:00Z"/>
                <w:rFonts w:ascii="標楷體" w:eastAsia="標楷體" w:hAnsi="標楷體"/>
              </w:rPr>
              <w:pPrChange w:id="744" w:author="yushu chiang" w:date="2020-03-31T14:44:00Z">
                <w:pPr/>
              </w:pPrChange>
            </w:pPr>
          </w:p>
        </w:tc>
      </w:tr>
      <w:tr w:rsidR="00B241C4" w:rsidRPr="008434DB" w:rsidDel="00600172" w14:paraId="3CABAD82" w14:textId="77777777" w:rsidTr="00026E1F">
        <w:trPr>
          <w:trHeight w:val="290"/>
          <w:del w:id="745" w:author="yushu chiang" w:date="2020-03-31T14:44:00Z"/>
        </w:trPr>
        <w:tc>
          <w:tcPr>
            <w:tcW w:w="1276" w:type="dxa"/>
          </w:tcPr>
          <w:p w14:paraId="0F946C52" w14:textId="77777777" w:rsidR="00B241C4" w:rsidRPr="008434DB" w:rsidDel="00600172" w:rsidRDefault="00B241C4" w:rsidP="00600172">
            <w:pPr>
              <w:jc w:val="center"/>
              <w:rPr>
                <w:del w:id="746" w:author="yushu chiang" w:date="2020-03-31T14:44:00Z"/>
                <w:rFonts w:ascii="標楷體" w:eastAsia="標楷體" w:hAnsi="標楷體"/>
                <w:b/>
              </w:rPr>
              <w:pPrChange w:id="747" w:author="yushu chiang" w:date="2020-03-31T14:44:00Z">
                <w:pPr/>
              </w:pPrChange>
            </w:pPr>
            <w:del w:id="748" w:author="yushu chiang" w:date="2020-03-31T14:44:00Z">
              <w:r w:rsidRPr="008434DB" w:rsidDel="00600172">
                <w:rPr>
                  <w:rFonts w:ascii="標楷體" w:eastAsia="標楷體" w:hAnsi="標楷體" w:hint="eastAsia"/>
                  <w:b/>
                </w:rPr>
                <w:delText>量尺分數</w:delText>
              </w:r>
            </w:del>
          </w:p>
        </w:tc>
        <w:tc>
          <w:tcPr>
            <w:tcW w:w="2300" w:type="dxa"/>
          </w:tcPr>
          <w:p w14:paraId="4C0C51B1" w14:textId="77777777" w:rsidR="00B241C4" w:rsidRPr="008434DB" w:rsidDel="00600172" w:rsidRDefault="00B241C4" w:rsidP="00600172">
            <w:pPr>
              <w:jc w:val="center"/>
              <w:rPr>
                <w:del w:id="749" w:author="yushu chiang" w:date="2020-03-31T14:44:00Z"/>
                <w:rFonts w:ascii="標楷體" w:eastAsia="標楷體" w:hAnsi="標楷體"/>
              </w:rPr>
              <w:pPrChange w:id="750" w:author="yushu chiang" w:date="2020-03-31T14:44:00Z">
                <w:pPr/>
              </w:pPrChange>
            </w:pPr>
          </w:p>
        </w:tc>
        <w:tc>
          <w:tcPr>
            <w:tcW w:w="2300" w:type="dxa"/>
          </w:tcPr>
          <w:p w14:paraId="0FA6CD38" w14:textId="77777777" w:rsidR="00B241C4" w:rsidRPr="008434DB" w:rsidDel="00600172" w:rsidRDefault="00B241C4" w:rsidP="00600172">
            <w:pPr>
              <w:jc w:val="center"/>
              <w:rPr>
                <w:del w:id="751" w:author="yushu chiang" w:date="2020-03-31T14:44:00Z"/>
                <w:rFonts w:ascii="標楷體" w:eastAsia="標楷體" w:hAnsi="標楷體"/>
              </w:rPr>
              <w:pPrChange w:id="752" w:author="yushu chiang" w:date="2020-03-31T14:44:00Z">
                <w:pPr/>
              </w:pPrChange>
            </w:pPr>
          </w:p>
        </w:tc>
        <w:tc>
          <w:tcPr>
            <w:tcW w:w="2300" w:type="dxa"/>
          </w:tcPr>
          <w:p w14:paraId="0D1B8FA0" w14:textId="77777777" w:rsidR="00B241C4" w:rsidRPr="008434DB" w:rsidDel="00600172" w:rsidRDefault="00B241C4" w:rsidP="00600172">
            <w:pPr>
              <w:jc w:val="center"/>
              <w:rPr>
                <w:del w:id="753" w:author="yushu chiang" w:date="2020-03-31T14:44:00Z"/>
                <w:rFonts w:ascii="標楷體" w:eastAsia="標楷體" w:hAnsi="標楷體"/>
              </w:rPr>
              <w:pPrChange w:id="754" w:author="yushu chiang" w:date="2020-03-31T14:44:00Z">
                <w:pPr/>
              </w:pPrChange>
            </w:pPr>
          </w:p>
        </w:tc>
        <w:tc>
          <w:tcPr>
            <w:tcW w:w="2301" w:type="dxa"/>
          </w:tcPr>
          <w:p w14:paraId="75619C07" w14:textId="77777777" w:rsidR="00B241C4" w:rsidRPr="008434DB" w:rsidDel="00600172" w:rsidRDefault="00B241C4" w:rsidP="00600172">
            <w:pPr>
              <w:jc w:val="center"/>
              <w:rPr>
                <w:del w:id="755" w:author="yushu chiang" w:date="2020-03-31T14:44:00Z"/>
                <w:rFonts w:ascii="標楷體" w:eastAsia="標楷體" w:hAnsi="標楷體"/>
              </w:rPr>
              <w:pPrChange w:id="756" w:author="yushu chiang" w:date="2020-03-31T14:44:00Z">
                <w:pPr/>
              </w:pPrChange>
            </w:pPr>
          </w:p>
        </w:tc>
      </w:tr>
    </w:tbl>
    <w:p w14:paraId="212C1C89" w14:textId="77777777" w:rsidR="00B241C4" w:rsidRPr="008434DB" w:rsidDel="00600172" w:rsidRDefault="00B241C4" w:rsidP="00600172">
      <w:pPr>
        <w:jc w:val="center"/>
        <w:rPr>
          <w:del w:id="757" w:author="yushu chiang" w:date="2020-03-31T14:44:00Z"/>
          <w:rFonts w:ascii="標楷體" w:eastAsia="標楷體" w:hAnsi="標楷體"/>
          <w:b/>
        </w:rPr>
        <w:pPrChange w:id="758" w:author="yushu chiang" w:date="2020-03-31T14:44:00Z">
          <w:pPr>
            <w:spacing w:line="360" w:lineRule="auto"/>
          </w:pPr>
        </w:pPrChange>
      </w:pPr>
      <w:del w:id="759" w:author="yushu chiang" w:date="2019-12-30T15:31:00Z">
        <w:r w:rsidRPr="008434DB" w:rsidDel="004B453A">
          <w:rPr>
            <w:rFonts w:ascii="標楷體" w:eastAsia="標楷體" w:hAnsi="標楷體" w:hint="eastAsia"/>
            <w:b/>
          </w:rPr>
          <w:delText>組合</w:delText>
        </w:r>
      </w:del>
      <w:del w:id="760" w:author="yushu chiang" w:date="2020-03-31T14:44:00Z">
        <w:r w:rsidRPr="008434DB" w:rsidDel="00600172">
          <w:rPr>
            <w:rFonts w:ascii="標楷體" w:eastAsia="標楷體" w:hAnsi="標楷體" w:hint="eastAsia"/>
            <w:b/>
          </w:rPr>
          <w:delText>測量</w:delText>
        </w:r>
      </w:del>
    </w:p>
    <w:tbl>
      <w:tblPr>
        <w:tblStyle w:val="a7"/>
        <w:tblW w:w="10453" w:type="dxa"/>
        <w:tblInd w:w="-5" w:type="dxa"/>
        <w:tblLook w:val="04A0" w:firstRow="1" w:lastRow="0" w:firstColumn="1" w:lastColumn="0" w:noHBand="0" w:noVBand="1"/>
      </w:tblPr>
      <w:tblGrid>
        <w:gridCol w:w="1701"/>
        <w:gridCol w:w="2127"/>
        <w:gridCol w:w="2126"/>
        <w:gridCol w:w="2126"/>
        <w:gridCol w:w="2373"/>
      </w:tblGrid>
      <w:tr w:rsidR="00026E1F" w:rsidRPr="008434DB" w:rsidDel="00600172" w14:paraId="486EB3C3" w14:textId="77777777" w:rsidTr="003817DB">
        <w:trPr>
          <w:trHeight w:val="158"/>
          <w:del w:id="761" w:author="yushu chiang" w:date="2020-03-31T14:44:00Z"/>
        </w:trPr>
        <w:tc>
          <w:tcPr>
            <w:tcW w:w="1701" w:type="dxa"/>
          </w:tcPr>
          <w:p w14:paraId="344F721C" w14:textId="77777777" w:rsidR="00026E1F" w:rsidRPr="008434DB" w:rsidDel="00600172" w:rsidRDefault="00026E1F" w:rsidP="00600172">
            <w:pPr>
              <w:jc w:val="center"/>
              <w:rPr>
                <w:del w:id="762" w:author="yushu chiang" w:date="2020-03-31T14:44:00Z"/>
                <w:rFonts w:ascii="標楷體" w:eastAsia="標楷體" w:hAnsi="標楷體"/>
              </w:rPr>
              <w:pPrChange w:id="763" w:author="yushu chiang" w:date="2020-03-31T14:44:00Z">
                <w:pPr/>
              </w:pPrChange>
            </w:pPr>
          </w:p>
        </w:tc>
        <w:tc>
          <w:tcPr>
            <w:tcW w:w="2127" w:type="dxa"/>
          </w:tcPr>
          <w:p w14:paraId="66D97ACE" w14:textId="77777777" w:rsidR="00026E1F" w:rsidRPr="003817DB" w:rsidDel="00600172" w:rsidRDefault="00026E1F" w:rsidP="00600172">
            <w:pPr>
              <w:jc w:val="center"/>
              <w:rPr>
                <w:del w:id="764" w:author="yushu chiang" w:date="2020-03-31T14:44:00Z"/>
                <w:rFonts w:ascii="標楷體" w:eastAsia="標楷體" w:hAnsi="標楷體"/>
                <w:szCs w:val="24"/>
              </w:rPr>
              <w:pPrChange w:id="765" w:author="yushu chiang" w:date="2020-03-31T14:44:00Z">
                <w:pPr>
                  <w:jc w:val="center"/>
                </w:pPr>
              </w:pPrChange>
            </w:pPr>
            <w:del w:id="766" w:author="yushu chiang" w:date="2020-03-31T14:44:00Z">
              <w:r w:rsidRPr="003817DB" w:rsidDel="00600172">
                <w:rPr>
                  <w:rFonts w:ascii="Times New Roman" w:eastAsia="標楷體" w:hAnsi="Times New Roman" w:hint="eastAsia"/>
                  <w:szCs w:val="24"/>
                </w:rPr>
                <w:delText>顏色名稱</w:delText>
              </w:r>
              <w:r w:rsidRPr="003817DB" w:rsidDel="00600172">
                <w:rPr>
                  <w:rFonts w:ascii="Times New Roman" w:eastAsia="標楷體" w:hAnsi="Times New Roman" w:hint="eastAsia"/>
                  <w:szCs w:val="24"/>
                </w:rPr>
                <w:delText xml:space="preserve"> + </w:delText>
              </w:r>
              <w:r w:rsidRPr="003817DB" w:rsidDel="00600172">
                <w:rPr>
                  <w:rFonts w:ascii="Times New Roman" w:eastAsia="標楷體" w:hAnsi="Times New Roman" w:hint="eastAsia"/>
                  <w:szCs w:val="24"/>
                </w:rPr>
                <w:delText>字義</w:delText>
              </w:r>
            </w:del>
          </w:p>
        </w:tc>
        <w:tc>
          <w:tcPr>
            <w:tcW w:w="2126" w:type="dxa"/>
          </w:tcPr>
          <w:p w14:paraId="40491A7C" w14:textId="77777777" w:rsidR="00026E1F" w:rsidRPr="003817DB" w:rsidDel="00600172" w:rsidRDefault="00026E1F" w:rsidP="00600172">
            <w:pPr>
              <w:jc w:val="center"/>
              <w:rPr>
                <w:del w:id="767" w:author="yushu chiang" w:date="2020-03-31T14:44:00Z"/>
                <w:rFonts w:ascii="標楷體" w:eastAsia="標楷體" w:hAnsi="標楷體"/>
                <w:szCs w:val="24"/>
              </w:rPr>
              <w:pPrChange w:id="768" w:author="yushu chiang" w:date="2020-03-31T14:44:00Z">
                <w:pPr>
                  <w:jc w:val="center"/>
                </w:pPr>
              </w:pPrChange>
            </w:pPr>
            <w:del w:id="769" w:author="yushu chiang" w:date="2020-03-31T14:44:00Z">
              <w:r w:rsidRPr="003817DB" w:rsidDel="00600172">
                <w:rPr>
                  <w:rFonts w:ascii="Times New Roman" w:eastAsia="標楷體" w:hAnsi="Times New Roman" w:hint="eastAsia"/>
                  <w:szCs w:val="24"/>
                </w:rPr>
                <w:delText>抑制</w:delText>
              </w:r>
              <w:r w:rsidRPr="003817DB" w:rsidDel="00600172">
                <w:rPr>
                  <w:rFonts w:ascii="Times New Roman" w:eastAsia="標楷體" w:hAnsi="Times New Roman" w:hint="eastAsia"/>
                  <w:szCs w:val="24"/>
                </w:rPr>
                <w:delText xml:space="preserve"> vs.</w:delText>
              </w:r>
              <w:r w:rsidRPr="003817DB" w:rsidDel="00600172">
                <w:rPr>
                  <w:rFonts w:ascii="Times New Roman" w:eastAsia="標楷體" w:hAnsi="Times New Roman" w:hint="eastAsia"/>
                  <w:szCs w:val="24"/>
                </w:rPr>
                <w:delText>顏色名稱</w:delText>
              </w:r>
            </w:del>
          </w:p>
        </w:tc>
        <w:tc>
          <w:tcPr>
            <w:tcW w:w="2126" w:type="dxa"/>
          </w:tcPr>
          <w:p w14:paraId="4F89E53B" w14:textId="77777777" w:rsidR="00026E1F" w:rsidRPr="003817DB" w:rsidDel="00600172" w:rsidRDefault="00026E1F" w:rsidP="00600172">
            <w:pPr>
              <w:jc w:val="center"/>
              <w:rPr>
                <w:del w:id="770" w:author="yushu chiang" w:date="2020-03-31T14:44:00Z"/>
                <w:rFonts w:ascii="Times New Roman" w:eastAsia="標楷體" w:hAnsi="Times New Roman"/>
                <w:szCs w:val="24"/>
              </w:rPr>
              <w:pPrChange w:id="771" w:author="yushu chiang" w:date="2020-03-31T14:44:00Z">
                <w:pPr>
                  <w:jc w:val="center"/>
                </w:pPr>
              </w:pPrChange>
            </w:pPr>
            <w:del w:id="772" w:author="yushu chiang" w:date="2020-03-31T14:44:00Z">
              <w:r w:rsidRPr="003817DB" w:rsidDel="00600172">
                <w:rPr>
                  <w:rFonts w:ascii="Times New Roman" w:eastAsia="標楷體" w:hAnsi="Times New Roman" w:hint="eastAsia"/>
                  <w:szCs w:val="24"/>
                </w:rPr>
                <w:delText>抑制</w:delText>
              </w:r>
              <w:r w:rsidRPr="003817DB" w:rsidDel="00600172">
                <w:rPr>
                  <w:rFonts w:ascii="Times New Roman" w:eastAsia="標楷體" w:hAnsi="Times New Roman" w:hint="eastAsia"/>
                  <w:szCs w:val="24"/>
                </w:rPr>
                <w:delText>/</w:delText>
              </w:r>
              <w:r w:rsidRPr="003817DB" w:rsidDel="00600172">
                <w:rPr>
                  <w:rFonts w:ascii="Times New Roman" w:eastAsia="標楷體" w:hAnsi="Times New Roman" w:hint="eastAsia"/>
                  <w:szCs w:val="24"/>
                </w:rPr>
                <w:delText>轉換</w:delText>
              </w:r>
              <w:r w:rsidRPr="003817DB" w:rsidDel="00600172">
                <w:rPr>
                  <w:rFonts w:ascii="Times New Roman" w:eastAsia="標楷體" w:hAnsi="Times New Roman" w:hint="eastAsia"/>
                  <w:szCs w:val="24"/>
                </w:rPr>
                <w:delText xml:space="preserve"> vs.</w:delText>
              </w:r>
              <w:r w:rsidRPr="003817DB" w:rsidDel="00600172">
                <w:rPr>
                  <w:rFonts w:ascii="Times New Roman" w:eastAsia="標楷體" w:hAnsi="Times New Roman" w:hint="eastAsia"/>
                  <w:szCs w:val="24"/>
                </w:rPr>
                <w:delText>合併</w:delText>
              </w:r>
              <w:r w:rsidRPr="003817DB" w:rsidDel="00600172">
                <w:rPr>
                  <w:rFonts w:ascii="Times New Roman" w:eastAsia="標楷體" w:hAnsi="Times New Roman" w:hint="eastAsia"/>
                  <w:szCs w:val="24"/>
                </w:rPr>
                <w:delText xml:space="preserve"> </w:delText>
              </w:r>
              <w:r w:rsidRPr="003817DB" w:rsidDel="00600172">
                <w:rPr>
                  <w:rFonts w:ascii="Times New Roman" w:eastAsia="標楷體" w:hAnsi="Times New Roman" w:hint="eastAsia"/>
                  <w:szCs w:val="24"/>
                </w:rPr>
                <w:delText>顏色名稱</w:delText>
              </w:r>
              <w:r w:rsidRPr="003817DB" w:rsidDel="00600172">
                <w:rPr>
                  <w:rFonts w:ascii="Times New Roman" w:eastAsia="標楷體" w:hAnsi="Times New Roman" w:hint="eastAsia"/>
                  <w:szCs w:val="24"/>
                </w:rPr>
                <w:delText>+</w:delText>
              </w:r>
              <w:r w:rsidRPr="003817DB" w:rsidDel="00600172">
                <w:rPr>
                  <w:rFonts w:ascii="Times New Roman" w:eastAsia="標楷體" w:hAnsi="Times New Roman" w:hint="eastAsia"/>
                  <w:szCs w:val="24"/>
                </w:rPr>
                <w:delText>字義</w:delText>
              </w:r>
            </w:del>
          </w:p>
        </w:tc>
        <w:tc>
          <w:tcPr>
            <w:tcW w:w="2373" w:type="dxa"/>
          </w:tcPr>
          <w:p w14:paraId="782BEEA2" w14:textId="77777777" w:rsidR="00026E1F" w:rsidRPr="003817DB" w:rsidDel="00600172" w:rsidRDefault="00026E1F" w:rsidP="00600172">
            <w:pPr>
              <w:jc w:val="center"/>
              <w:rPr>
                <w:del w:id="773" w:author="yushu chiang" w:date="2020-03-31T14:44:00Z"/>
                <w:rFonts w:ascii="Times New Roman" w:eastAsia="標楷體" w:hAnsi="Times New Roman"/>
                <w:szCs w:val="24"/>
              </w:rPr>
              <w:pPrChange w:id="774" w:author="yushu chiang" w:date="2020-03-31T14:44:00Z">
                <w:pPr>
                  <w:jc w:val="center"/>
                </w:pPr>
              </w:pPrChange>
            </w:pPr>
            <w:del w:id="775" w:author="yushu chiang" w:date="2020-03-31T14:44:00Z">
              <w:r w:rsidRPr="003817DB" w:rsidDel="00600172">
                <w:rPr>
                  <w:rFonts w:ascii="Times New Roman" w:eastAsia="標楷體" w:hAnsi="Times New Roman" w:hint="eastAsia"/>
                  <w:szCs w:val="24"/>
                </w:rPr>
                <w:delText>抑制</w:delText>
              </w:r>
              <w:r w:rsidRPr="003817DB" w:rsidDel="00600172">
                <w:rPr>
                  <w:rFonts w:ascii="Times New Roman" w:eastAsia="標楷體" w:hAnsi="Times New Roman" w:hint="eastAsia"/>
                  <w:szCs w:val="24"/>
                </w:rPr>
                <w:delText>/</w:delText>
              </w:r>
              <w:r w:rsidRPr="003817DB" w:rsidDel="00600172">
                <w:rPr>
                  <w:rFonts w:ascii="Times New Roman" w:eastAsia="標楷體" w:hAnsi="Times New Roman" w:hint="eastAsia"/>
                  <w:szCs w:val="24"/>
                </w:rPr>
                <w:delText>轉換</w:delText>
              </w:r>
              <w:r w:rsidRPr="003817DB" w:rsidDel="00600172">
                <w:rPr>
                  <w:rFonts w:ascii="Times New Roman" w:eastAsia="標楷體" w:hAnsi="Times New Roman" w:hint="eastAsia"/>
                  <w:szCs w:val="24"/>
                </w:rPr>
                <w:delText xml:space="preserve"> vs. </w:delText>
              </w:r>
              <w:r w:rsidRPr="003817DB" w:rsidDel="00600172">
                <w:rPr>
                  <w:rFonts w:ascii="Times New Roman" w:eastAsia="標楷體" w:hAnsi="Times New Roman" w:hint="eastAsia"/>
                  <w:szCs w:val="24"/>
                </w:rPr>
                <w:delText>抑制</w:delText>
              </w:r>
            </w:del>
          </w:p>
        </w:tc>
      </w:tr>
      <w:tr w:rsidR="00A371AC" w:rsidRPr="008434DB" w:rsidDel="00600172" w14:paraId="42DE0E5E" w14:textId="77777777" w:rsidTr="003817DB">
        <w:trPr>
          <w:trHeight w:val="167"/>
          <w:del w:id="776" w:author="yushu chiang" w:date="2020-03-31T14:44:00Z"/>
        </w:trPr>
        <w:tc>
          <w:tcPr>
            <w:tcW w:w="1701" w:type="dxa"/>
          </w:tcPr>
          <w:p w14:paraId="59F323DE" w14:textId="77777777" w:rsidR="00A371AC" w:rsidRPr="008434DB" w:rsidDel="00600172" w:rsidRDefault="00A371AC" w:rsidP="00600172">
            <w:pPr>
              <w:jc w:val="center"/>
              <w:rPr>
                <w:del w:id="777" w:author="yushu chiang" w:date="2020-03-31T14:44:00Z"/>
                <w:rFonts w:ascii="標楷體" w:eastAsia="標楷體" w:hAnsi="標楷體"/>
                <w:b/>
              </w:rPr>
              <w:pPrChange w:id="778" w:author="yushu chiang" w:date="2020-03-31T14:44:00Z">
                <w:pPr/>
              </w:pPrChange>
            </w:pPr>
            <w:del w:id="779" w:author="yushu chiang" w:date="2020-01-15T16:19:00Z">
              <w:r w:rsidDel="00BA0B36">
                <w:rPr>
                  <w:rFonts w:ascii="標楷體" w:eastAsia="標楷體" w:hAnsi="標楷體" w:hint="eastAsia"/>
                  <w:b/>
                </w:rPr>
                <w:delText>量尺</w:delText>
              </w:r>
              <w:r w:rsidRPr="008434DB" w:rsidDel="00BA0B36">
                <w:rPr>
                  <w:rFonts w:ascii="標楷體" w:eastAsia="標楷體" w:hAnsi="標楷體" w:hint="eastAsia"/>
                  <w:b/>
                </w:rPr>
                <w:delText>分數</w:delText>
              </w:r>
            </w:del>
          </w:p>
        </w:tc>
        <w:tc>
          <w:tcPr>
            <w:tcW w:w="2127" w:type="dxa"/>
          </w:tcPr>
          <w:p w14:paraId="5FB3E84B" w14:textId="77777777" w:rsidR="00A371AC" w:rsidRPr="008434DB" w:rsidDel="00600172" w:rsidRDefault="00A371AC" w:rsidP="00600172">
            <w:pPr>
              <w:jc w:val="center"/>
              <w:rPr>
                <w:del w:id="780" w:author="yushu chiang" w:date="2020-03-31T14:44:00Z"/>
                <w:rFonts w:ascii="標楷體" w:eastAsia="標楷體" w:hAnsi="標楷體"/>
              </w:rPr>
              <w:pPrChange w:id="781" w:author="yushu chiang" w:date="2020-03-31T14:44:00Z">
                <w:pPr/>
              </w:pPrChange>
            </w:pPr>
          </w:p>
        </w:tc>
        <w:tc>
          <w:tcPr>
            <w:tcW w:w="2126" w:type="dxa"/>
          </w:tcPr>
          <w:p w14:paraId="13E36DA0" w14:textId="77777777" w:rsidR="00A371AC" w:rsidRPr="008434DB" w:rsidDel="00600172" w:rsidRDefault="00A371AC" w:rsidP="00600172">
            <w:pPr>
              <w:jc w:val="center"/>
              <w:rPr>
                <w:del w:id="782" w:author="yushu chiang" w:date="2020-03-31T14:44:00Z"/>
                <w:rFonts w:ascii="標楷體" w:eastAsia="標楷體" w:hAnsi="標楷體"/>
              </w:rPr>
              <w:pPrChange w:id="783" w:author="yushu chiang" w:date="2020-03-31T14:44:00Z">
                <w:pPr/>
              </w:pPrChange>
            </w:pPr>
          </w:p>
        </w:tc>
        <w:tc>
          <w:tcPr>
            <w:tcW w:w="2126" w:type="dxa"/>
          </w:tcPr>
          <w:p w14:paraId="16F14794" w14:textId="77777777" w:rsidR="00A371AC" w:rsidRPr="008434DB" w:rsidDel="00600172" w:rsidRDefault="00A371AC" w:rsidP="00600172">
            <w:pPr>
              <w:jc w:val="center"/>
              <w:rPr>
                <w:del w:id="784" w:author="yushu chiang" w:date="2020-03-31T14:44:00Z"/>
                <w:rFonts w:ascii="標楷體" w:eastAsia="標楷體" w:hAnsi="標楷體"/>
              </w:rPr>
              <w:pPrChange w:id="785" w:author="yushu chiang" w:date="2020-03-31T14:44:00Z">
                <w:pPr/>
              </w:pPrChange>
            </w:pPr>
          </w:p>
        </w:tc>
        <w:tc>
          <w:tcPr>
            <w:tcW w:w="2373" w:type="dxa"/>
          </w:tcPr>
          <w:p w14:paraId="4153B1F0" w14:textId="77777777" w:rsidR="00A371AC" w:rsidRPr="008434DB" w:rsidDel="00600172" w:rsidRDefault="00A371AC" w:rsidP="00600172">
            <w:pPr>
              <w:jc w:val="center"/>
              <w:rPr>
                <w:del w:id="786" w:author="yushu chiang" w:date="2020-03-31T14:44:00Z"/>
                <w:rFonts w:ascii="標楷體" w:eastAsia="標楷體" w:hAnsi="標楷體"/>
              </w:rPr>
              <w:pPrChange w:id="787" w:author="yushu chiang" w:date="2020-03-31T14:44:00Z">
                <w:pPr/>
              </w:pPrChange>
            </w:pPr>
          </w:p>
        </w:tc>
      </w:tr>
      <w:tr w:rsidR="00A371AC" w:rsidRPr="008434DB" w:rsidDel="00600172" w14:paraId="5D9BC6A5" w14:textId="77777777" w:rsidTr="003817DB">
        <w:trPr>
          <w:trHeight w:val="170"/>
          <w:del w:id="788" w:author="yushu chiang" w:date="2020-03-31T14:44:00Z"/>
        </w:trPr>
        <w:tc>
          <w:tcPr>
            <w:tcW w:w="1701" w:type="dxa"/>
          </w:tcPr>
          <w:p w14:paraId="5BD9FF3E" w14:textId="77777777" w:rsidR="00A371AC" w:rsidRPr="008434DB" w:rsidDel="00600172" w:rsidRDefault="00A371AC" w:rsidP="00600172">
            <w:pPr>
              <w:jc w:val="center"/>
              <w:rPr>
                <w:del w:id="789" w:author="yushu chiang" w:date="2020-03-31T14:44:00Z"/>
                <w:rFonts w:ascii="標楷體" w:eastAsia="標楷體" w:hAnsi="標楷體"/>
                <w:b/>
              </w:rPr>
              <w:pPrChange w:id="790" w:author="yushu chiang" w:date="2020-03-31T14:44:00Z">
                <w:pPr/>
              </w:pPrChange>
            </w:pPr>
            <w:del w:id="791" w:author="yushu chiang" w:date="2020-01-15T16:19:00Z">
              <w:r w:rsidDel="00BA0B36">
                <w:rPr>
                  <w:rFonts w:ascii="標楷體" w:eastAsia="標楷體" w:hAnsi="標楷體" w:hint="eastAsia"/>
                  <w:b/>
                </w:rPr>
                <w:delText>比較量尺</w:delText>
              </w:r>
              <w:r w:rsidRPr="008434DB" w:rsidDel="00BA0B36">
                <w:rPr>
                  <w:rFonts w:ascii="標楷體" w:eastAsia="標楷體" w:hAnsi="標楷體" w:hint="eastAsia"/>
                  <w:b/>
                </w:rPr>
                <w:delText>分數</w:delText>
              </w:r>
            </w:del>
          </w:p>
        </w:tc>
        <w:tc>
          <w:tcPr>
            <w:tcW w:w="2127" w:type="dxa"/>
          </w:tcPr>
          <w:p w14:paraId="5521D838" w14:textId="77777777" w:rsidR="00A371AC" w:rsidRPr="008434DB" w:rsidDel="00600172" w:rsidRDefault="00A371AC" w:rsidP="00600172">
            <w:pPr>
              <w:jc w:val="center"/>
              <w:rPr>
                <w:del w:id="792" w:author="yushu chiang" w:date="2020-03-31T14:44:00Z"/>
                <w:rFonts w:ascii="標楷體" w:eastAsia="標楷體" w:hAnsi="標楷體"/>
              </w:rPr>
              <w:pPrChange w:id="793" w:author="yushu chiang" w:date="2020-03-31T14:44:00Z">
                <w:pPr/>
              </w:pPrChange>
            </w:pPr>
          </w:p>
        </w:tc>
        <w:tc>
          <w:tcPr>
            <w:tcW w:w="2126" w:type="dxa"/>
          </w:tcPr>
          <w:p w14:paraId="0E70CF5D" w14:textId="77777777" w:rsidR="00A371AC" w:rsidRPr="008434DB" w:rsidDel="00600172" w:rsidRDefault="00A371AC" w:rsidP="00600172">
            <w:pPr>
              <w:jc w:val="center"/>
              <w:rPr>
                <w:del w:id="794" w:author="yushu chiang" w:date="2020-03-31T14:44:00Z"/>
                <w:rFonts w:ascii="標楷體" w:eastAsia="標楷體" w:hAnsi="標楷體"/>
              </w:rPr>
              <w:pPrChange w:id="795" w:author="yushu chiang" w:date="2020-03-31T14:44:00Z">
                <w:pPr/>
              </w:pPrChange>
            </w:pPr>
          </w:p>
        </w:tc>
        <w:tc>
          <w:tcPr>
            <w:tcW w:w="2126" w:type="dxa"/>
          </w:tcPr>
          <w:p w14:paraId="18CFCF4C" w14:textId="77777777" w:rsidR="00A371AC" w:rsidRPr="008434DB" w:rsidDel="00600172" w:rsidRDefault="00A371AC" w:rsidP="00600172">
            <w:pPr>
              <w:jc w:val="center"/>
              <w:rPr>
                <w:del w:id="796" w:author="yushu chiang" w:date="2020-03-31T14:44:00Z"/>
                <w:rFonts w:ascii="標楷體" w:eastAsia="標楷體" w:hAnsi="標楷體"/>
              </w:rPr>
              <w:pPrChange w:id="797" w:author="yushu chiang" w:date="2020-03-31T14:44:00Z">
                <w:pPr/>
              </w:pPrChange>
            </w:pPr>
          </w:p>
        </w:tc>
        <w:tc>
          <w:tcPr>
            <w:tcW w:w="2373" w:type="dxa"/>
          </w:tcPr>
          <w:p w14:paraId="77504609" w14:textId="77777777" w:rsidR="00A371AC" w:rsidRPr="008434DB" w:rsidDel="00600172" w:rsidRDefault="00A371AC" w:rsidP="00600172">
            <w:pPr>
              <w:jc w:val="center"/>
              <w:rPr>
                <w:del w:id="798" w:author="yushu chiang" w:date="2020-03-31T14:44:00Z"/>
                <w:rFonts w:ascii="標楷體" w:eastAsia="標楷體" w:hAnsi="標楷體"/>
              </w:rPr>
              <w:pPrChange w:id="799" w:author="yushu chiang" w:date="2020-03-31T14:44:00Z">
                <w:pPr/>
              </w:pPrChange>
            </w:pPr>
          </w:p>
        </w:tc>
      </w:tr>
    </w:tbl>
    <w:p w14:paraId="3C20A00D" w14:textId="77777777" w:rsidR="00B241C4" w:rsidRPr="008434DB" w:rsidDel="00600172" w:rsidRDefault="00B241C4" w:rsidP="00600172">
      <w:pPr>
        <w:jc w:val="center"/>
        <w:rPr>
          <w:del w:id="800" w:author="yushu chiang" w:date="2020-03-31T14:44:00Z"/>
          <w:rFonts w:ascii="標楷體" w:eastAsia="標楷體" w:hAnsi="標楷體"/>
          <w:b/>
        </w:rPr>
        <w:pPrChange w:id="801" w:author="yushu chiang" w:date="2020-03-31T14:44:00Z">
          <w:pPr>
            <w:spacing w:line="360" w:lineRule="auto"/>
          </w:pPr>
        </w:pPrChange>
      </w:pPr>
      <w:del w:id="802" w:author="yushu chiang" w:date="2020-03-31T14:44:00Z">
        <w:r w:rsidRPr="008434DB" w:rsidDel="00600172">
          <w:rPr>
            <w:rFonts w:ascii="標楷體" w:eastAsia="標楷體" w:hAnsi="標楷體" w:hint="eastAsia"/>
            <w:b/>
          </w:rPr>
          <w:delText>選擇性測量</w:delText>
        </w:r>
      </w:del>
    </w:p>
    <w:tbl>
      <w:tblPr>
        <w:tblStyle w:val="a7"/>
        <w:tblW w:w="10457" w:type="dxa"/>
        <w:tblInd w:w="-5" w:type="dxa"/>
        <w:tblLook w:val="04A0" w:firstRow="1" w:lastRow="0" w:firstColumn="1" w:lastColumn="0" w:noHBand="0" w:noVBand="1"/>
      </w:tblPr>
      <w:tblGrid>
        <w:gridCol w:w="1418"/>
        <w:gridCol w:w="1129"/>
        <w:gridCol w:w="1130"/>
        <w:gridCol w:w="1130"/>
        <w:gridCol w:w="1130"/>
        <w:gridCol w:w="1130"/>
        <w:gridCol w:w="1130"/>
        <w:gridCol w:w="1130"/>
        <w:gridCol w:w="1130"/>
      </w:tblGrid>
      <w:tr w:rsidR="00055DF5" w:rsidRPr="008434DB" w:rsidDel="00600172" w14:paraId="7E1C530B" w14:textId="77777777" w:rsidTr="00055DF5">
        <w:trPr>
          <w:trHeight w:val="209"/>
          <w:del w:id="803" w:author="yushu chiang" w:date="2020-03-31T14:44:00Z"/>
        </w:trPr>
        <w:tc>
          <w:tcPr>
            <w:tcW w:w="1418" w:type="dxa"/>
            <w:vMerge w:val="restart"/>
          </w:tcPr>
          <w:p w14:paraId="4AA8F315" w14:textId="77777777" w:rsidR="00055DF5" w:rsidRPr="008434DB" w:rsidDel="00600172" w:rsidRDefault="00055DF5" w:rsidP="00600172">
            <w:pPr>
              <w:jc w:val="center"/>
              <w:rPr>
                <w:del w:id="804" w:author="yushu chiang" w:date="2020-03-31T14:44:00Z"/>
                <w:rFonts w:ascii="標楷體" w:eastAsia="標楷體" w:hAnsi="標楷體"/>
              </w:rPr>
              <w:pPrChange w:id="805" w:author="yushu chiang" w:date="2020-03-31T14:44:00Z">
                <w:pPr/>
              </w:pPrChange>
            </w:pPr>
          </w:p>
        </w:tc>
        <w:tc>
          <w:tcPr>
            <w:tcW w:w="2259" w:type="dxa"/>
            <w:gridSpan w:val="2"/>
          </w:tcPr>
          <w:p w14:paraId="4E8236BC" w14:textId="77777777" w:rsidR="00055DF5" w:rsidRPr="00026E1F" w:rsidDel="00600172" w:rsidRDefault="00055DF5" w:rsidP="00600172">
            <w:pPr>
              <w:jc w:val="center"/>
              <w:rPr>
                <w:del w:id="806" w:author="yushu chiang" w:date="2020-03-31T14:44:00Z"/>
                <w:rFonts w:ascii="Times New Roman" w:eastAsia="標楷體" w:hAnsi="Times New Roman"/>
                <w:szCs w:val="24"/>
              </w:rPr>
              <w:pPrChange w:id="807" w:author="yushu chiang" w:date="2020-03-31T14:44:00Z">
                <w:pPr>
                  <w:jc w:val="center"/>
                </w:pPr>
              </w:pPrChange>
            </w:pPr>
            <w:del w:id="808" w:author="yushu chiang" w:date="2020-03-31T14:44:00Z">
              <w:r w:rsidRPr="00026E1F" w:rsidDel="00600172">
                <w:rPr>
                  <w:rFonts w:ascii="Times New Roman" w:eastAsia="標楷體" w:hAnsi="Times New Roman" w:hint="eastAsia"/>
                  <w:szCs w:val="24"/>
                </w:rPr>
                <w:delText>情境一：</w:delText>
              </w:r>
              <w:r w:rsidRPr="00026E1F" w:rsidDel="00600172">
                <w:rPr>
                  <w:rFonts w:ascii="Times New Roman" w:eastAsia="標楷體" w:hAnsi="Times New Roman" w:hint="eastAsia"/>
                </w:rPr>
                <w:delText>顏色名稱</w:delText>
              </w:r>
            </w:del>
          </w:p>
        </w:tc>
        <w:tc>
          <w:tcPr>
            <w:tcW w:w="2260" w:type="dxa"/>
            <w:gridSpan w:val="2"/>
          </w:tcPr>
          <w:p w14:paraId="747A966C" w14:textId="77777777" w:rsidR="00055DF5" w:rsidRPr="00026E1F" w:rsidDel="00600172" w:rsidRDefault="00055DF5" w:rsidP="00600172">
            <w:pPr>
              <w:jc w:val="center"/>
              <w:rPr>
                <w:del w:id="809" w:author="yushu chiang" w:date="2020-03-31T14:44:00Z"/>
                <w:rFonts w:ascii="Times New Roman" w:eastAsia="標楷體" w:hAnsi="Times New Roman"/>
                <w:szCs w:val="24"/>
              </w:rPr>
              <w:pPrChange w:id="810" w:author="yushu chiang" w:date="2020-03-31T14:44:00Z">
                <w:pPr>
                  <w:jc w:val="center"/>
                </w:pPr>
              </w:pPrChange>
            </w:pPr>
            <w:del w:id="811" w:author="yushu chiang" w:date="2020-03-31T14:44:00Z">
              <w:r w:rsidRPr="00026E1F" w:rsidDel="00600172">
                <w:rPr>
                  <w:rFonts w:ascii="Times New Roman" w:eastAsia="標楷體" w:hAnsi="Times New Roman" w:hint="eastAsia"/>
                  <w:szCs w:val="24"/>
                </w:rPr>
                <w:delText>情境二：</w:delText>
              </w:r>
              <w:r w:rsidRPr="00026E1F" w:rsidDel="00600172">
                <w:rPr>
                  <w:rFonts w:ascii="Times New Roman" w:eastAsia="標楷體" w:hAnsi="Times New Roman" w:hint="eastAsia"/>
                </w:rPr>
                <w:delText>字義</w:delText>
              </w:r>
            </w:del>
          </w:p>
        </w:tc>
        <w:tc>
          <w:tcPr>
            <w:tcW w:w="2260" w:type="dxa"/>
            <w:gridSpan w:val="2"/>
          </w:tcPr>
          <w:p w14:paraId="1DE99C0E" w14:textId="77777777" w:rsidR="00055DF5" w:rsidRPr="00026E1F" w:rsidDel="00600172" w:rsidRDefault="00055DF5" w:rsidP="00600172">
            <w:pPr>
              <w:jc w:val="center"/>
              <w:rPr>
                <w:del w:id="812" w:author="yushu chiang" w:date="2020-03-31T14:44:00Z"/>
                <w:rFonts w:ascii="Times New Roman" w:eastAsia="標楷體" w:hAnsi="Times New Roman"/>
                <w:szCs w:val="24"/>
              </w:rPr>
              <w:pPrChange w:id="813" w:author="yushu chiang" w:date="2020-03-31T14:44:00Z">
                <w:pPr>
                  <w:jc w:val="center"/>
                </w:pPr>
              </w:pPrChange>
            </w:pPr>
            <w:del w:id="814" w:author="yushu chiang" w:date="2020-03-31T14:44:00Z">
              <w:r w:rsidRPr="00026E1F" w:rsidDel="00600172">
                <w:rPr>
                  <w:rFonts w:ascii="Times New Roman" w:eastAsia="標楷體" w:hAnsi="Times New Roman" w:hint="eastAsia"/>
                  <w:szCs w:val="24"/>
                </w:rPr>
                <w:delText>情境三：</w:delText>
              </w:r>
              <w:r w:rsidRPr="00026E1F" w:rsidDel="00600172">
                <w:rPr>
                  <w:rFonts w:ascii="Times New Roman" w:eastAsia="標楷體" w:hAnsi="Times New Roman" w:hint="eastAsia"/>
                </w:rPr>
                <w:delText>抑制</w:delText>
              </w:r>
            </w:del>
          </w:p>
        </w:tc>
        <w:tc>
          <w:tcPr>
            <w:tcW w:w="2260" w:type="dxa"/>
            <w:gridSpan w:val="2"/>
          </w:tcPr>
          <w:p w14:paraId="26149171" w14:textId="77777777" w:rsidR="00055DF5" w:rsidRPr="00026E1F" w:rsidDel="00600172" w:rsidRDefault="00055DF5" w:rsidP="00600172">
            <w:pPr>
              <w:jc w:val="center"/>
              <w:rPr>
                <w:del w:id="815" w:author="yushu chiang" w:date="2020-03-31T14:44:00Z"/>
                <w:rFonts w:ascii="Times New Roman" w:eastAsia="標楷體" w:hAnsi="Times New Roman"/>
                <w:szCs w:val="24"/>
              </w:rPr>
              <w:pPrChange w:id="816" w:author="yushu chiang" w:date="2020-03-31T14:44:00Z">
                <w:pPr>
                  <w:jc w:val="center"/>
                </w:pPr>
              </w:pPrChange>
            </w:pPr>
            <w:del w:id="817" w:author="yushu chiang" w:date="2020-03-31T14:44:00Z">
              <w:r w:rsidRPr="00026E1F" w:rsidDel="00600172">
                <w:rPr>
                  <w:rFonts w:ascii="Times New Roman" w:eastAsia="標楷體" w:hAnsi="Times New Roman" w:hint="eastAsia"/>
                  <w:szCs w:val="24"/>
                </w:rPr>
                <w:delText>情境四：</w:delText>
              </w:r>
              <w:r w:rsidRPr="00026E1F" w:rsidDel="00600172">
                <w:rPr>
                  <w:rFonts w:ascii="Times New Roman" w:eastAsia="標楷體" w:hAnsi="Times New Roman" w:hint="eastAsia"/>
                </w:rPr>
                <w:delText>抑制</w:delText>
              </w:r>
              <w:r w:rsidRPr="00026E1F" w:rsidDel="00600172">
                <w:rPr>
                  <w:rFonts w:ascii="Times New Roman" w:eastAsia="標楷體" w:hAnsi="Times New Roman" w:hint="eastAsia"/>
                </w:rPr>
                <w:delText>/</w:delText>
              </w:r>
              <w:r w:rsidRPr="00026E1F" w:rsidDel="00600172">
                <w:rPr>
                  <w:rFonts w:ascii="Times New Roman" w:eastAsia="標楷體" w:hAnsi="Times New Roman" w:hint="eastAsia"/>
                </w:rPr>
                <w:delText>轉換</w:delText>
              </w:r>
            </w:del>
          </w:p>
        </w:tc>
      </w:tr>
      <w:tr w:rsidR="00055DF5" w:rsidRPr="008434DB" w:rsidDel="00600172" w14:paraId="0A637268" w14:textId="77777777" w:rsidTr="00055DF5">
        <w:trPr>
          <w:trHeight w:val="146"/>
          <w:del w:id="818" w:author="yushu chiang" w:date="2020-03-31T14:44:00Z"/>
        </w:trPr>
        <w:tc>
          <w:tcPr>
            <w:tcW w:w="1418" w:type="dxa"/>
            <w:vMerge/>
          </w:tcPr>
          <w:p w14:paraId="1FAAD9A4" w14:textId="77777777" w:rsidR="00055DF5" w:rsidRPr="008434DB" w:rsidDel="00600172" w:rsidRDefault="00055DF5" w:rsidP="00600172">
            <w:pPr>
              <w:jc w:val="center"/>
              <w:rPr>
                <w:del w:id="819" w:author="yushu chiang" w:date="2020-03-31T14:44:00Z"/>
                <w:rFonts w:ascii="標楷體" w:eastAsia="標楷體" w:hAnsi="標楷體"/>
                <w:b/>
              </w:rPr>
              <w:pPrChange w:id="820" w:author="yushu chiang" w:date="2020-03-31T14:44:00Z">
                <w:pPr/>
              </w:pPrChange>
            </w:pPr>
          </w:p>
        </w:tc>
        <w:tc>
          <w:tcPr>
            <w:tcW w:w="1129" w:type="dxa"/>
            <w:shd w:val="clear" w:color="auto" w:fill="auto"/>
          </w:tcPr>
          <w:p w14:paraId="786C19CE" w14:textId="77777777" w:rsidR="00055DF5" w:rsidRPr="00055DF5" w:rsidDel="00600172" w:rsidRDefault="00055DF5" w:rsidP="00600172">
            <w:pPr>
              <w:jc w:val="center"/>
              <w:rPr>
                <w:del w:id="821" w:author="yushu chiang" w:date="2020-03-31T14:44:00Z"/>
                <w:rFonts w:ascii="標楷體" w:eastAsia="標楷體" w:hAnsi="標楷體"/>
                <w:sz w:val="22"/>
              </w:rPr>
              <w:pPrChange w:id="822" w:author="yushu chiang" w:date="2020-03-31T14:44:00Z">
                <w:pPr/>
              </w:pPrChange>
            </w:pPr>
            <w:del w:id="823" w:author="yushu chiang" w:date="2020-03-31T14:44:00Z">
              <w:r w:rsidRPr="00055DF5" w:rsidDel="00600172">
                <w:rPr>
                  <w:rFonts w:ascii="標楷體" w:eastAsia="標楷體" w:hAnsi="標楷體" w:hint="eastAsia"/>
                  <w:sz w:val="22"/>
                </w:rPr>
                <w:delText>原始分數</w:delText>
              </w:r>
            </w:del>
          </w:p>
        </w:tc>
        <w:tc>
          <w:tcPr>
            <w:tcW w:w="1130" w:type="dxa"/>
            <w:shd w:val="clear" w:color="auto" w:fill="auto"/>
          </w:tcPr>
          <w:p w14:paraId="6626DAA3" w14:textId="77777777" w:rsidR="00055DF5" w:rsidRPr="00055DF5" w:rsidDel="00600172" w:rsidRDefault="00055DF5" w:rsidP="00600172">
            <w:pPr>
              <w:jc w:val="center"/>
              <w:rPr>
                <w:del w:id="824" w:author="yushu chiang" w:date="2020-03-31T14:44:00Z"/>
                <w:rFonts w:ascii="標楷體" w:eastAsia="標楷體" w:hAnsi="標楷體"/>
                <w:sz w:val="22"/>
              </w:rPr>
              <w:pPrChange w:id="825" w:author="yushu chiang" w:date="2020-03-31T14:44:00Z">
                <w:pPr/>
              </w:pPrChange>
            </w:pPr>
            <w:del w:id="826" w:author="yushu chiang" w:date="2020-03-31T14:44:00Z">
              <w:r w:rsidRPr="00055DF5" w:rsidDel="00600172">
                <w:rPr>
                  <w:rFonts w:ascii="標楷體" w:eastAsia="標楷體" w:hAnsi="標楷體" w:hint="eastAsia"/>
                  <w:sz w:val="22"/>
                </w:rPr>
                <w:delText>累計百分等級</w:delText>
              </w:r>
            </w:del>
          </w:p>
        </w:tc>
        <w:tc>
          <w:tcPr>
            <w:tcW w:w="1130" w:type="dxa"/>
            <w:shd w:val="clear" w:color="auto" w:fill="auto"/>
          </w:tcPr>
          <w:p w14:paraId="7B9E8125" w14:textId="77777777" w:rsidR="00055DF5" w:rsidRPr="00055DF5" w:rsidDel="00600172" w:rsidRDefault="00055DF5" w:rsidP="00600172">
            <w:pPr>
              <w:jc w:val="center"/>
              <w:rPr>
                <w:del w:id="827" w:author="yushu chiang" w:date="2020-03-31T14:44:00Z"/>
                <w:rFonts w:ascii="標楷體" w:eastAsia="標楷體" w:hAnsi="標楷體"/>
                <w:sz w:val="22"/>
              </w:rPr>
              <w:pPrChange w:id="828" w:author="yushu chiang" w:date="2020-03-31T14:44:00Z">
                <w:pPr/>
              </w:pPrChange>
            </w:pPr>
            <w:del w:id="829" w:author="yushu chiang" w:date="2020-03-31T14:44:00Z">
              <w:r w:rsidRPr="00055DF5" w:rsidDel="00600172">
                <w:rPr>
                  <w:rFonts w:ascii="標楷體" w:eastAsia="標楷體" w:hAnsi="標楷體" w:hint="eastAsia"/>
                  <w:sz w:val="22"/>
                </w:rPr>
                <w:delText>原始分數</w:delText>
              </w:r>
            </w:del>
          </w:p>
        </w:tc>
        <w:tc>
          <w:tcPr>
            <w:tcW w:w="1130" w:type="dxa"/>
            <w:shd w:val="clear" w:color="auto" w:fill="auto"/>
          </w:tcPr>
          <w:p w14:paraId="0ACD51CB" w14:textId="77777777" w:rsidR="00055DF5" w:rsidRPr="00055DF5" w:rsidDel="00600172" w:rsidRDefault="00055DF5" w:rsidP="00600172">
            <w:pPr>
              <w:jc w:val="center"/>
              <w:rPr>
                <w:del w:id="830" w:author="yushu chiang" w:date="2020-03-31T14:44:00Z"/>
                <w:rFonts w:ascii="標楷體" w:eastAsia="標楷體" w:hAnsi="標楷體"/>
                <w:sz w:val="22"/>
              </w:rPr>
              <w:pPrChange w:id="831" w:author="yushu chiang" w:date="2020-03-31T14:44:00Z">
                <w:pPr/>
              </w:pPrChange>
            </w:pPr>
            <w:del w:id="832" w:author="yushu chiang" w:date="2020-03-31T14:44:00Z">
              <w:r w:rsidRPr="00055DF5" w:rsidDel="00600172">
                <w:rPr>
                  <w:rFonts w:ascii="標楷體" w:eastAsia="標楷體" w:hAnsi="標楷體" w:hint="eastAsia"/>
                  <w:sz w:val="22"/>
                </w:rPr>
                <w:delText>累計百分等級</w:delText>
              </w:r>
            </w:del>
          </w:p>
        </w:tc>
        <w:tc>
          <w:tcPr>
            <w:tcW w:w="1130" w:type="dxa"/>
            <w:shd w:val="clear" w:color="auto" w:fill="auto"/>
          </w:tcPr>
          <w:p w14:paraId="01C79B36" w14:textId="77777777" w:rsidR="00055DF5" w:rsidRPr="00055DF5" w:rsidDel="00600172" w:rsidRDefault="00055DF5" w:rsidP="00600172">
            <w:pPr>
              <w:jc w:val="center"/>
              <w:rPr>
                <w:del w:id="833" w:author="yushu chiang" w:date="2020-03-31T14:44:00Z"/>
                <w:rFonts w:ascii="標楷體" w:eastAsia="標楷體" w:hAnsi="標楷體"/>
                <w:sz w:val="22"/>
              </w:rPr>
              <w:pPrChange w:id="834" w:author="yushu chiang" w:date="2020-03-31T14:44:00Z">
                <w:pPr/>
              </w:pPrChange>
            </w:pPr>
            <w:del w:id="835" w:author="yushu chiang" w:date="2020-03-31T14:44:00Z">
              <w:r w:rsidRPr="00055DF5" w:rsidDel="00600172">
                <w:rPr>
                  <w:rFonts w:ascii="標楷體" w:eastAsia="標楷體" w:hAnsi="標楷體" w:hint="eastAsia"/>
                  <w:sz w:val="22"/>
                </w:rPr>
                <w:delText>原始分數</w:delText>
              </w:r>
            </w:del>
          </w:p>
        </w:tc>
        <w:tc>
          <w:tcPr>
            <w:tcW w:w="1130" w:type="dxa"/>
            <w:shd w:val="clear" w:color="auto" w:fill="auto"/>
          </w:tcPr>
          <w:p w14:paraId="619A1E83" w14:textId="77777777" w:rsidR="00055DF5" w:rsidRPr="00055DF5" w:rsidDel="00600172" w:rsidRDefault="00055DF5" w:rsidP="00600172">
            <w:pPr>
              <w:jc w:val="center"/>
              <w:rPr>
                <w:del w:id="836" w:author="yushu chiang" w:date="2020-03-31T14:44:00Z"/>
                <w:rFonts w:ascii="標楷體" w:eastAsia="標楷體" w:hAnsi="標楷體"/>
                <w:sz w:val="22"/>
              </w:rPr>
              <w:pPrChange w:id="837" w:author="yushu chiang" w:date="2020-03-31T14:44:00Z">
                <w:pPr/>
              </w:pPrChange>
            </w:pPr>
            <w:del w:id="838" w:author="yushu chiang" w:date="2020-03-31T14:44:00Z">
              <w:r w:rsidRPr="00055DF5" w:rsidDel="00600172">
                <w:rPr>
                  <w:rFonts w:ascii="標楷體" w:eastAsia="標楷體" w:hAnsi="標楷體" w:hint="eastAsia"/>
                  <w:sz w:val="22"/>
                </w:rPr>
                <w:delText>累計百分等級</w:delText>
              </w:r>
            </w:del>
          </w:p>
        </w:tc>
        <w:tc>
          <w:tcPr>
            <w:tcW w:w="1130" w:type="dxa"/>
            <w:shd w:val="clear" w:color="auto" w:fill="auto"/>
          </w:tcPr>
          <w:p w14:paraId="709174C3" w14:textId="77777777" w:rsidR="00055DF5" w:rsidRPr="00055DF5" w:rsidDel="00600172" w:rsidRDefault="00055DF5" w:rsidP="00600172">
            <w:pPr>
              <w:jc w:val="center"/>
              <w:rPr>
                <w:del w:id="839" w:author="yushu chiang" w:date="2020-03-31T14:44:00Z"/>
                <w:rFonts w:ascii="標楷體" w:eastAsia="標楷體" w:hAnsi="標楷體"/>
                <w:sz w:val="22"/>
              </w:rPr>
              <w:pPrChange w:id="840" w:author="yushu chiang" w:date="2020-03-31T14:44:00Z">
                <w:pPr/>
              </w:pPrChange>
            </w:pPr>
            <w:del w:id="841" w:author="yushu chiang" w:date="2020-03-31T14:44:00Z">
              <w:r w:rsidRPr="00055DF5" w:rsidDel="00600172">
                <w:rPr>
                  <w:rFonts w:ascii="標楷體" w:eastAsia="標楷體" w:hAnsi="標楷體" w:hint="eastAsia"/>
                  <w:sz w:val="22"/>
                </w:rPr>
                <w:delText>原始分數</w:delText>
              </w:r>
            </w:del>
          </w:p>
        </w:tc>
        <w:tc>
          <w:tcPr>
            <w:tcW w:w="1130" w:type="dxa"/>
            <w:shd w:val="clear" w:color="auto" w:fill="auto"/>
          </w:tcPr>
          <w:p w14:paraId="17394046" w14:textId="77777777" w:rsidR="00055DF5" w:rsidRPr="00055DF5" w:rsidDel="00600172" w:rsidRDefault="00055DF5" w:rsidP="00600172">
            <w:pPr>
              <w:jc w:val="center"/>
              <w:rPr>
                <w:del w:id="842" w:author="yushu chiang" w:date="2020-03-31T14:44:00Z"/>
                <w:rFonts w:ascii="標楷體" w:eastAsia="標楷體" w:hAnsi="標楷體"/>
                <w:sz w:val="22"/>
              </w:rPr>
              <w:pPrChange w:id="843" w:author="yushu chiang" w:date="2020-03-31T14:44:00Z">
                <w:pPr/>
              </w:pPrChange>
            </w:pPr>
            <w:del w:id="844" w:author="yushu chiang" w:date="2020-03-31T14:44:00Z">
              <w:r w:rsidRPr="00055DF5" w:rsidDel="00600172">
                <w:rPr>
                  <w:rFonts w:ascii="標楷體" w:eastAsia="標楷體" w:hAnsi="標楷體" w:hint="eastAsia"/>
                  <w:sz w:val="22"/>
                </w:rPr>
                <w:delText>累計百分等級</w:delText>
              </w:r>
            </w:del>
          </w:p>
        </w:tc>
      </w:tr>
      <w:tr w:rsidR="00055DF5" w:rsidRPr="008434DB" w:rsidDel="00600172" w14:paraId="4462E064" w14:textId="77777777" w:rsidTr="00055DF5">
        <w:trPr>
          <w:trHeight w:val="146"/>
          <w:del w:id="845" w:author="yushu chiang" w:date="2020-03-31T14:44:00Z"/>
        </w:trPr>
        <w:tc>
          <w:tcPr>
            <w:tcW w:w="1418" w:type="dxa"/>
          </w:tcPr>
          <w:p w14:paraId="2428C35E" w14:textId="77777777" w:rsidR="00055DF5" w:rsidDel="00600172" w:rsidRDefault="00055DF5" w:rsidP="00600172">
            <w:pPr>
              <w:jc w:val="center"/>
              <w:rPr>
                <w:del w:id="846" w:author="yushu chiang" w:date="2020-03-31T14:44:00Z"/>
                <w:rFonts w:ascii="標楷體" w:eastAsia="標楷體" w:hAnsi="標楷體"/>
                <w:b/>
              </w:rPr>
              <w:pPrChange w:id="847" w:author="yushu chiang" w:date="2020-03-31T14:44:00Z">
                <w:pPr/>
              </w:pPrChange>
            </w:pPr>
            <w:del w:id="848" w:author="yushu chiang" w:date="2020-03-31T14:44:00Z">
              <w:r w:rsidDel="00600172">
                <w:rPr>
                  <w:rFonts w:ascii="標楷體" w:eastAsia="標楷體" w:hAnsi="標楷體" w:hint="eastAsia"/>
                  <w:b/>
                </w:rPr>
                <w:delText>更正</w:delText>
              </w:r>
              <w:r w:rsidRPr="008434DB" w:rsidDel="00600172">
                <w:rPr>
                  <w:rFonts w:ascii="標楷體" w:eastAsia="標楷體" w:hAnsi="標楷體" w:hint="eastAsia"/>
                  <w:b/>
                </w:rPr>
                <w:delText>錯誤</w:delText>
              </w:r>
            </w:del>
          </w:p>
        </w:tc>
        <w:tc>
          <w:tcPr>
            <w:tcW w:w="1129" w:type="dxa"/>
            <w:shd w:val="clear" w:color="auto" w:fill="auto"/>
          </w:tcPr>
          <w:p w14:paraId="4ADBC0D8" w14:textId="77777777" w:rsidR="00055DF5" w:rsidRPr="008434DB" w:rsidDel="00600172" w:rsidRDefault="00055DF5" w:rsidP="00600172">
            <w:pPr>
              <w:jc w:val="center"/>
              <w:rPr>
                <w:del w:id="849" w:author="yushu chiang" w:date="2020-03-31T14:44:00Z"/>
                <w:rFonts w:ascii="標楷體" w:eastAsia="標楷體" w:hAnsi="標楷體"/>
              </w:rPr>
              <w:pPrChange w:id="850" w:author="yushu chiang" w:date="2020-03-31T14:44:00Z">
                <w:pPr/>
              </w:pPrChange>
            </w:pPr>
          </w:p>
        </w:tc>
        <w:tc>
          <w:tcPr>
            <w:tcW w:w="1130" w:type="dxa"/>
            <w:shd w:val="clear" w:color="auto" w:fill="767171" w:themeFill="background2" w:themeFillShade="80"/>
          </w:tcPr>
          <w:p w14:paraId="6B81F42F" w14:textId="77777777" w:rsidR="00055DF5" w:rsidRPr="008434DB" w:rsidDel="00600172" w:rsidRDefault="00055DF5" w:rsidP="00600172">
            <w:pPr>
              <w:jc w:val="center"/>
              <w:rPr>
                <w:del w:id="851" w:author="yushu chiang" w:date="2020-03-31T14:44:00Z"/>
                <w:rFonts w:ascii="標楷體" w:eastAsia="標楷體" w:hAnsi="標楷體"/>
              </w:rPr>
              <w:pPrChange w:id="852" w:author="yushu chiang" w:date="2020-03-31T14:44:00Z">
                <w:pPr/>
              </w:pPrChange>
            </w:pPr>
          </w:p>
        </w:tc>
        <w:tc>
          <w:tcPr>
            <w:tcW w:w="1130" w:type="dxa"/>
            <w:shd w:val="clear" w:color="auto" w:fill="auto"/>
          </w:tcPr>
          <w:p w14:paraId="7381A77B" w14:textId="77777777" w:rsidR="00055DF5" w:rsidRPr="008434DB" w:rsidDel="00600172" w:rsidRDefault="00055DF5" w:rsidP="00600172">
            <w:pPr>
              <w:jc w:val="center"/>
              <w:rPr>
                <w:del w:id="853" w:author="yushu chiang" w:date="2020-03-31T14:44:00Z"/>
                <w:rFonts w:ascii="標楷體" w:eastAsia="標楷體" w:hAnsi="標楷體"/>
              </w:rPr>
              <w:pPrChange w:id="854" w:author="yushu chiang" w:date="2020-03-31T14:44:00Z">
                <w:pPr/>
              </w:pPrChange>
            </w:pPr>
          </w:p>
        </w:tc>
        <w:tc>
          <w:tcPr>
            <w:tcW w:w="1130" w:type="dxa"/>
            <w:shd w:val="clear" w:color="auto" w:fill="767171" w:themeFill="background2" w:themeFillShade="80"/>
          </w:tcPr>
          <w:p w14:paraId="500315FD" w14:textId="77777777" w:rsidR="00055DF5" w:rsidRPr="008434DB" w:rsidDel="00600172" w:rsidRDefault="00055DF5" w:rsidP="00600172">
            <w:pPr>
              <w:jc w:val="center"/>
              <w:rPr>
                <w:del w:id="855" w:author="yushu chiang" w:date="2020-03-31T14:44:00Z"/>
                <w:rFonts w:ascii="標楷體" w:eastAsia="標楷體" w:hAnsi="標楷體"/>
              </w:rPr>
              <w:pPrChange w:id="856" w:author="yushu chiang" w:date="2020-03-31T14:44:00Z">
                <w:pPr/>
              </w:pPrChange>
            </w:pPr>
          </w:p>
        </w:tc>
        <w:tc>
          <w:tcPr>
            <w:tcW w:w="1130" w:type="dxa"/>
            <w:shd w:val="clear" w:color="auto" w:fill="auto"/>
          </w:tcPr>
          <w:p w14:paraId="216F71F0" w14:textId="77777777" w:rsidR="00055DF5" w:rsidRPr="008434DB" w:rsidDel="00600172" w:rsidRDefault="00055DF5" w:rsidP="00600172">
            <w:pPr>
              <w:jc w:val="center"/>
              <w:rPr>
                <w:del w:id="857" w:author="yushu chiang" w:date="2020-03-31T14:44:00Z"/>
                <w:rFonts w:ascii="標楷體" w:eastAsia="標楷體" w:hAnsi="標楷體"/>
              </w:rPr>
              <w:pPrChange w:id="858" w:author="yushu chiang" w:date="2020-03-31T14:44:00Z">
                <w:pPr/>
              </w:pPrChange>
            </w:pPr>
          </w:p>
        </w:tc>
        <w:tc>
          <w:tcPr>
            <w:tcW w:w="1130" w:type="dxa"/>
            <w:shd w:val="clear" w:color="auto" w:fill="auto"/>
          </w:tcPr>
          <w:p w14:paraId="4B72D4A9" w14:textId="77777777" w:rsidR="00055DF5" w:rsidRPr="008434DB" w:rsidDel="00600172" w:rsidRDefault="00055DF5" w:rsidP="00600172">
            <w:pPr>
              <w:jc w:val="center"/>
              <w:rPr>
                <w:del w:id="859" w:author="yushu chiang" w:date="2020-03-31T14:44:00Z"/>
                <w:rFonts w:ascii="標楷體" w:eastAsia="標楷體" w:hAnsi="標楷體"/>
              </w:rPr>
              <w:pPrChange w:id="860" w:author="yushu chiang" w:date="2020-03-31T14:44:00Z">
                <w:pPr/>
              </w:pPrChange>
            </w:pPr>
          </w:p>
        </w:tc>
        <w:tc>
          <w:tcPr>
            <w:tcW w:w="1130" w:type="dxa"/>
            <w:shd w:val="clear" w:color="auto" w:fill="auto"/>
          </w:tcPr>
          <w:p w14:paraId="0F553462" w14:textId="77777777" w:rsidR="00055DF5" w:rsidRPr="008434DB" w:rsidDel="00600172" w:rsidRDefault="00055DF5" w:rsidP="00600172">
            <w:pPr>
              <w:jc w:val="center"/>
              <w:rPr>
                <w:del w:id="861" w:author="yushu chiang" w:date="2020-03-31T14:44:00Z"/>
                <w:rFonts w:ascii="標楷體" w:eastAsia="標楷體" w:hAnsi="標楷體"/>
              </w:rPr>
              <w:pPrChange w:id="862" w:author="yushu chiang" w:date="2020-03-31T14:44:00Z">
                <w:pPr/>
              </w:pPrChange>
            </w:pPr>
          </w:p>
        </w:tc>
        <w:tc>
          <w:tcPr>
            <w:tcW w:w="1130" w:type="dxa"/>
            <w:shd w:val="clear" w:color="auto" w:fill="auto"/>
          </w:tcPr>
          <w:p w14:paraId="52C75709" w14:textId="77777777" w:rsidR="00055DF5" w:rsidRPr="008434DB" w:rsidDel="00600172" w:rsidRDefault="00055DF5" w:rsidP="00600172">
            <w:pPr>
              <w:jc w:val="center"/>
              <w:rPr>
                <w:del w:id="863" w:author="yushu chiang" w:date="2020-03-31T14:44:00Z"/>
                <w:rFonts w:ascii="標楷體" w:eastAsia="標楷體" w:hAnsi="標楷體"/>
              </w:rPr>
              <w:pPrChange w:id="864" w:author="yushu chiang" w:date="2020-03-31T14:44:00Z">
                <w:pPr/>
              </w:pPrChange>
            </w:pPr>
          </w:p>
        </w:tc>
      </w:tr>
      <w:tr w:rsidR="00055DF5" w:rsidRPr="008434DB" w:rsidDel="00600172" w14:paraId="04ED3CD7" w14:textId="77777777" w:rsidTr="00055DF5">
        <w:trPr>
          <w:trHeight w:val="149"/>
          <w:del w:id="865" w:author="yushu chiang" w:date="2020-03-31T14:44:00Z"/>
        </w:trPr>
        <w:tc>
          <w:tcPr>
            <w:tcW w:w="1418" w:type="dxa"/>
          </w:tcPr>
          <w:p w14:paraId="20473A4A" w14:textId="77777777" w:rsidR="00055DF5" w:rsidRPr="008434DB" w:rsidDel="00600172" w:rsidRDefault="00055DF5" w:rsidP="00600172">
            <w:pPr>
              <w:jc w:val="center"/>
              <w:rPr>
                <w:del w:id="866" w:author="yushu chiang" w:date="2020-03-31T14:44:00Z"/>
                <w:rFonts w:ascii="標楷體" w:eastAsia="標楷體" w:hAnsi="標楷體"/>
                <w:b/>
              </w:rPr>
              <w:pPrChange w:id="867" w:author="yushu chiang" w:date="2020-03-31T14:44:00Z">
                <w:pPr/>
              </w:pPrChange>
            </w:pPr>
            <w:del w:id="868" w:author="yushu chiang" w:date="2020-03-31T14:44:00Z">
              <w:r w:rsidDel="00600172">
                <w:rPr>
                  <w:rFonts w:ascii="標楷體" w:eastAsia="標楷體" w:hAnsi="標楷體" w:hint="eastAsia"/>
                  <w:b/>
                </w:rPr>
                <w:delText>未更正</w:delText>
              </w:r>
              <w:r w:rsidRPr="008434DB" w:rsidDel="00600172">
                <w:rPr>
                  <w:rFonts w:ascii="標楷體" w:eastAsia="標楷體" w:hAnsi="標楷體" w:hint="eastAsia"/>
                  <w:b/>
                </w:rPr>
                <w:delText>錯誤</w:delText>
              </w:r>
            </w:del>
          </w:p>
        </w:tc>
        <w:tc>
          <w:tcPr>
            <w:tcW w:w="1129" w:type="dxa"/>
            <w:shd w:val="clear" w:color="auto" w:fill="auto"/>
          </w:tcPr>
          <w:p w14:paraId="6793FA2E" w14:textId="77777777" w:rsidR="00055DF5" w:rsidRPr="008434DB" w:rsidDel="00600172" w:rsidRDefault="00055DF5" w:rsidP="00600172">
            <w:pPr>
              <w:jc w:val="center"/>
              <w:rPr>
                <w:del w:id="869" w:author="yushu chiang" w:date="2020-03-31T14:44:00Z"/>
                <w:rFonts w:ascii="標楷體" w:eastAsia="標楷體" w:hAnsi="標楷體"/>
              </w:rPr>
              <w:pPrChange w:id="870" w:author="yushu chiang" w:date="2020-03-31T14:44:00Z">
                <w:pPr/>
              </w:pPrChange>
            </w:pPr>
          </w:p>
        </w:tc>
        <w:tc>
          <w:tcPr>
            <w:tcW w:w="1130" w:type="dxa"/>
            <w:shd w:val="clear" w:color="auto" w:fill="767171" w:themeFill="background2" w:themeFillShade="80"/>
          </w:tcPr>
          <w:p w14:paraId="32F193A0" w14:textId="77777777" w:rsidR="00055DF5" w:rsidRPr="008434DB" w:rsidDel="00600172" w:rsidRDefault="00055DF5" w:rsidP="00600172">
            <w:pPr>
              <w:jc w:val="center"/>
              <w:rPr>
                <w:del w:id="871" w:author="yushu chiang" w:date="2020-03-31T14:44:00Z"/>
                <w:rFonts w:ascii="標楷體" w:eastAsia="標楷體" w:hAnsi="標楷體"/>
              </w:rPr>
              <w:pPrChange w:id="872" w:author="yushu chiang" w:date="2020-03-31T14:44:00Z">
                <w:pPr/>
              </w:pPrChange>
            </w:pPr>
          </w:p>
        </w:tc>
        <w:tc>
          <w:tcPr>
            <w:tcW w:w="1130" w:type="dxa"/>
            <w:shd w:val="clear" w:color="auto" w:fill="auto"/>
          </w:tcPr>
          <w:p w14:paraId="78B91D97" w14:textId="77777777" w:rsidR="00055DF5" w:rsidRPr="008434DB" w:rsidDel="00600172" w:rsidRDefault="00055DF5" w:rsidP="00600172">
            <w:pPr>
              <w:jc w:val="center"/>
              <w:rPr>
                <w:del w:id="873" w:author="yushu chiang" w:date="2020-03-31T14:44:00Z"/>
                <w:rFonts w:ascii="標楷體" w:eastAsia="標楷體" w:hAnsi="標楷體"/>
              </w:rPr>
              <w:pPrChange w:id="874" w:author="yushu chiang" w:date="2020-03-31T14:44:00Z">
                <w:pPr/>
              </w:pPrChange>
            </w:pPr>
          </w:p>
        </w:tc>
        <w:tc>
          <w:tcPr>
            <w:tcW w:w="1130" w:type="dxa"/>
            <w:shd w:val="clear" w:color="auto" w:fill="767171" w:themeFill="background2" w:themeFillShade="80"/>
          </w:tcPr>
          <w:p w14:paraId="70B11A18" w14:textId="77777777" w:rsidR="00055DF5" w:rsidRPr="008434DB" w:rsidDel="00600172" w:rsidRDefault="00055DF5" w:rsidP="00600172">
            <w:pPr>
              <w:jc w:val="center"/>
              <w:rPr>
                <w:del w:id="875" w:author="yushu chiang" w:date="2020-03-31T14:44:00Z"/>
                <w:rFonts w:ascii="標楷體" w:eastAsia="標楷體" w:hAnsi="標楷體"/>
              </w:rPr>
              <w:pPrChange w:id="876" w:author="yushu chiang" w:date="2020-03-31T14:44:00Z">
                <w:pPr/>
              </w:pPrChange>
            </w:pPr>
          </w:p>
        </w:tc>
        <w:tc>
          <w:tcPr>
            <w:tcW w:w="1130" w:type="dxa"/>
            <w:shd w:val="clear" w:color="auto" w:fill="auto"/>
          </w:tcPr>
          <w:p w14:paraId="55430ED1" w14:textId="77777777" w:rsidR="00055DF5" w:rsidRPr="008434DB" w:rsidDel="00600172" w:rsidRDefault="00055DF5" w:rsidP="00600172">
            <w:pPr>
              <w:jc w:val="center"/>
              <w:rPr>
                <w:del w:id="877" w:author="yushu chiang" w:date="2020-03-31T14:44:00Z"/>
                <w:rFonts w:ascii="標楷體" w:eastAsia="標楷體" w:hAnsi="標楷體"/>
              </w:rPr>
              <w:pPrChange w:id="878" w:author="yushu chiang" w:date="2020-03-31T14:44:00Z">
                <w:pPr/>
              </w:pPrChange>
            </w:pPr>
          </w:p>
        </w:tc>
        <w:tc>
          <w:tcPr>
            <w:tcW w:w="1130" w:type="dxa"/>
            <w:shd w:val="clear" w:color="auto" w:fill="auto"/>
          </w:tcPr>
          <w:p w14:paraId="089C4AC3" w14:textId="77777777" w:rsidR="00055DF5" w:rsidRPr="008434DB" w:rsidDel="00600172" w:rsidRDefault="00055DF5" w:rsidP="00600172">
            <w:pPr>
              <w:jc w:val="center"/>
              <w:rPr>
                <w:del w:id="879" w:author="yushu chiang" w:date="2020-03-31T14:44:00Z"/>
                <w:rFonts w:ascii="標楷體" w:eastAsia="標楷體" w:hAnsi="標楷體"/>
              </w:rPr>
              <w:pPrChange w:id="880" w:author="yushu chiang" w:date="2020-03-31T14:44:00Z">
                <w:pPr/>
              </w:pPrChange>
            </w:pPr>
          </w:p>
        </w:tc>
        <w:tc>
          <w:tcPr>
            <w:tcW w:w="1130" w:type="dxa"/>
            <w:shd w:val="clear" w:color="auto" w:fill="auto"/>
          </w:tcPr>
          <w:p w14:paraId="6EECBE5A" w14:textId="77777777" w:rsidR="00055DF5" w:rsidRPr="008434DB" w:rsidDel="00600172" w:rsidRDefault="00055DF5" w:rsidP="00600172">
            <w:pPr>
              <w:jc w:val="center"/>
              <w:rPr>
                <w:del w:id="881" w:author="yushu chiang" w:date="2020-03-31T14:44:00Z"/>
                <w:rFonts w:ascii="標楷體" w:eastAsia="標楷體" w:hAnsi="標楷體"/>
              </w:rPr>
              <w:pPrChange w:id="882" w:author="yushu chiang" w:date="2020-03-31T14:44:00Z">
                <w:pPr/>
              </w:pPrChange>
            </w:pPr>
          </w:p>
        </w:tc>
        <w:tc>
          <w:tcPr>
            <w:tcW w:w="1130" w:type="dxa"/>
            <w:shd w:val="clear" w:color="auto" w:fill="auto"/>
          </w:tcPr>
          <w:p w14:paraId="0B4F86A6" w14:textId="77777777" w:rsidR="00055DF5" w:rsidRPr="008434DB" w:rsidDel="00600172" w:rsidRDefault="00055DF5" w:rsidP="00600172">
            <w:pPr>
              <w:jc w:val="center"/>
              <w:rPr>
                <w:del w:id="883" w:author="yushu chiang" w:date="2020-03-31T14:44:00Z"/>
                <w:rFonts w:ascii="標楷體" w:eastAsia="標楷體" w:hAnsi="標楷體"/>
              </w:rPr>
              <w:pPrChange w:id="884" w:author="yushu chiang" w:date="2020-03-31T14:44:00Z">
                <w:pPr/>
              </w:pPrChange>
            </w:pPr>
          </w:p>
        </w:tc>
      </w:tr>
      <w:tr w:rsidR="00055DF5" w:rsidRPr="008434DB" w:rsidDel="00600172" w14:paraId="7C5CFBF9" w14:textId="77777777" w:rsidTr="00055DF5">
        <w:trPr>
          <w:trHeight w:val="149"/>
          <w:del w:id="885" w:author="yushu chiang" w:date="2020-03-31T14:44:00Z"/>
        </w:trPr>
        <w:tc>
          <w:tcPr>
            <w:tcW w:w="1418" w:type="dxa"/>
          </w:tcPr>
          <w:p w14:paraId="1C43AFDE" w14:textId="77777777" w:rsidR="00055DF5" w:rsidRPr="008434DB" w:rsidDel="00600172" w:rsidRDefault="00055DF5" w:rsidP="00600172">
            <w:pPr>
              <w:jc w:val="center"/>
              <w:rPr>
                <w:del w:id="886" w:author="yushu chiang" w:date="2020-03-31T14:44:00Z"/>
                <w:rFonts w:ascii="標楷體" w:eastAsia="標楷體" w:hAnsi="標楷體"/>
                <w:b/>
              </w:rPr>
              <w:pPrChange w:id="887" w:author="yushu chiang" w:date="2020-03-31T14:44:00Z">
                <w:pPr/>
              </w:pPrChange>
            </w:pPr>
            <w:del w:id="888" w:author="yushu chiang" w:date="2020-03-31T14:44:00Z">
              <w:r w:rsidDel="00600172">
                <w:rPr>
                  <w:rFonts w:ascii="標楷體" w:eastAsia="標楷體" w:hAnsi="標楷體" w:hint="eastAsia"/>
                  <w:b/>
                </w:rPr>
                <w:delText>總計錯誤</w:delText>
              </w:r>
            </w:del>
          </w:p>
        </w:tc>
        <w:tc>
          <w:tcPr>
            <w:tcW w:w="1129" w:type="dxa"/>
            <w:shd w:val="clear" w:color="auto" w:fill="auto"/>
          </w:tcPr>
          <w:p w14:paraId="6BBE8E1E" w14:textId="77777777" w:rsidR="00055DF5" w:rsidRPr="008434DB" w:rsidDel="00600172" w:rsidRDefault="00055DF5" w:rsidP="00600172">
            <w:pPr>
              <w:jc w:val="center"/>
              <w:rPr>
                <w:del w:id="889" w:author="yushu chiang" w:date="2020-03-31T14:44:00Z"/>
                <w:rFonts w:ascii="標楷體" w:eastAsia="標楷體" w:hAnsi="標楷體"/>
              </w:rPr>
              <w:pPrChange w:id="890" w:author="yushu chiang" w:date="2020-03-31T14:44:00Z">
                <w:pPr/>
              </w:pPrChange>
            </w:pPr>
          </w:p>
        </w:tc>
        <w:tc>
          <w:tcPr>
            <w:tcW w:w="1130" w:type="dxa"/>
            <w:shd w:val="clear" w:color="auto" w:fill="auto"/>
          </w:tcPr>
          <w:p w14:paraId="085F1721" w14:textId="77777777" w:rsidR="00055DF5" w:rsidRPr="008434DB" w:rsidDel="00600172" w:rsidRDefault="00055DF5" w:rsidP="00600172">
            <w:pPr>
              <w:jc w:val="center"/>
              <w:rPr>
                <w:del w:id="891" w:author="yushu chiang" w:date="2020-03-31T14:44:00Z"/>
                <w:rFonts w:ascii="標楷體" w:eastAsia="標楷體" w:hAnsi="標楷體"/>
              </w:rPr>
              <w:pPrChange w:id="892" w:author="yushu chiang" w:date="2020-03-31T14:44:00Z">
                <w:pPr/>
              </w:pPrChange>
            </w:pPr>
          </w:p>
        </w:tc>
        <w:tc>
          <w:tcPr>
            <w:tcW w:w="1130" w:type="dxa"/>
            <w:shd w:val="clear" w:color="auto" w:fill="auto"/>
          </w:tcPr>
          <w:p w14:paraId="4306F4C6" w14:textId="77777777" w:rsidR="00055DF5" w:rsidRPr="008434DB" w:rsidDel="00600172" w:rsidRDefault="00055DF5" w:rsidP="00600172">
            <w:pPr>
              <w:jc w:val="center"/>
              <w:rPr>
                <w:del w:id="893" w:author="yushu chiang" w:date="2020-03-31T14:44:00Z"/>
                <w:rFonts w:ascii="標楷體" w:eastAsia="標楷體" w:hAnsi="標楷體"/>
              </w:rPr>
              <w:pPrChange w:id="894" w:author="yushu chiang" w:date="2020-03-31T14:44:00Z">
                <w:pPr/>
              </w:pPrChange>
            </w:pPr>
          </w:p>
        </w:tc>
        <w:tc>
          <w:tcPr>
            <w:tcW w:w="1130" w:type="dxa"/>
            <w:shd w:val="clear" w:color="auto" w:fill="auto"/>
          </w:tcPr>
          <w:p w14:paraId="7CE93B13" w14:textId="77777777" w:rsidR="00055DF5" w:rsidRPr="008434DB" w:rsidDel="00600172" w:rsidRDefault="00055DF5" w:rsidP="00600172">
            <w:pPr>
              <w:jc w:val="center"/>
              <w:rPr>
                <w:del w:id="895" w:author="yushu chiang" w:date="2020-03-31T14:44:00Z"/>
                <w:rFonts w:ascii="標楷體" w:eastAsia="標楷體" w:hAnsi="標楷體"/>
              </w:rPr>
              <w:pPrChange w:id="896" w:author="yushu chiang" w:date="2020-03-31T14:44:00Z">
                <w:pPr/>
              </w:pPrChange>
            </w:pPr>
          </w:p>
        </w:tc>
        <w:tc>
          <w:tcPr>
            <w:tcW w:w="1130" w:type="dxa"/>
            <w:shd w:val="clear" w:color="auto" w:fill="auto"/>
          </w:tcPr>
          <w:p w14:paraId="1A8C3E5E" w14:textId="77777777" w:rsidR="00055DF5" w:rsidRPr="008434DB" w:rsidDel="00600172" w:rsidRDefault="00055DF5" w:rsidP="00600172">
            <w:pPr>
              <w:jc w:val="center"/>
              <w:rPr>
                <w:del w:id="897" w:author="yushu chiang" w:date="2020-03-31T14:44:00Z"/>
                <w:rFonts w:ascii="標楷體" w:eastAsia="標楷體" w:hAnsi="標楷體"/>
              </w:rPr>
              <w:pPrChange w:id="898" w:author="yushu chiang" w:date="2020-03-31T14:44:00Z">
                <w:pPr/>
              </w:pPrChange>
            </w:pPr>
          </w:p>
        </w:tc>
        <w:tc>
          <w:tcPr>
            <w:tcW w:w="1130" w:type="dxa"/>
            <w:shd w:val="clear" w:color="auto" w:fill="E7E6E6" w:themeFill="background2"/>
          </w:tcPr>
          <w:p w14:paraId="1141565F" w14:textId="77777777" w:rsidR="00055DF5" w:rsidRPr="00055DF5" w:rsidDel="00600172" w:rsidRDefault="00055DF5" w:rsidP="00600172">
            <w:pPr>
              <w:jc w:val="center"/>
              <w:rPr>
                <w:del w:id="899" w:author="yushu chiang" w:date="2020-03-31T14:44:00Z"/>
                <w:rFonts w:ascii="標楷體" w:eastAsia="標楷體" w:hAnsi="標楷體"/>
                <w:sz w:val="22"/>
              </w:rPr>
              <w:pPrChange w:id="900" w:author="yushu chiang" w:date="2020-03-31T14:44:00Z">
                <w:pPr/>
              </w:pPrChange>
            </w:pPr>
            <w:del w:id="901" w:author="yushu chiang" w:date="2020-03-31T14:44:00Z">
              <w:r w:rsidRPr="00055DF5" w:rsidDel="00600172">
                <w:rPr>
                  <w:rFonts w:ascii="標楷體" w:eastAsia="標楷體" w:hAnsi="標楷體" w:hint="eastAsia"/>
                  <w:sz w:val="22"/>
                </w:rPr>
                <w:delText>量尺分數</w:delText>
              </w:r>
            </w:del>
          </w:p>
        </w:tc>
        <w:tc>
          <w:tcPr>
            <w:tcW w:w="1130" w:type="dxa"/>
            <w:shd w:val="clear" w:color="auto" w:fill="auto"/>
          </w:tcPr>
          <w:p w14:paraId="129B3329" w14:textId="77777777" w:rsidR="00055DF5" w:rsidRPr="008434DB" w:rsidDel="00600172" w:rsidRDefault="00055DF5" w:rsidP="00600172">
            <w:pPr>
              <w:jc w:val="center"/>
              <w:rPr>
                <w:del w:id="902" w:author="yushu chiang" w:date="2020-03-31T14:44:00Z"/>
                <w:rFonts w:ascii="標楷體" w:eastAsia="標楷體" w:hAnsi="標楷體"/>
              </w:rPr>
              <w:pPrChange w:id="903" w:author="yushu chiang" w:date="2020-03-31T14:44:00Z">
                <w:pPr/>
              </w:pPrChange>
            </w:pPr>
          </w:p>
        </w:tc>
        <w:tc>
          <w:tcPr>
            <w:tcW w:w="1130" w:type="dxa"/>
            <w:shd w:val="clear" w:color="auto" w:fill="E7E6E6" w:themeFill="background2"/>
          </w:tcPr>
          <w:p w14:paraId="67066BA8" w14:textId="77777777" w:rsidR="00055DF5" w:rsidRPr="008434DB" w:rsidDel="00600172" w:rsidRDefault="00055DF5" w:rsidP="00600172">
            <w:pPr>
              <w:jc w:val="center"/>
              <w:rPr>
                <w:del w:id="904" w:author="yushu chiang" w:date="2020-03-31T14:44:00Z"/>
                <w:rFonts w:ascii="標楷體" w:eastAsia="標楷體" w:hAnsi="標楷體"/>
              </w:rPr>
              <w:pPrChange w:id="905" w:author="yushu chiang" w:date="2020-03-31T14:44:00Z">
                <w:pPr/>
              </w:pPrChange>
            </w:pPr>
            <w:del w:id="906" w:author="yushu chiang" w:date="2020-03-31T14:44:00Z">
              <w:r w:rsidRPr="00055DF5" w:rsidDel="00600172">
                <w:rPr>
                  <w:rFonts w:ascii="標楷體" w:eastAsia="標楷體" w:hAnsi="標楷體" w:hint="eastAsia"/>
                  <w:sz w:val="22"/>
                </w:rPr>
                <w:delText>量尺分數</w:delText>
              </w:r>
            </w:del>
          </w:p>
        </w:tc>
      </w:tr>
    </w:tbl>
    <w:p w14:paraId="163B6789" w14:textId="77777777" w:rsidR="00B241C4" w:rsidRPr="00067BE6" w:rsidDel="00600172" w:rsidRDefault="00B241C4" w:rsidP="00600172">
      <w:pPr>
        <w:jc w:val="center"/>
        <w:rPr>
          <w:del w:id="907" w:author="yushu chiang" w:date="2020-03-31T14:44:00Z"/>
          <w:rFonts w:ascii="標楷體" w:eastAsia="標楷體" w:hAnsi="標楷體"/>
          <w:b/>
          <w:sz w:val="10"/>
          <w:szCs w:val="10"/>
        </w:rPr>
        <w:pPrChange w:id="908" w:author="yushu chiang" w:date="2020-03-31T14:44:00Z">
          <w:pPr/>
        </w:pPrChange>
      </w:pPr>
    </w:p>
    <w:p w14:paraId="7FFFB1C8" w14:textId="77777777" w:rsidR="00B241C4" w:rsidRPr="00566EED" w:rsidDel="00600172" w:rsidRDefault="00B241C4" w:rsidP="00600172">
      <w:pPr>
        <w:jc w:val="center"/>
        <w:rPr>
          <w:del w:id="909" w:author="yushu chiang" w:date="2020-03-31T14:44:00Z"/>
          <w:rFonts w:ascii="標楷體" w:eastAsia="標楷體" w:hAnsi="標楷體"/>
        </w:rPr>
        <w:pPrChange w:id="910" w:author="yushu chiang" w:date="2020-03-31T14:44:00Z">
          <w:pPr/>
        </w:pPrChange>
      </w:pPr>
      <w:del w:id="911" w:author="yushu chiang" w:date="2020-01-15T16:21:00Z">
        <w:r w:rsidRPr="00566EED" w:rsidDel="005A0BF3">
          <w:rPr>
            <w:rFonts w:ascii="標楷體" w:eastAsia="標楷體" w:hAnsi="標楷體" w:hint="eastAsia"/>
            <w:b/>
          </w:rPr>
          <w:delText>評語與建議:</w:delText>
        </w:r>
      </w:del>
    </w:p>
    <w:p w14:paraId="0F543CA5" w14:textId="77777777" w:rsidR="00B241C4" w:rsidDel="00600172" w:rsidRDefault="00B241C4" w:rsidP="00600172">
      <w:pPr>
        <w:jc w:val="center"/>
        <w:rPr>
          <w:del w:id="912" w:author="yushu chiang" w:date="2020-03-31T14:44:00Z"/>
        </w:rPr>
        <w:pPrChange w:id="913" w:author="yushu chiang" w:date="2020-03-31T14:44:00Z">
          <w:pPr/>
        </w:pPrChange>
      </w:pPr>
    </w:p>
    <w:p w14:paraId="2DA74A81" w14:textId="77777777" w:rsidR="000F7D80" w:rsidDel="00600172" w:rsidRDefault="000F7D80" w:rsidP="00600172">
      <w:pPr>
        <w:jc w:val="center"/>
        <w:rPr>
          <w:del w:id="914" w:author="yushu chiang" w:date="2020-03-31T14:44:00Z"/>
        </w:rPr>
        <w:pPrChange w:id="915" w:author="yushu chiang" w:date="2020-03-31T14:44:00Z">
          <w:pPr/>
        </w:pPrChange>
      </w:pPr>
      <w:del w:id="916" w:author="yushu chiang" w:date="2019-12-30T15:33:00Z">
        <w:r w:rsidDel="009871A1">
          <w:rPr>
            <w:rFonts w:hint="eastAsia"/>
            <w:noProof/>
          </w:rPr>
          <w:drawing>
            <wp:inline distT="0" distB="0" distL="0" distR="0" wp14:anchorId="03DC7B68" wp14:editId="3C76EEE4">
              <wp:extent cx="3981450" cy="2247900"/>
              <wp:effectExtent l="0" t="0" r="0" b="0"/>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p>
    <w:p w14:paraId="05E1F20F" w14:textId="77777777" w:rsidR="00B241C4" w:rsidDel="00600172" w:rsidRDefault="00B241C4" w:rsidP="00600172">
      <w:pPr>
        <w:jc w:val="center"/>
        <w:rPr>
          <w:del w:id="917" w:author="yushu chiang" w:date="2020-03-31T14:44:00Z"/>
        </w:rPr>
        <w:pPrChange w:id="918" w:author="yushu chiang" w:date="2020-03-31T14:44:00Z">
          <w:pPr>
            <w:widowControl/>
          </w:pPr>
        </w:pPrChange>
      </w:pPr>
      <w:del w:id="919" w:author="yushu chiang" w:date="2020-03-31T14:44:00Z">
        <w:r w:rsidDel="00600172">
          <w:br w:type="page"/>
        </w:r>
      </w:del>
    </w:p>
    <w:p w14:paraId="480FEFF5" w14:textId="77777777" w:rsidR="00761584" w:rsidRPr="008434DB" w:rsidDel="00600172" w:rsidRDefault="00761584" w:rsidP="00600172">
      <w:pPr>
        <w:jc w:val="center"/>
        <w:rPr>
          <w:del w:id="920" w:author="yushu chiang" w:date="2020-03-31T14:44:00Z"/>
          <w:rFonts w:ascii="標楷體" w:eastAsia="標楷體" w:hAnsi="標楷體"/>
          <w:b/>
          <w:sz w:val="32"/>
          <w:szCs w:val="32"/>
        </w:rPr>
        <w:pPrChange w:id="921" w:author="yushu chiang" w:date="2020-03-31T14:44:00Z">
          <w:pPr>
            <w:jc w:val="center"/>
          </w:pPr>
        </w:pPrChange>
      </w:pPr>
      <w:del w:id="922"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267560EC" w14:textId="77777777" w:rsidR="00761584" w:rsidRPr="008434DB" w:rsidDel="00600172" w:rsidRDefault="00761584" w:rsidP="00600172">
      <w:pPr>
        <w:jc w:val="center"/>
        <w:rPr>
          <w:del w:id="923" w:author="yushu chiang" w:date="2020-03-31T14:44:00Z"/>
          <w:rFonts w:ascii="標楷體" w:eastAsia="標楷體" w:hAnsi="標楷體"/>
          <w:b/>
        </w:rPr>
        <w:pPrChange w:id="924" w:author="yushu chiang" w:date="2020-03-31T14:44:00Z">
          <w:pPr>
            <w:spacing w:line="360" w:lineRule="auto"/>
          </w:pPr>
        </w:pPrChange>
      </w:pPr>
      <w:del w:id="925"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761584" w:rsidRPr="008434DB" w:rsidDel="00600172" w14:paraId="283EB307" w14:textId="77777777" w:rsidTr="006C48E1">
        <w:trPr>
          <w:trHeight w:val="339"/>
          <w:del w:id="926" w:author="yushu chiang" w:date="2020-03-31T14:44:00Z"/>
        </w:trPr>
        <w:tc>
          <w:tcPr>
            <w:tcW w:w="554" w:type="pct"/>
          </w:tcPr>
          <w:p w14:paraId="00140C30" w14:textId="77777777" w:rsidR="00761584" w:rsidRPr="008434DB" w:rsidDel="00600172" w:rsidRDefault="00761584" w:rsidP="00600172">
            <w:pPr>
              <w:jc w:val="center"/>
              <w:rPr>
                <w:del w:id="927" w:author="yushu chiang" w:date="2020-03-31T14:44:00Z"/>
                <w:rFonts w:ascii="標楷體" w:eastAsia="標楷體" w:hAnsi="標楷體"/>
                <w:b/>
              </w:rPr>
              <w:pPrChange w:id="928" w:author="yushu chiang" w:date="2020-03-31T14:44:00Z">
                <w:pPr/>
              </w:pPrChange>
            </w:pPr>
            <w:del w:id="929" w:author="yushu chiang" w:date="2020-03-31T14:44:00Z">
              <w:r w:rsidRPr="008434DB" w:rsidDel="00600172">
                <w:rPr>
                  <w:rFonts w:ascii="標楷體" w:eastAsia="標楷體" w:hAnsi="標楷體" w:hint="eastAsia"/>
                  <w:b/>
                </w:rPr>
                <w:delText>編號:</w:delText>
              </w:r>
            </w:del>
          </w:p>
        </w:tc>
        <w:tc>
          <w:tcPr>
            <w:tcW w:w="953" w:type="pct"/>
          </w:tcPr>
          <w:p w14:paraId="1C2447BC" w14:textId="77777777" w:rsidR="00761584" w:rsidRPr="008434DB" w:rsidDel="00600172" w:rsidRDefault="00761584" w:rsidP="00600172">
            <w:pPr>
              <w:jc w:val="center"/>
              <w:rPr>
                <w:del w:id="930" w:author="yushu chiang" w:date="2020-03-31T14:44:00Z"/>
                <w:rFonts w:ascii="標楷體" w:eastAsia="標楷體" w:hAnsi="標楷體"/>
                <w:b/>
              </w:rPr>
              <w:pPrChange w:id="931" w:author="yushu chiang" w:date="2020-03-31T14:44:00Z">
                <w:pPr/>
              </w:pPrChange>
            </w:pPr>
          </w:p>
        </w:tc>
        <w:tc>
          <w:tcPr>
            <w:tcW w:w="715" w:type="pct"/>
          </w:tcPr>
          <w:p w14:paraId="36E0B6EA" w14:textId="77777777" w:rsidR="00761584" w:rsidRPr="008434DB" w:rsidDel="00600172" w:rsidRDefault="00761584" w:rsidP="00600172">
            <w:pPr>
              <w:jc w:val="center"/>
              <w:rPr>
                <w:del w:id="932" w:author="yushu chiang" w:date="2020-03-31T14:44:00Z"/>
                <w:rFonts w:ascii="標楷體" w:eastAsia="標楷體" w:hAnsi="標楷體"/>
                <w:b/>
              </w:rPr>
              <w:pPrChange w:id="933" w:author="yushu chiang" w:date="2020-03-31T14:44:00Z">
                <w:pPr/>
              </w:pPrChange>
            </w:pPr>
            <w:del w:id="934" w:author="yushu chiang" w:date="2020-03-31T14:44:00Z">
              <w:r w:rsidRPr="008434DB" w:rsidDel="00600172">
                <w:rPr>
                  <w:rFonts w:ascii="標楷體" w:eastAsia="標楷體" w:hAnsi="標楷體" w:hint="eastAsia"/>
                  <w:b/>
                </w:rPr>
                <w:delText>性別:</w:delText>
              </w:r>
            </w:del>
          </w:p>
        </w:tc>
        <w:tc>
          <w:tcPr>
            <w:tcW w:w="935" w:type="pct"/>
          </w:tcPr>
          <w:p w14:paraId="65D5F849" w14:textId="77777777" w:rsidR="00761584" w:rsidRPr="008434DB" w:rsidDel="00600172" w:rsidRDefault="00761584" w:rsidP="00600172">
            <w:pPr>
              <w:jc w:val="center"/>
              <w:rPr>
                <w:del w:id="935" w:author="yushu chiang" w:date="2020-03-31T14:44:00Z"/>
                <w:rFonts w:ascii="標楷體" w:eastAsia="標楷體" w:hAnsi="標楷體"/>
                <w:b/>
              </w:rPr>
              <w:pPrChange w:id="936" w:author="yushu chiang" w:date="2020-03-31T14:44:00Z">
                <w:pPr/>
              </w:pPrChange>
            </w:pPr>
          </w:p>
        </w:tc>
        <w:tc>
          <w:tcPr>
            <w:tcW w:w="922" w:type="pct"/>
          </w:tcPr>
          <w:p w14:paraId="5CA2FB15" w14:textId="77777777" w:rsidR="00761584" w:rsidRPr="008434DB" w:rsidDel="00600172" w:rsidRDefault="00761584" w:rsidP="00600172">
            <w:pPr>
              <w:jc w:val="center"/>
              <w:rPr>
                <w:del w:id="937" w:author="yushu chiang" w:date="2020-03-31T14:44:00Z"/>
                <w:rFonts w:ascii="標楷體" w:eastAsia="標楷體" w:hAnsi="標楷體"/>
                <w:b/>
              </w:rPr>
              <w:pPrChange w:id="938" w:author="yushu chiang" w:date="2020-03-31T14:44:00Z">
                <w:pPr/>
              </w:pPrChange>
            </w:pPr>
            <w:del w:id="939" w:author="yushu chiang" w:date="2020-03-31T14:44:00Z">
              <w:r w:rsidRPr="008434DB" w:rsidDel="00600172">
                <w:rPr>
                  <w:rFonts w:ascii="標楷體" w:eastAsia="標楷體" w:hAnsi="標楷體" w:hint="eastAsia"/>
                  <w:b/>
                </w:rPr>
                <w:delText>測驗時間:</w:delText>
              </w:r>
            </w:del>
          </w:p>
        </w:tc>
        <w:tc>
          <w:tcPr>
            <w:tcW w:w="921" w:type="pct"/>
          </w:tcPr>
          <w:p w14:paraId="73874A6A" w14:textId="77777777" w:rsidR="00761584" w:rsidRPr="008434DB" w:rsidDel="00600172" w:rsidRDefault="00761584" w:rsidP="00600172">
            <w:pPr>
              <w:jc w:val="center"/>
              <w:rPr>
                <w:del w:id="940" w:author="yushu chiang" w:date="2020-03-31T14:44:00Z"/>
                <w:rFonts w:ascii="標楷體" w:eastAsia="標楷體" w:hAnsi="標楷體"/>
                <w:b/>
              </w:rPr>
              <w:pPrChange w:id="941" w:author="yushu chiang" w:date="2020-03-31T14:44:00Z">
                <w:pPr/>
              </w:pPrChange>
            </w:pPr>
          </w:p>
        </w:tc>
      </w:tr>
      <w:tr w:rsidR="00761584" w:rsidRPr="008434DB" w:rsidDel="00600172" w14:paraId="52B820D7" w14:textId="77777777" w:rsidTr="006C48E1">
        <w:trPr>
          <w:trHeight w:val="325"/>
          <w:del w:id="942" w:author="yushu chiang" w:date="2020-03-31T14:44:00Z"/>
        </w:trPr>
        <w:tc>
          <w:tcPr>
            <w:tcW w:w="554" w:type="pct"/>
          </w:tcPr>
          <w:p w14:paraId="0866EA63" w14:textId="77777777" w:rsidR="00761584" w:rsidRPr="008434DB" w:rsidDel="00600172" w:rsidRDefault="00761584" w:rsidP="00600172">
            <w:pPr>
              <w:jc w:val="center"/>
              <w:rPr>
                <w:del w:id="943" w:author="yushu chiang" w:date="2020-03-31T14:44:00Z"/>
                <w:rFonts w:ascii="標楷體" w:eastAsia="標楷體" w:hAnsi="標楷體"/>
                <w:b/>
              </w:rPr>
              <w:pPrChange w:id="944" w:author="yushu chiang" w:date="2020-03-31T14:44:00Z">
                <w:pPr/>
              </w:pPrChange>
            </w:pPr>
            <w:del w:id="945" w:author="yushu chiang" w:date="2020-03-31T14:44:00Z">
              <w:r w:rsidRPr="008434DB" w:rsidDel="00600172">
                <w:rPr>
                  <w:rFonts w:ascii="標楷體" w:eastAsia="標楷體" w:hAnsi="標楷體" w:hint="eastAsia"/>
                  <w:b/>
                </w:rPr>
                <w:delText>姓名:</w:delText>
              </w:r>
            </w:del>
          </w:p>
        </w:tc>
        <w:tc>
          <w:tcPr>
            <w:tcW w:w="953" w:type="pct"/>
          </w:tcPr>
          <w:p w14:paraId="6F3A9F72" w14:textId="77777777" w:rsidR="00761584" w:rsidRPr="008434DB" w:rsidDel="00600172" w:rsidRDefault="00761584" w:rsidP="00600172">
            <w:pPr>
              <w:jc w:val="center"/>
              <w:rPr>
                <w:del w:id="946" w:author="yushu chiang" w:date="2020-03-31T14:44:00Z"/>
                <w:rFonts w:ascii="標楷體" w:eastAsia="標楷體" w:hAnsi="標楷體"/>
                <w:b/>
              </w:rPr>
              <w:pPrChange w:id="947" w:author="yushu chiang" w:date="2020-03-31T14:44:00Z">
                <w:pPr/>
              </w:pPrChange>
            </w:pPr>
          </w:p>
        </w:tc>
        <w:tc>
          <w:tcPr>
            <w:tcW w:w="715" w:type="pct"/>
          </w:tcPr>
          <w:p w14:paraId="3703BD32" w14:textId="77777777" w:rsidR="00761584" w:rsidRPr="008434DB" w:rsidDel="00600172" w:rsidRDefault="00761584" w:rsidP="00600172">
            <w:pPr>
              <w:jc w:val="center"/>
              <w:rPr>
                <w:del w:id="948" w:author="yushu chiang" w:date="2020-03-31T14:44:00Z"/>
                <w:rFonts w:ascii="標楷體" w:eastAsia="標楷體" w:hAnsi="標楷體"/>
                <w:b/>
              </w:rPr>
              <w:pPrChange w:id="949" w:author="yushu chiang" w:date="2020-03-31T14:44:00Z">
                <w:pPr/>
              </w:pPrChange>
            </w:pPr>
            <w:del w:id="950" w:author="yushu chiang" w:date="2020-03-31T14:44:00Z">
              <w:r w:rsidRPr="008434DB" w:rsidDel="00600172">
                <w:rPr>
                  <w:rFonts w:ascii="標楷體" w:eastAsia="標楷體" w:hAnsi="標楷體" w:hint="eastAsia"/>
                  <w:b/>
                </w:rPr>
                <w:delText>慣用手</w:delText>
              </w:r>
            </w:del>
          </w:p>
        </w:tc>
        <w:tc>
          <w:tcPr>
            <w:tcW w:w="935" w:type="pct"/>
          </w:tcPr>
          <w:p w14:paraId="257DE67B" w14:textId="77777777" w:rsidR="00761584" w:rsidRPr="008434DB" w:rsidDel="00600172" w:rsidRDefault="00761584" w:rsidP="00600172">
            <w:pPr>
              <w:jc w:val="center"/>
              <w:rPr>
                <w:del w:id="951" w:author="yushu chiang" w:date="2020-03-31T14:44:00Z"/>
                <w:rFonts w:ascii="標楷體" w:eastAsia="標楷體" w:hAnsi="標楷體"/>
                <w:b/>
              </w:rPr>
              <w:pPrChange w:id="952" w:author="yushu chiang" w:date="2020-03-31T14:44:00Z">
                <w:pPr/>
              </w:pPrChange>
            </w:pPr>
          </w:p>
        </w:tc>
        <w:tc>
          <w:tcPr>
            <w:tcW w:w="922" w:type="pct"/>
          </w:tcPr>
          <w:p w14:paraId="69FFC2D0" w14:textId="77777777" w:rsidR="00761584" w:rsidRPr="008434DB" w:rsidDel="00600172" w:rsidRDefault="00761584" w:rsidP="00600172">
            <w:pPr>
              <w:jc w:val="center"/>
              <w:rPr>
                <w:del w:id="953" w:author="yushu chiang" w:date="2020-03-31T14:44:00Z"/>
                <w:rFonts w:ascii="標楷體" w:eastAsia="標楷體" w:hAnsi="標楷體"/>
                <w:b/>
              </w:rPr>
              <w:pPrChange w:id="954" w:author="yushu chiang" w:date="2020-03-31T14:44:00Z">
                <w:pPr/>
              </w:pPrChange>
            </w:pPr>
            <w:del w:id="955" w:author="yushu chiang" w:date="2020-03-31T14:44:00Z">
              <w:r w:rsidRPr="008434DB" w:rsidDel="00600172">
                <w:rPr>
                  <w:rFonts w:ascii="標楷體" w:eastAsia="標楷體" w:hAnsi="標楷體" w:hint="eastAsia"/>
                  <w:b/>
                </w:rPr>
                <w:delText>出生年月日:</w:delText>
              </w:r>
            </w:del>
          </w:p>
        </w:tc>
        <w:tc>
          <w:tcPr>
            <w:tcW w:w="921" w:type="pct"/>
          </w:tcPr>
          <w:p w14:paraId="13E1A65E" w14:textId="77777777" w:rsidR="00761584" w:rsidRPr="008434DB" w:rsidDel="00600172" w:rsidRDefault="00761584" w:rsidP="00600172">
            <w:pPr>
              <w:jc w:val="center"/>
              <w:rPr>
                <w:del w:id="956" w:author="yushu chiang" w:date="2020-03-31T14:44:00Z"/>
                <w:rFonts w:ascii="標楷體" w:eastAsia="標楷體" w:hAnsi="標楷體"/>
                <w:b/>
              </w:rPr>
              <w:pPrChange w:id="957" w:author="yushu chiang" w:date="2020-03-31T14:44:00Z">
                <w:pPr/>
              </w:pPrChange>
            </w:pPr>
          </w:p>
        </w:tc>
      </w:tr>
      <w:tr w:rsidR="00761584" w:rsidRPr="008434DB" w:rsidDel="00600172" w14:paraId="7628E346" w14:textId="77777777" w:rsidTr="006C48E1">
        <w:trPr>
          <w:trHeight w:val="339"/>
          <w:del w:id="958" w:author="yushu chiang" w:date="2020-03-31T14:44:00Z"/>
        </w:trPr>
        <w:tc>
          <w:tcPr>
            <w:tcW w:w="554" w:type="pct"/>
          </w:tcPr>
          <w:p w14:paraId="7CD0B6E3" w14:textId="77777777" w:rsidR="00761584" w:rsidRPr="008434DB" w:rsidDel="00600172" w:rsidRDefault="00761584" w:rsidP="00600172">
            <w:pPr>
              <w:jc w:val="center"/>
              <w:rPr>
                <w:del w:id="959" w:author="yushu chiang" w:date="2020-03-31T14:44:00Z"/>
                <w:rFonts w:ascii="標楷體" w:eastAsia="標楷體" w:hAnsi="標楷體"/>
                <w:b/>
              </w:rPr>
              <w:pPrChange w:id="960" w:author="yushu chiang" w:date="2020-03-31T14:44:00Z">
                <w:pPr/>
              </w:pPrChange>
            </w:pPr>
            <w:del w:id="961" w:author="yushu chiang" w:date="2020-03-31T14:44:00Z">
              <w:r w:rsidRPr="008434DB" w:rsidDel="00600172">
                <w:rPr>
                  <w:rFonts w:ascii="標楷體" w:eastAsia="標楷體" w:hAnsi="標楷體" w:hint="eastAsia"/>
                  <w:b/>
                </w:rPr>
                <w:delText>年齡</w:delText>
              </w:r>
            </w:del>
          </w:p>
        </w:tc>
        <w:tc>
          <w:tcPr>
            <w:tcW w:w="953" w:type="pct"/>
          </w:tcPr>
          <w:p w14:paraId="6E051A0C" w14:textId="77777777" w:rsidR="00761584" w:rsidRPr="008434DB" w:rsidDel="00600172" w:rsidRDefault="00761584" w:rsidP="00600172">
            <w:pPr>
              <w:jc w:val="center"/>
              <w:rPr>
                <w:del w:id="962" w:author="yushu chiang" w:date="2020-03-31T14:44:00Z"/>
                <w:rFonts w:ascii="標楷體" w:eastAsia="標楷體" w:hAnsi="標楷體"/>
                <w:b/>
              </w:rPr>
              <w:pPrChange w:id="963" w:author="yushu chiang" w:date="2020-03-31T14:44:00Z">
                <w:pPr/>
              </w:pPrChange>
            </w:pPr>
          </w:p>
        </w:tc>
        <w:tc>
          <w:tcPr>
            <w:tcW w:w="715" w:type="pct"/>
          </w:tcPr>
          <w:p w14:paraId="54C53AAA" w14:textId="77777777" w:rsidR="00761584" w:rsidRPr="008434DB" w:rsidDel="00600172" w:rsidRDefault="00761584" w:rsidP="00600172">
            <w:pPr>
              <w:jc w:val="center"/>
              <w:rPr>
                <w:del w:id="964" w:author="yushu chiang" w:date="2020-03-31T14:44:00Z"/>
                <w:rFonts w:ascii="標楷體" w:eastAsia="標楷體" w:hAnsi="標楷體"/>
                <w:b/>
              </w:rPr>
              <w:pPrChange w:id="965" w:author="yushu chiang" w:date="2020-03-31T14:44:00Z">
                <w:pPr/>
              </w:pPrChange>
            </w:pPr>
            <w:del w:id="966" w:author="yushu chiang" w:date="2020-03-31T14:44:00Z">
              <w:r w:rsidRPr="008434DB" w:rsidDel="00600172">
                <w:rPr>
                  <w:rFonts w:ascii="標楷體" w:eastAsia="標楷體" w:hAnsi="標楷體" w:hint="eastAsia"/>
                  <w:b/>
                </w:rPr>
                <w:delText>教育年</w:delText>
              </w:r>
            </w:del>
          </w:p>
        </w:tc>
        <w:tc>
          <w:tcPr>
            <w:tcW w:w="935" w:type="pct"/>
          </w:tcPr>
          <w:p w14:paraId="2D6872C9" w14:textId="77777777" w:rsidR="00761584" w:rsidRPr="008434DB" w:rsidDel="00600172" w:rsidRDefault="00761584" w:rsidP="00600172">
            <w:pPr>
              <w:jc w:val="center"/>
              <w:rPr>
                <w:del w:id="967" w:author="yushu chiang" w:date="2020-03-31T14:44:00Z"/>
                <w:rFonts w:ascii="標楷體" w:eastAsia="標楷體" w:hAnsi="標楷體"/>
                <w:b/>
              </w:rPr>
              <w:pPrChange w:id="968" w:author="yushu chiang" w:date="2020-03-31T14:44:00Z">
                <w:pPr/>
              </w:pPrChange>
            </w:pPr>
          </w:p>
        </w:tc>
        <w:tc>
          <w:tcPr>
            <w:tcW w:w="922" w:type="pct"/>
          </w:tcPr>
          <w:p w14:paraId="1B08597F" w14:textId="77777777" w:rsidR="00761584" w:rsidRPr="008434DB" w:rsidDel="00600172" w:rsidRDefault="00761584" w:rsidP="00600172">
            <w:pPr>
              <w:jc w:val="center"/>
              <w:rPr>
                <w:del w:id="969" w:author="yushu chiang" w:date="2020-03-31T14:44:00Z"/>
                <w:rFonts w:ascii="標楷體" w:eastAsia="標楷體" w:hAnsi="標楷體"/>
                <w:b/>
              </w:rPr>
              <w:pPrChange w:id="970" w:author="yushu chiang" w:date="2020-03-31T14:44:00Z">
                <w:pPr/>
              </w:pPrChange>
            </w:pPr>
            <w:del w:id="971" w:author="yushu chiang" w:date="2020-03-31T14:44:00Z">
              <w:r w:rsidRPr="008434DB" w:rsidDel="00600172">
                <w:rPr>
                  <w:rFonts w:ascii="標楷體" w:eastAsia="標楷體" w:hAnsi="標楷體" w:hint="eastAsia"/>
                  <w:b/>
                </w:rPr>
                <w:delText>學校</w:delText>
              </w:r>
            </w:del>
          </w:p>
        </w:tc>
        <w:tc>
          <w:tcPr>
            <w:tcW w:w="921" w:type="pct"/>
          </w:tcPr>
          <w:p w14:paraId="2A5E13C3" w14:textId="77777777" w:rsidR="00761584" w:rsidRPr="008434DB" w:rsidDel="00600172" w:rsidRDefault="00761584" w:rsidP="00600172">
            <w:pPr>
              <w:jc w:val="center"/>
              <w:rPr>
                <w:del w:id="972" w:author="yushu chiang" w:date="2020-03-31T14:44:00Z"/>
                <w:rFonts w:ascii="標楷體" w:eastAsia="標楷體" w:hAnsi="標楷體"/>
                <w:b/>
              </w:rPr>
              <w:pPrChange w:id="973" w:author="yushu chiang" w:date="2020-03-31T14:44:00Z">
                <w:pPr/>
              </w:pPrChange>
            </w:pPr>
          </w:p>
        </w:tc>
      </w:tr>
    </w:tbl>
    <w:p w14:paraId="19A3E08E" w14:textId="77777777" w:rsidR="00761584" w:rsidRPr="00067BE6" w:rsidDel="00600172" w:rsidRDefault="00761584" w:rsidP="00600172">
      <w:pPr>
        <w:jc w:val="center"/>
        <w:rPr>
          <w:del w:id="974" w:author="yushu chiang" w:date="2020-03-31T14:44:00Z"/>
          <w:b/>
          <w:bCs/>
          <w:sz w:val="28"/>
          <w:szCs w:val="28"/>
        </w:rPr>
        <w:pPrChange w:id="975" w:author="yushu chiang" w:date="2020-03-31T14:44:00Z">
          <w:pPr>
            <w:spacing w:line="360" w:lineRule="auto"/>
            <w:jc w:val="center"/>
          </w:pPr>
        </w:pPrChange>
      </w:pPr>
      <w:del w:id="976" w:author="yushu chiang" w:date="2020-03-31T14:44:00Z">
        <w:r w:rsidRPr="00761584" w:rsidDel="00600172">
          <w:rPr>
            <w:rFonts w:hint="eastAsia"/>
            <w:b/>
            <w:bCs/>
            <w:sz w:val="28"/>
            <w:szCs w:val="28"/>
          </w:rPr>
          <w:delText>分類測驗</w:delText>
        </w:r>
      </w:del>
    </w:p>
    <w:p w14:paraId="3EEA5F42" w14:textId="77777777" w:rsidR="00761584" w:rsidRPr="008434DB" w:rsidDel="00600172" w:rsidRDefault="00761584" w:rsidP="00600172">
      <w:pPr>
        <w:jc w:val="center"/>
        <w:rPr>
          <w:del w:id="977" w:author="yushu chiang" w:date="2020-03-31T14:44:00Z"/>
          <w:rFonts w:ascii="標楷體" w:eastAsia="標楷體" w:hAnsi="標楷體"/>
        </w:rPr>
        <w:pPrChange w:id="978" w:author="yushu chiang" w:date="2020-03-31T14:44:00Z">
          <w:pPr>
            <w:spacing w:line="360" w:lineRule="auto"/>
          </w:pPr>
        </w:pPrChange>
      </w:pPr>
      <w:del w:id="979" w:author="yushu chiang" w:date="2020-03-31T14:44:00Z">
        <w:r w:rsidRPr="008434DB" w:rsidDel="00600172">
          <w:rPr>
            <w:rFonts w:ascii="標楷體" w:eastAsia="標楷體" w:hAnsi="標楷體" w:hint="eastAsia"/>
            <w:b/>
            <w:bCs/>
          </w:rPr>
          <w:delText>基本測量</w:delText>
        </w:r>
      </w:del>
    </w:p>
    <w:tbl>
      <w:tblPr>
        <w:tblStyle w:val="a7"/>
        <w:tblW w:w="10490" w:type="dxa"/>
        <w:tblInd w:w="-5" w:type="dxa"/>
        <w:tblLook w:val="04A0" w:firstRow="1" w:lastRow="0" w:firstColumn="1" w:lastColumn="0" w:noHBand="0" w:noVBand="1"/>
      </w:tblPr>
      <w:tblGrid>
        <w:gridCol w:w="1275"/>
        <w:gridCol w:w="1848"/>
        <w:gridCol w:w="1987"/>
        <w:gridCol w:w="2412"/>
        <w:gridCol w:w="1561"/>
        <w:gridCol w:w="1407"/>
      </w:tblGrid>
      <w:tr w:rsidR="00E758E0" w:rsidRPr="008434DB" w:rsidDel="00600172" w14:paraId="0270A595" w14:textId="77777777" w:rsidTr="001627E8">
        <w:trPr>
          <w:trHeight w:val="355"/>
          <w:del w:id="980" w:author="yushu chiang" w:date="2020-03-31T14:44:00Z"/>
        </w:trPr>
        <w:tc>
          <w:tcPr>
            <w:tcW w:w="1275" w:type="dxa"/>
            <w:vMerge w:val="restart"/>
          </w:tcPr>
          <w:p w14:paraId="40553F3E" w14:textId="77777777" w:rsidR="00E758E0" w:rsidRPr="008434DB" w:rsidDel="00600172" w:rsidRDefault="00E758E0" w:rsidP="00600172">
            <w:pPr>
              <w:jc w:val="center"/>
              <w:rPr>
                <w:del w:id="981" w:author="yushu chiang" w:date="2020-03-31T14:44:00Z"/>
                <w:rFonts w:ascii="標楷體" w:eastAsia="標楷體" w:hAnsi="標楷體"/>
              </w:rPr>
              <w:pPrChange w:id="982" w:author="yushu chiang" w:date="2020-03-31T14:44:00Z">
                <w:pPr/>
              </w:pPrChange>
            </w:pPr>
          </w:p>
        </w:tc>
        <w:tc>
          <w:tcPr>
            <w:tcW w:w="3835" w:type="dxa"/>
            <w:gridSpan w:val="2"/>
          </w:tcPr>
          <w:p w14:paraId="21680651" w14:textId="77777777" w:rsidR="00E758E0" w:rsidRPr="00067BE6" w:rsidDel="00600172" w:rsidRDefault="00E758E0" w:rsidP="00600172">
            <w:pPr>
              <w:jc w:val="center"/>
              <w:rPr>
                <w:del w:id="983" w:author="yushu chiang" w:date="2020-03-31T14:44:00Z"/>
                <w:rFonts w:ascii="Times New Roman" w:eastAsia="標楷體" w:hAnsi="Times New Roman"/>
                <w:sz w:val="22"/>
              </w:rPr>
              <w:pPrChange w:id="984" w:author="yushu chiang" w:date="2020-03-31T14:44:00Z">
                <w:pPr>
                  <w:jc w:val="center"/>
                </w:pPr>
              </w:pPrChange>
            </w:pPr>
            <w:del w:id="985" w:author="yushu chiang" w:date="2020-03-31T14:44:00Z">
              <w:r w:rsidDel="00600172">
                <w:rPr>
                  <w:rFonts w:ascii="Times New Roman" w:eastAsia="標楷體" w:hAnsi="Times New Roman" w:hint="eastAsia"/>
                  <w:sz w:val="22"/>
                </w:rPr>
                <w:delText>情境一</w:delText>
              </w:r>
            </w:del>
          </w:p>
        </w:tc>
        <w:tc>
          <w:tcPr>
            <w:tcW w:w="2412" w:type="dxa"/>
          </w:tcPr>
          <w:p w14:paraId="2EC70E45" w14:textId="77777777" w:rsidR="00E758E0" w:rsidRPr="00067BE6" w:rsidDel="00600172" w:rsidRDefault="00E758E0" w:rsidP="00600172">
            <w:pPr>
              <w:jc w:val="center"/>
              <w:rPr>
                <w:del w:id="986" w:author="yushu chiang" w:date="2020-03-31T14:44:00Z"/>
                <w:rFonts w:ascii="Times New Roman" w:eastAsia="標楷體" w:hAnsi="Times New Roman"/>
                <w:sz w:val="22"/>
              </w:rPr>
              <w:pPrChange w:id="987" w:author="yushu chiang" w:date="2020-03-31T14:44:00Z">
                <w:pPr>
                  <w:jc w:val="center"/>
                </w:pPr>
              </w:pPrChange>
            </w:pPr>
            <w:del w:id="988" w:author="yushu chiang" w:date="2020-03-31T14:44:00Z">
              <w:r w:rsidDel="00600172">
                <w:rPr>
                  <w:rFonts w:ascii="Times New Roman" w:eastAsia="標楷體" w:hAnsi="Times New Roman" w:hint="eastAsia"/>
                  <w:sz w:val="22"/>
                </w:rPr>
                <w:delText>情境二</w:delText>
              </w:r>
            </w:del>
          </w:p>
        </w:tc>
        <w:tc>
          <w:tcPr>
            <w:tcW w:w="2968" w:type="dxa"/>
            <w:gridSpan w:val="2"/>
          </w:tcPr>
          <w:p w14:paraId="257B336D" w14:textId="77777777" w:rsidR="00E758E0" w:rsidRPr="00067BE6" w:rsidDel="00600172" w:rsidRDefault="00E758E0" w:rsidP="00600172">
            <w:pPr>
              <w:jc w:val="center"/>
              <w:rPr>
                <w:del w:id="989" w:author="yushu chiang" w:date="2020-03-31T14:44:00Z"/>
                <w:rFonts w:ascii="Times New Roman" w:eastAsia="標楷體" w:hAnsi="Times New Roman"/>
                <w:sz w:val="22"/>
              </w:rPr>
              <w:pPrChange w:id="990" w:author="yushu chiang" w:date="2020-03-31T14:44:00Z">
                <w:pPr>
                  <w:jc w:val="center"/>
                </w:pPr>
              </w:pPrChange>
            </w:pPr>
            <w:del w:id="991" w:author="yushu chiang" w:date="2020-03-31T14:44:00Z">
              <w:r w:rsidDel="00600172">
                <w:rPr>
                  <w:rFonts w:ascii="Times New Roman" w:eastAsia="標楷體" w:hAnsi="Times New Roman" w:hint="eastAsia"/>
                  <w:sz w:val="22"/>
                </w:rPr>
                <w:delText>組合測量</w:delText>
              </w:r>
            </w:del>
          </w:p>
        </w:tc>
      </w:tr>
      <w:tr w:rsidR="00E758E0" w:rsidRPr="008434DB" w:rsidDel="00600172" w14:paraId="7796FF40" w14:textId="77777777" w:rsidTr="00A371AC">
        <w:trPr>
          <w:trHeight w:val="119"/>
          <w:del w:id="992" w:author="yushu chiang" w:date="2020-03-31T14:44:00Z"/>
        </w:trPr>
        <w:tc>
          <w:tcPr>
            <w:tcW w:w="1275" w:type="dxa"/>
            <w:vMerge/>
          </w:tcPr>
          <w:p w14:paraId="368CF575" w14:textId="77777777" w:rsidR="00E758E0" w:rsidRPr="008434DB" w:rsidDel="00600172" w:rsidRDefault="00E758E0" w:rsidP="00600172">
            <w:pPr>
              <w:jc w:val="center"/>
              <w:rPr>
                <w:del w:id="993" w:author="yushu chiang" w:date="2020-03-31T14:44:00Z"/>
                <w:rFonts w:ascii="標楷體" w:eastAsia="標楷體" w:hAnsi="標楷體"/>
              </w:rPr>
              <w:pPrChange w:id="994" w:author="yushu chiang" w:date="2020-03-31T14:44:00Z">
                <w:pPr/>
              </w:pPrChange>
            </w:pPr>
          </w:p>
        </w:tc>
        <w:tc>
          <w:tcPr>
            <w:tcW w:w="1848" w:type="dxa"/>
          </w:tcPr>
          <w:p w14:paraId="58B1696A" w14:textId="77777777" w:rsidR="00E758E0" w:rsidRPr="00067BE6" w:rsidDel="00600172" w:rsidRDefault="00E758E0" w:rsidP="00600172">
            <w:pPr>
              <w:jc w:val="center"/>
              <w:rPr>
                <w:del w:id="995" w:author="yushu chiang" w:date="2020-03-31T14:44:00Z"/>
                <w:rFonts w:ascii="Times New Roman" w:eastAsia="標楷體" w:hAnsi="Times New Roman"/>
                <w:sz w:val="22"/>
              </w:rPr>
              <w:pPrChange w:id="996" w:author="yushu chiang" w:date="2020-03-31T14:44:00Z">
                <w:pPr>
                  <w:jc w:val="center"/>
                </w:pPr>
              </w:pPrChange>
            </w:pPr>
            <w:del w:id="997" w:author="yushu chiang" w:date="2020-03-31T14:44:00Z">
              <w:r w:rsidRPr="00E758E0" w:rsidDel="00600172">
                <w:rPr>
                  <w:rFonts w:ascii="Times New Roman" w:eastAsia="標楷體" w:hAnsi="Times New Roman" w:hint="eastAsia"/>
                  <w:sz w:val="22"/>
                </w:rPr>
                <w:delText>確認正確的分類</w:delText>
              </w:r>
            </w:del>
          </w:p>
        </w:tc>
        <w:tc>
          <w:tcPr>
            <w:tcW w:w="1987" w:type="dxa"/>
          </w:tcPr>
          <w:p w14:paraId="2925E52B" w14:textId="77777777" w:rsidR="00E758E0" w:rsidRPr="00067BE6" w:rsidDel="00600172" w:rsidRDefault="00E758E0" w:rsidP="00600172">
            <w:pPr>
              <w:jc w:val="center"/>
              <w:rPr>
                <w:del w:id="998" w:author="yushu chiang" w:date="2020-03-31T14:44:00Z"/>
                <w:rFonts w:ascii="Times New Roman" w:eastAsia="標楷體" w:hAnsi="Times New Roman"/>
                <w:sz w:val="22"/>
              </w:rPr>
              <w:pPrChange w:id="999" w:author="yushu chiang" w:date="2020-03-31T14:44:00Z">
                <w:pPr>
                  <w:jc w:val="center"/>
                </w:pPr>
              </w:pPrChange>
            </w:pPr>
            <w:del w:id="1000" w:author="yushu chiang" w:date="2020-03-31T14:44:00Z">
              <w:r w:rsidRPr="00E758E0" w:rsidDel="00600172">
                <w:rPr>
                  <w:rFonts w:ascii="Times New Roman" w:eastAsia="標楷體" w:hAnsi="Times New Roman" w:hint="eastAsia"/>
                  <w:sz w:val="22"/>
                </w:rPr>
                <w:delText>自由分類描述得分</w:delText>
              </w:r>
            </w:del>
          </w:p>
        </w:tc>
        <w:tc>
          <w:tcPr>
            <w:tcW w:w="2412" w:type="dxa"/>
          </w:tcPr>
          <w:p w14:paraId="2DD57E69" w14:textId="77777777" w:rsidR="00E758E0" w:rsidRPr="00067BE6" w:rsidDel="00600172" w:rsidRDefault="00E758E0" w:rsidP="00600172">
            <w:pPr>
              <w:jc w:val="center"/>
              <w:rPr>
                <w:del w:id="1001" w:author="yushu chiang" w:date="2020-03-31T14:44:00Z"/>
                <w:rFonts w:ascii="Times New Roman" w:eastAsia="標楷體" w:hAnsi="Times New Roman"/>
                <w:sz w:val="22"/>
              </w:rPr>
              <w:pPrChange w:id="1002" w:author="yushu chiang" w:date="2020-03-31T14:44:00Z">
                <w:pPr>
                  <w:jc w:val="center"/>
                </w:pPr>
              </w:pPrChange>
            </w:pPr>
            <w:del w:id="1003" w:author="yushu chiang" w:date="2020-03-31T14:44:00Z">
              <w:r w:rsidRPr="00E758E0" w:rsidDel="00600172">
                <w:rPr>
                  <w:rFonts w:ascii="Times New Roman" w:eastAsia="標楷體" w:hAnsi="Times New Roman" w:hint="eastAsia"/>
                  <w:sz w:val="22"/>
                </w:rPr>
                <w:delText>分類再認描述得分</w:delText>
              </w:r>
            </w:del>
          </w:p>
        </w:tc>
        <w:tc>
          <w:tcPr>
            <w:tcW w:w="1561" w:type="dxa"/>
          </w:tcPr>
          <w:p w14:paraId="725F492C" w14:textId="77777777" w:rsidR="00E758E0" w:rsidRPr="00067BE6" w:rsidDel="00600172" w:rsidRDefault="00E758E0" w:rsidP="00600172">
            <w:pPr>
              <w:jc w:val="center"/>
              <w:rPr>
                <w:del w:id="1004" w:author="yushu chiang" w:date="2020-03-31T14:44:00Z"/>
                <w:rFonts w:ascii="Times New Roman" w:eastAsia="標楷體" w:hAnsi="Times New Roman"/>
                <w:sz w:val="22"/>
              </w:rPr>
              <w:pPrChange w:id="1005" w:author="yushu chiang" w:date="2020-03-31T14:44:00Z">
                <w:pPr>
                  <w:jc w:val="center"/>
                </w:pPr>
              </w:pPrChange>
            </w:pPr>
            <w:del w:id="1006" w:author="yushu chiang" w:date="2020-03-31T14:44:00Z">
              <w:r w:rsidDel="00600172">
                <w:rPr>
                  <w:rFonts w:ascii="Times New Roman" w:eastAsia="標楷體" w:hAnsi="Times New Roman" w:hint="eastAsia"/>
                  <w:sz w:val="22"/>
                </w:rPr>
                <w:delText>合併描述得分</w:delText>
              </w:r>
            </w:del>
          </w:p>
        </w:tc>
        <w:tc>
          <w:tcPr>
            <w:tcW w:w="1407" w:type="dxa"/>
          </w:tcPr>
          <w:p w14:paraId="4C8724AE" w14:textId="77777777" w:rsidR="00E758E0" w:rsidRPr="00067BE6" w:rsidDel="00600172" w:rsidRDefault="00E758E0" w:rsidP="00600172">
            <w:pPr>
              <w:jc w:val="center"/>
              <w:rPr>
                <w:del w:id="1007" w:author="yushu chiang" w:date="2020-03-31T14:44:00Z"/>
                <w:rFonts w:ascii="Times New Roman" w:eastAsia="標楷體" w:hAnsi="Times New Roman"/>
                <w:sz w:val="22"/>
              </w:rPr>
              <w:pPrChange w:id="1008" w:author="yushu chiang" w:date="2020-03-31T14:44:00Z">
                <w:pPr>
                  <w:jc w:val="center"/>
                </w:pPr>
              </w:pPrChange>
            </w:pPr>
            <w:del w:id="1009" w:author="yushu chiang" w:date="2020-03-31T14:44:00Z">
              <w:r w:rsidDel="00600172">
                <w:rPr>
                  <w:rFonts w:ascii="Times New Roman" w:eastAsia="標楷體" w:hAnsi="Times New Roman" w:hint="eastAsia"/>
                  <w:sz w:val="22"/>
                </w:rPr>
                <w:delText>比較測量</w:delText>
              </w:r>
            </w:del>
          </w:p>
        </w:tc>
      </w:tr>
      <w:tr w:rsidR="00E758E0" w:rsidRPr="008434DB" w:rsidDel="00600172" w14:paraId="6C1B6D7F" w14:textId="77777777" w:rsidTr="00A371AC">
        <w:trPr>
          <w:trHeight w:val="68"/>
          <w:del w:id="1010" w:author="yushu chiang" w:date="2020-03-31T14:44:00Z"/>
        </w:trPr>
        <w:tc>
          <w:tcPr>
            <w:tcW w:w="1275" w:type="dxa"/>
          </w:tcPr>
          <w:p w14:paraId="76CB247F" w14:textId="77777777" w:rsidR="00E758E0" w:rsidRPr="008434DB" w:rsidDel="00600172" w:rsidRDefault="00E758E0" w:rsidP="00600172">
            <w:pPr>
              <w:jc w:val="center"/>
              <w:rPr>
                <w:del w:id="1011" w:author="yushu chiang" w:date="2020-03-31T14:44:00Z"/>
                <w:rFonts w:ascii="標楷體" w:eastAsia="標楷體" w:hAnsi="標楷體"/>
                <w:b/>
              </w:rPr>
              <w:pPrChange w:id="1012" w:author="yushu chiang" w:date="2020-03-31T14:44:00Z">
                <w:pPr/>
              </w:pPrChange>
            </w:pPr>
            <w:del w:id="1013" w:author="yushu chiang" w:date="2020-03-31T14:44:00Z">
              <w:r w:rsidRPr="008434DB" w:rsidDel="00600172">
                <w:rPr>
                  <w:rFonts w:ascii="標楷體" w:eastAsia="標楷體" w:hAnsi="標楷體" w:hint="eastAsia"/>
                  <w:b/>
                </w:rPr>
                <w:delText>原始分數</w:delText>
              </w:r>
            </w:del>
          </w:p>
        </w:tc>
        <w:tc>
          <w:tcPr>
            <w:tcW w:w="1848" w:type="dxa"/>
          </w:tcPr>
          <w:p w14:paraId="6A440BDA" w14:textId="77777777" w:rsidR="00E758E0" w:rsidRPr="008434DB" w:rsidDel="00600172" w:rsidRDefault="00E758E0" w:rsidP="00600172">
            <w:pPr>
              <w:jc w:val="center"/>
              <w:rPr>
                <w:del w:id="1014" w:author="yushu chiang" w:date="2020-03-31T14:44:00Z"/>
                <w:rFonts w:ascii="標楷體" w:eastAsia="標楷體" w:hAnsi="標楷體"/>
              </w:rPr>
              <w:pPrChange w:id="1015" w:author="yushu chiang" w:date="2020-03-31T14:44:00Z">
                <w:pPr/>
              </w:pPrChange>
            </w:pPr>
          </w:p>
        </w:tc>
        <w:tc>
          <w:tcPr>
            <w:tcW w:w="1987" w:type="dxa"/>
          </w:tcPr>
          <w:p w14:paraId="4F87A3CE" w14:textId="77777777" w:rsidR="00E758E0" w:rsidRPr="008434DB" w:rsidDel="00600172" w:rsidRDefault="00E758E0" w:rsidP="00600172">
            <w:pPr>
              <w:jc w:val="center"/>
              <w:rPr>
                <w:del w:id="1016" w:author="yushu chiang" w:date="2020-03-31T14:44:00Z"/>
                <w:rFonts w:ascii="標楷體" w:eastAsia="標楷體" w:hAnsi="標楷體"/>
              </w:rPr>
              <w:pPrChange w:id="1017" w:author="yushu chiang" w:date="2020-03-31T14:44:00Z">
                <w:pPr/>
              </w:pPrChange>
            </w:pPr>
          </w:p>
        </w:tc>
        <w:tc>
          <w:tcPr>
            <w:tcW w:w="2412" w:type="dxa"/>
          </w:tcPr>
          <w:p w14:paraId="21A3E81C" w14:textId="77777777" w:rsidR="00E758E0" w:rsidRPr="008434DB" w:rsidDel="00600172" w:rsidRDefault="00E758E0" w:rsidP="00600172">
            <w:pPr>
              <w:jc w:val="center"/>
              <w:rPr>
                <w:del w:id="1018" w:author="yushu chiang" w:date="2020-03-31T14:44:00Z"/>
                <w:rFonts w:ascii="標楷體" w:eastAsia="標楷體" w:hAnsi="標楷體"/>
              </w:rPr>
              <w:pPrChange w:id="1019" w:author="yushu chiang" w:date="2020-03-31T14:44:00Z">
                <w:pPr/>
              </w:pPrChange>
            </w:pPr>
          </w:p>
        </w:tc>
        <w:tc>
          <w:tcPr>
            <w:tcW w:w="1561" w:type="dxa"/>
          </w:tcPr>
          <w:p w14:paraId="280C3E95" w14:textId="77777777" w:rsidR="00E758E0" w:rsidRPr="008434DB" w:rsidDel="00600172" w:rsidRDefault="00E758E0" w:rsidP="00600172">
            <w:pPr>
              <w:jc w:val="center"/>
              <w:rPr>
                <w:del w:id="1020" w:author="yushu chiang" w:date="2020-03-31T14:44:00Z"/>
                <w:rFonts w:ascii="標楷體" w:eastAsia="標楷體" w:hAnsi="標楷體"/>
              </w:rPr>
              <w:pPrChange w:id="1021" w:author="yushu chiang" w:date="2020-03-31T14:44:00Z">
                <w:pPr/>
              </w:pPrChange>
            </w:pPr>
          </w:p>
        </w:tc>
        <w:tc>
          <w:tcPr>
            <w:tcW w:w="1407" w:type="dxa"/>
          </w:tcPr>
          <w:p w14:paraId="78C9ADBF" w14:textId="77777777" w:rsidR="00E758E0" w:rsidRPr="008434DB" w:rsidDel="00600172" w:rsidRDefault="00E758E0" w:rsidP="00600172">
            <w:pPr>
              <w:jc w:val="center"/>
              <w:rPr>
                <w:del w:id="1022" w:author="yushu chiang" w:date="2020-03-31T14:44:00Z"/>
                <w:rFonts w:ascii="標楷體" w:eastAsia="標楷體" w:hAnsi="標楷體"/>
              </w:rPr>
              <w:pPrChange w:id="1023" w:author="yushu chiang" w:date="2020-03-31T14:44:00Z">
                <w:pPr/>
              </w:pPrChange>
            </w:pPr>
          </w:p>
        </w:tc>
      </w:tr>
      <w:tr w:rsidR="00E758E0" w:rsidRPr="008434DB" w:rsidDel="00600172" w14:paraId="11F38C9B" w14:textId="77777777" w:rsidTr="00A371AC">
        <w:trPr>
          <w:trHeight w:val="98"/>
          <w:del w:id="1024" w:author="yushu chiang" w:date="2020-03-31T14:44:00Z"/>
        </w:trPr>
        <w:tc>
          <w:tcPr>
            <w:tcW w:w="1275" w:type="dxa"/>
          </w:tcPr>
          <w:p w14:paraId="73449DBD" w14:textId="77777777" w:rsidR="00E758E0" w:rsidRPr="008434DB" w:rsidDel="00600172" w:rsidRDefault="00E758E0" w:rsidP="00600172">
            <w:pPr>
              <w:jc w:val="center"/>
              <w:rPr>
                <w:del w:id="1025" w:author="yushu chiang" w:date="2020-03-31T14:44:00Z"/>
                <w:rFonts w:ascii="標楷體" w:eastAsia="標楷體" w:hAnsi="標楷體"/>
                <w:b/>
              </w:rPr>
              <w:pPrChange w:id="1026" w:author="yushu chiang" w:date="2020-03-31T14:44:00Z">
                <w:pPr/>
              </w:pPrChange>
            </w:pPr>
            <w:del w:id="1027" w:author="yushu chiang" w:date="2020-03-31T14:44:00Z">
              <w:r w:rsidRPr="008434DB" w:rsidDel="00600172">
                <w:rPr>
                  <w:rFonts w:ascii="標楷體" w:eastAsia="標楷體" w:hAnsi="標楷體" w:hint="eastAsia"/>
                  <w:b/>
                </w:rPr>
                <w:delText>量尺分數</w:delText>
              </w:r>
            </w:del>
          </w:p>
        </w:tc>
        <w:tc>
          <w:tcPr>
            <w:tcW w:w="1848" w:type="dxa"/>
          </w:tcPr>
          <w:p w14:paraId="2A645E90" w14:textId="77777777" w:rsidR="00E758E0" w:rsidRPr="008434DB" w:rsidDel="00600172" w:rsidRDefault="00E758E0" w:rsidP="00600172">
            <w:pPr>
              <w:jc w:val="center"/>
              <w:rPr>
                <w:del w:id="1028" w:author="yushu chiang" w:date="2020-03-31T14:44:00Z"/>
                <w:rFonts w:ascii="標楷體" w:eastAsia="標楷體" w:hAnsi="標楷體"/>
              </w:rPr>
              <w:pPrChange w:id="1029" w:author="yushu chiang" w:date="2020-03-31T14:44:00Z">
                <w:pPr/>
              </w:pPrChange>
            </w:pPr>
          </w:p>
        </w:tc>
        <w:tc>
          <w:tcPr>
            <w:tcW w:w="1987" w:type="dxa"/>
          </w:tcPr>
          <w:p w14:paraId="678C7A60" w14:textId="77777777" w:rsidR="00E758E0" w:rsidRPr="008434DB" w:rsidDel="00600172" w:rsidRDefault="00E758E0" w:rsidP="00600172">
            <w:pPr>
              <w:jc w:val="center"/>
              <w:rPr>
                <w:del w:id="1030" w:author="yushu chiang" w:date="2020-03-31T14:44:00Z"/>
                <w:rFonts w:ascii="標楷體" w:eastAsia="標楷體" w:hAnsi="標楷體"/>
              </w:rPr>
              <w:pPrChange w:id="1031" w:author="yushu chiang" w:date="2020-03-31T14:44:00Z">
                <w:pPr/>
              </w:pPrChange>
            </w:pPr>
          </w:p>
        </w:tc>
        <w:tc>
          <w:tcPr>
            <w:tcW w:w="2412" w:type="dxa"/>
          </w:tcPr>
          <w:p w14:paraId="133F9A55" w14:textId="77777777" w:rsidR="00E758E0" w:rsidRPr="008434DB" w:rsidDel="00600172" w:rsidRDefault="00E758E0" w:rsidP="00600172">
            <w:pPr>
              <w:jc w:val="center"/>
              <w:rPr>
                <w:del w:id="1032" w:author="yushu chiang" w:date="2020-03-31T14:44:00Z"/>
                <w:rFonts w:ascii="標楷體" w:eastAsia="標楷體" w:hAnsi="標楷體"/>
              </w:rPr>
              <w:pPrChange w:id="1033" w:author="yushu chiang" w:date="2020-03-31T14:44:00Z">
                <w:pPr/>
              </w:pPrChange>
            </w:pPr>
          </w:p>
        </w:tc>
        <w:tc>
          <w:tcPr>
            <w:tcW w:w="1561" w:type="dxa"/>
          </w:tcPr>
          <w:p w14:paraId="0A10601C" w14:textId="77777777" w:rsidR="00E758E0" w:rsidRPr="008434DB" w:rsidDel="00600172" w:rsidRDefault="00E758E0" w:rsidP="00600172">
            <w:pPr>
              <w:jc w:val="center"/>
              <w:rPr>
                <w:del w:id="1034" w:author="yushu chiang" w:date="2020-03-31T14:44:00Z"/>
                <w:rFonts w:ascii="標楷體" w:eastAsia="標楷體" w:hAnsi="標楷體"/>
              </w:rPr>
              <w:pPrChange w:id="1035" w:author="yushu chiang" w:date="2020-03-31T14:44:00Z">
                <w:pPr/>
              </w:pPrChange>
            </w:pPr>
          </w:p>
        </w:tc>
        <w:tc>
          <w:tcPr>
            <w:tcW w:w="1407" w:type="dxa"/>
          </w:tcPr>
          <w:p w14:paraId="3143D29D" w14:textId="77777777" w:rsidR="00E758E0" w:rsidRPr="008434DB" w:rsidDel="00600172" w:rsidRDefault="00E758E0" w:rsidP="00600172">
            <w:pPr>
              <w:jc w:val="center"/>
              <w:rPr>
                <w:del w:id="1036" w:author="yushu chiang" w:date="2020-03-31T14:44:00Z"/>
                <w:rFonts w:ascii="標楷體" w:eastAsia="標楷體" w:hAnsi="標楷體"/>
              </w:rPr>
              <w:pPrChange w:id="1037" w:author="yushu chiang" w:date="2020-03-31T14:44:00Z">
                <w:pPr/>
              </w:pPrChange>
            </w:pPr>
          </w:p>
        </w:tc>
      </w:tr>
    </w:tbl>
    <w:p w14:paraId="4765D94B" w14:textId="77777777" w:rsidR="00761584" w:rsidRPr="008434DB" w:rsidDel="00600172" w:rsidRDefault="00CD33CC" w:rsidP="00600172">
      <w:pPr>
        <w:jc w:val="center"/>
        <w:rPr>
          <w:del w:id="1038" w:author="yushu chiang" w:date="2020-03-31T14:44:00Z"/>
          <w:rFonts w:ascii="標楷體" w:eastAsia="標楷體" w:hAnsi="標楷體"/>
          <w:b/>
        </w:rPr>
        <w:pPrChange w:id="1039" w:author="yushu chiang" w:date="2020-03-31T14:44:00Z">
          <w:pPr>
            <w:spacing w:line="360" w:lineRule="auto"/>
          </w:pPr>
        </w:pPrChange>
      </w:pPr>
      <w:del w:id="1040" w:author="yushu chiang" w:date="2020-03-31T14:44:00Z">
        <w:r w:rsidDel="00600172">
          <w:rPr>
            <w:rFonts w:ascii="標楷體" w:eastAsia="標楷體" w:hAnsi="標楷體" w:hint="eastAsia"/>
            <w:b/>
          </w:rPr>
          <w:delText>選填計分</w:delText>
        </w:r>
      </w:del>
    </w:p>
    <w:tbl>
      <w:tblPr>
        <w:tblStyle w:val="a7"/>
        <w:tblW w:w="10477" w:type="dxa"/>
        <w:tblInd w:w="-5" w:type="dxa"/>
        <w:tblLook w:val="04A0" w:firstRow="1" w:lastRow="0" w:firstColumn="1" w:lastColumn="0" w:noHBand="0" w:noVBand="1"/>
      </w:tblPr>
      <w:tblGrid>
        <w:gridCol w:w="1275"/>
        <w:gridCol w:w="1276"/>
        <w:gridCol w:w="1277"/>
        <w:gridCol w:w="2216"/>
        <w:gridCol w:w="2216"/>
        <w:gridCol w:w="2217"/>
      </w:tblGrid>
      <w:tr w:rsidR="00B5317E" w:rsidRPr="008434DB" w:rsidDel="00600172" w14:paraId="304C102E" w14:textId="77777777" w:rsidTr="001627E8">
        <w:trPr>
          <w:trHeight w:val="359"/>
          <w:del w:id="1041" w:author="yushu chiang" w:date="2020-03-31T14:44:00Z"/>
        </w:trPr>
        <w:tc>
          <w:tcPr>
            <w:tcW w:w="1275" w:type="dxa"/>
            <w:vMerge w:val="restart"/>
          </w:tcPr>
          <w:p w14:paraId="294DFAEC" w14:textId="77777777" w:rsidR="00B5317E" w:rsidRPr="008434DB" w:rsidDel="00600172" w:rsidRDefault="00B5317E" w:rsidP="00600172">
            <w:pPr>
              <w:jc w:val="center"/>
              <w:rPr>
                <w:del w:id="1042" w:author="yushu chiang" w:date="2020-03-31T14:44:00Z"/>
                <w:rFonts w:ascii="標楷體" w:eastAsia="標楷體" w:hAnsi="標楷體"/>
              </w:rPr>
              <w:pPrChange w:id="1043" w:author="yushu chiang" w:date="2020-03-31T14:44:00Z">
                <w:pPr/>
              </w:pPrChange>
            </w:pPr>
          </w:p>
        </w:tc>
        <w:tc>
          <w:tcPr>
            <w:tcW w:w="2553" w:type="dxa"/>
            <w:gridSpan w:val="2"/>
          </w:tcPr>
          <w:p w14:paraId="2FA0000F" w14:textId="77777777" w:rsidR="00B5317E" w:rsidRPr="00067BE6" w:rsidDel="00600172" w:rsidRDefault="00B5317E" w:rsidP="00600172">
            <w:pPr>
              <w:jc w:val="center"/>
              <w:rPr>
                <w:del w:id="1044" w:author="yushu chiang" w:date="2020-03-31T14:44:00Z"/>
                <w:rFonts w:ascii="Times New Roman" w:eastAsia="標楷體" w:hAnsi="Times New Roman"/>
                <w:sz w:val="22"/>
              </w:rPr>
              <w:pPrChange w:id="1045" w:author="yushu chiang" w:date="2020-03-31T14:44:00Z">
                <w:pPr>
                  <w:jc w:val="center"/>
                </w:pPr>
              </w:pPrChange>
            </w:pPr>
            <w:del w:id="1046" w:author="yushu chiang" w:date="2020-03-31T14:44:00Z">
              <w:r w:rsidDel="00600172">
                <w:rPr>
                  <w:rFonts w:ascii="Times New Roman" w:eastAsia="標楷體" w:hAnsi="Times New Roman" w:hint="eastAsia"/>
                  <w:sz w:val="22"/>
                </w:rPr>
                <w:delText>前測詞彙篩檢</w:delText>
              </w:r>
            </w:del>
          </w:p>
        </w:tc>
        <w:tc>
          <w:tcPr>
            <w:tcW w:w="6649" w:type="dxa"/>
            <w:gridSpan w:val="3"/>
          </w:tcPr>
          <w:p w14:paraId="282F0E80" w14:textId="77777777" w:rsidR="00B5317E" w:rsidRPr="00067BE6" w:rsidDel="00600172" w:rsidRDefault="00B5317E" w:rsidP="00600172">
            <w:pPr>
              <w:jc w:val="center"/>
              <w:rPr>
                <w:del w:id="1047" w:author="yushu chiang" w:date="2020-03-31T14:44:00Z"/>
                <w:rFonts w:ascii="Times New Roman" w:eastAsia="標楷體" w:hAnsi="Times New Roman"/>
                <w:sz w:val="22"/>
              </w:rPr>
              <w:pPrChange w:id="1048" w:author="yushu chiang" w:date="2020-03-31T14:44:00Z">
                <w:pPr>
                  <w:jc w:val="center"/>
                </w:pPr>
              </w:pPrChange>
            </w:pPr>
            <w:del w:id="1049" w:author="yushu chiang" w:date="2020-03-31T14:44:00Z">
              <w:r w:rsidDel="00600172">
                <w:rPr>
                  <w:rFonts w:ascii="Times New Roman" w:eastAsia="標楷體" w:hAnsi="Times New Roman" w:hint="eastAsia"/>
                  <w:sz w:val="22"/>
                </w:rPr>
                <w:delText>情境一</w:delText>
              </w:r>
              <w:r w:rsidR="001627E8" w:rsidDel="00600172">
                <w:rPr>
                  <w:rFonts w:ascii="Times New Roman" w:eastAsia="標楷體" w:hAnsi="Times New Roman" w:hint="eastAsia"/>
                  <w:sz w:val="22"/>
                </w:rPr>
                <w:delText>_</w:delText>
              </w:r>
              <w:r w:rsidR="001627E8" w:rsidDel="00600172">
                <w:rPr>
                  <w:rFonts w:ascii="Times New Roman" w:eastAsia="標楷體" w:hAnsi="Times New Roman" w:hint="eastAsia"/>
                  <w:sz w:val="22"/>
                </w:rPr>
                <w:delText>描述計分</w:delText>
              </w:r>
            </w:del>
          </w:p>
        </w:tc>
      </w:tr>
      <w:tr w:rsidR="00CD33CC" w:rsidRPr="008434DB" w:rsidDel="00600172" w14:paraId="7D78D913" w14:textId="77777777" w:rsidTr="001627E8">
        <w:trPr>
          <w:trHeight w:val="121"/>
          <w:del w:id="1050" w:author="yushu chiang" w:date="2020-03-31T14:44:00Z"/>
        </w:trPr>
        <w:tc>
          <w:tcPr>
            <w:tcW w:w="1275" w:type="dxa"/>
            <w:vMerge/>
          </w:tcPr>
          <w:p w14:paraId="711579B8" w14:textId="77777777" w:rsidR="00CD33CC" w:rsidRPr="008434DB" w:rsidDel="00600172" w:rsidRDefault="00CD33CC" w:rsidP="00600172">
            <w:pPr>
              <w:jc w:val="center"/>
              <w:rPr>
                <w:del w:id="1051" w:author="yushu chiang" w:date="2020-03-31T14:44:00Z"/>
                <w:rFonts w:ascii="標楷體" w:eastAsia="標楷體" w:hAnsi="標楷體"/>
              </w:rPr>
              <w:pPrChange w:id="1052" w:author="yushu chiang" w:date="2020-03-31T14:44:00Z">
                <w:pPr/>
              </w:pPrChange>
            </w:pPr>
          </w:p>
        </w:tc>
        <w:tc>
          <w:tcPr>
            <w:tcW w:w="1276" w:type="dxa"/>
          </w:tcPr>
          <w:p w14:paraId="5FEB6CD8" w14:textId="77777777" w:rsidR="00CD33CC" w:rsidRPr="00067BE6" w:rsidDel="00600172" w:rsidRDefault="00CD33CC" w:rsidP="00600172">
            <w:pPr>
              <w:jc w:val="center"/>
              <w:rPr>
                <w:del w:id="1053" w:author="yushu chiang" w:date="2020-03-31T14:44:00Z"/>
                <w:rFonts w:ascii="Times New Roman" w:eastAsia="標楷體" w:hAnsi="Times New Roman"/>
                <w:sz w:val="22"/>
              </w:rPr>
              <w:pPrChange w:id="1054" w:author="yushu chiang" w:date="2020-03-31T14:44:00Z">
                <w:pPr>
                  <w:jc w:val="center"/>
                </w:pPr>
              </w:pPrChange>
            </w:pPr>
            <w:del w:id="1055" w:author="yushu chiang" w:date="2020-03-31T14:44:00Z">
              <w:r w:rsidDel="00600172">
                <w:rPr>
                  <w:rFonts w:ascii="Times New Roman" w:eastAsia="標楷體" w:hAnsi="Times New Roman" w:hint="eastAsia"/>
                  <w:sz w:val="22"/>
                </w:rPr>
                <w:delText>朗讀錯誤</w:delText>
              </w:r>
            </w:del>
          </w:p>
        </w:tc>
        <w:tc>
          <w:tcPr>
            <w:tcW w:w="1277" w:type="dxa"/>
          </w:tcPr>
          <w:p w14:paraId="65BB94F9" w14:textId="77777777" w:rsidR="00CD33CC" w:rsidRPr="00067BE6" w:rsidDel="00600172" w:rsidRDefault="00CD33CC" w:rsidP="00600172">
            <w:pPr>
              <w:jc w:val="center"/>
              <w:rPr>
                <w:del w:id="1056" w:author="yushu chiang" w:date="2020-03-31T14:44:00Z"/>
                <w:rFonts w:ascii="Times New Roman" w:eastAsia="標楷體" w:hAnsi="Times New Roman"/>
                <w:sz w:val="22"/>
              </w:rPr>
              <w:pPrChange w:id="1057" w:author="yushu chiang" w:date="2020-03-31T14:44:00Z">
                <w:pPr>
                  <w:jc w:val="center"/>
                </w:pPr>
              </w:pPrChange>
            </w:pPr>
            <w:del w:id="1058" w:author="yushu chiang" w:date="2020-03-31T14:44:00Z">
              <w:r w:rsidDel="00600172">
                <w:rPr>
                  <w:rFonts w:ascii="Times New Roman" w:eastAsia="標楷體" w:hAnsi="Times New Roman" w:hint="eastAsia"/>
                  <w:sz w:val="22"/>
                </w:rPr>
                <w:delText>理解錯誤</w:delText>
              </w:r>
            </w:del>
          </w:p>
        </w:tc>
        <w:tc>
          <w:tcPr>
            <w:tcW w:w="2216" w:type="dxa"/>
          </w:tcPr>
          <w:p w14:paraId="684F13FC" w14:textId="77777777" w:rsidR="00CD33CC" w:rsidRPr="00067BE6" w:rsidDel="00600172" w:rsidRDefault="00B5317E" w:rsidP="00600172">
            <w:pPr>
              <w:jc w:val="center"/>
              <w:rPr>
                <w:del w:id="1059" w:author="yushu chiang" w:date="2020-03-31T14:44:00Z"/>
                <w:rFonts w:ascii="Times New Roman" w:eastAsia="標楷體" w:hAnsi="Times New Roman"/>
                <w:sz w:val="22"/>
              </w:rPr>
              <w:pPrChange w:id="1060" w:author="yushu chiang" w:date="2020-03-31T14:44:00Z">
                <w:pPr>
                  <w:jc w:val="center"/>
                </w:pPr>
              </w:pPrChange>
            </w:pPr>
            <w:del w:id="1061" w:author="yushu chiang" w:date="2020-03-31T14:44:00Z">
              <w:r w:rsidDel="00600172">
                <w:rPr>
                  <w:rFonts w:ascii="Times New Roman" w:eastAsia="標楷體" w:hAnsi="Times New Roman" w:hint="eastAsia"/>
                  <w:sz w:val="22"/>
                </w:rPr>
                <w:delText>錯誤描述</w:delText>
              </w:r>
            </w:del>
          </w:p>
        </w:tc>
        <w:tc>
          <w:tcPr>
            <w:tcW w:w="2216" w:type="dxa"/>
          </w:tcPr>
          <w:p w14:paraId="3CBE8A3B" w14:textId="77777777" w:rsidR="00CD33CC" w:rsidRPr="00067BE6" w:rsidDel="00600172" w:rsidRDefault="00B5317E" w:rsidP="00600172">
            <w:pPr>
              <w:jc w:val="center"/>
              <w:rPr>
                <w:del w:id="1062" w:author="yushu chiang" w:date="2020-03-31T14:44:00Z"/>
                <w:rFonts w:ascii="Times New Roman" w:eastAsia="標楷體" w:hAnsi="Times New Roman"/>
                <w:sz w:val="22"/>
              </w:rPr>
              <w:pPrChange w:id="1063" w:author="yushu chiang" w:date="2020-03-31T14:44:00Z">
                <w:pPr>
                  <w:jc w:val="center"/>
                </w:pPr>
              </w:pPrChange>
            </w:pPr>
            <w:del w:id="1064" w:author="yushu chiang" w:date="2020-03-31T14:44:00Z">
              <w:r w:rsidDel="00600172">
                <w:rPr>
                  <w:rFonts w:ascii="Times New Roman" w:eastAsia="標楷體" w:hAnsi="Times New Roman" w:hint="eastAsia"/>
                  <w:sz w:val="22"/>
                </w:rPr>
                <w:delText>重複描述</w:delText>
              </w:r>
            </w:del>
          </w:p>
        </w:tc>
        <w:tc>
          <w:tcPr>
            <w:tcW w:w="2217" w:type="dxa"/>
          </w:tcPr>
          <w:p w14:paraId="74C9D18C" w14:textId="77777777" w:rsidR="00CD33CC" w:rsidRPr="00067BE6" w:rsidDel="00600172" w:rsidRDefault="00B5317E" w:rsidP="00600172">
            <w:pPr>
              <w:jc w:val="center"/>
              <w:rPr>
                <w:del w:id="1065" w:author="yushu chiang" w:date="2020-03-31T14:44:00Z"/>
                <w:rFonts w:ascii="Times New Roman" w:eastAsia="標楷體" w:hAnsi="Times New Roman"/>
                <w:sz w:val="22"/>
              </w:rPr>
              <w:pPrChange w:id="1066" w:author="yushu chiang" w:date="2020-03-31T14:44:00Z">
                <w:pPr>
                  <w:jc w:val="center"/>
                </w:pPr>
              </w:pPrChange>
            </w:pPr>
            <w:del w:id="1067" w:author="yushu chiang" w:date="2020-03-31T14:44:00Z">
              <w:r w:rsidDel="00600172">
                <w:rPr>
                  <w:rFonts w:ascii="Times New Roman" w:eastAsia="標楷體" w:hAnsi="Times New Roman" w:hint="eastAsia"/>
                  <w:sz w:val="22"/>
                </w:rPr>
                <w:delText>描述準確率</w:delText>
              </w:r>
            </w:del>
          </w:p>
        </w:tc>
      </w:tr>
      <w:tr w:rsidR="001627E8" w:rsidRPr="008434DB" w:rsidDel="00600172" w14:paraId="2BB4282A" w14:textId="77777777" w:rsidTr="001627E8">
        <w:trPr>
          <w:trHeight w:val="68"/>
          <w:del w:id="1068" w:author="yushu chiang" w:date="2020-03-31T14:44:00Z"/>
        </w:trPr>
        <w:tc>
          <w:tcPr>
            <w:tcW w:w="1275" w:type="dxa"/>
          </w:tcPr>
          <w:p w14:paraId="202C996D" w14:textId="77777777" w:rsidR="00CD33CC" w:rsidRPr="008434DB" w:rsidDel="00600172" w:rsidRDefault="00CD33CC" w:rsidP="00600172">
            <w:pPr>
              <w:jc w:val="center"/>
              <w:rPr>
                <w:del w:id="1069" w:author="yushu chiang" w:date="2020-03-31T14:44:00Z"/>
                <w:rFonts w:ascii="標楷體" w:eastAsia="標楷體" w:hAnsi="標楷體"/>
                <w:b/>
              </w:rPr>
              <w:pPrChange w:id="1070" w:author="yushu chiang" w:date="2020-03-31T14:44:00Z">
                <w:pPr/>
              </w:pPrChange>
            </w:pPr>
            <w:del w:id="1071" w:author="yushu chiang" w:date="2020-03-31T14:44:00Z">
              <w:r w:rsidRPr="008434DB" w:rsidDel="00600172">
                <w:rPr>
                  <w:rFonts w:ascii="標楷體" w:eastAsia="標楷體" w:hAnsi="標楷體" w:hint="eastAsia"/>
                  <w:b/>
                </w:rPr>
                <w:delText>原始分數</w:delText>
              </w:r>
            </w:del>
          </w:p>
        </w:tc>
        <w:tc>
          <w:tcPr>
            <w:tcW w:w="1276" w:type="dxa"/>
          </w:tcPr>
          <w:p w14:paraId="6A06B73F" w14:textId="77777777" w:rsidR="00CD33CC" w:rsidRPr="008434DB" w:rsidDel="00600172" w:rsidRDefault="00CD33CC" w:rsidP="00600172">
            <w:pPr>
              <w:jc w:val="center"/>
              <w:rPr>
                <w:del w:id="1072" w:author="yushu chiang" w:date="2020-03-31T14:44:00Z"/>
                <w:rFonts w:ascii="標楷體" w:eastAsia="標楷體" w:hAnsi="標楷體"/>
              </w:rPr>
              <w:pPrChange w:id="1073" w:author="yushu chiang" w:date="2020-03-31T14:44:00Z">
                <w:pPr/>
              </w:pPrChange>
            </w:pPr>
          </w:p>
        </w:tc>
        <w:tc>
          <w:tcPr>
            <w:tcW w:w="1277" w:type="dxa"/>
          </w:tcPr>
          <w:p w14:paraId="1EB0E520" w14:textId="77777777" w:rsidR="00CD33CC" w:rsidRPr="008434DB" w:rsidDel="00600172" w:rsidRDefault="00CD33CC" w:rsidP="00600172">
            <w:pPr>
              <w:jc w:val="center"/>
              <w:rPr>
                <w:del w:id="1074" w:author="yushu chiang" w:date="2020-03-31T14:44:00Z"/>
                <w:rFonts w:ascii="標楷體" w:eastAsia="標楷體" w:hAnsi="標楷體"/>
              </w:rPr>
              <w:pPrChange w:id="1075" w:author="yushu chiang" w:date="2020-03-31T14:44:00Z">
                <w:pPr/>
              </w:pPrChange>
            </w:pPr>
          </w:p>
        </w:tc>
        <w:tc>
          <w:tcPr>
            <w:tcW w:w="2216" w:type="dxa"/>
          </w:tcPr>
          <w:p w14:paraId="0352AC0F" w14:textId="77777777" w:rsidR="00CD33CC" w:rsidRPr="008434DB" w:rsidDel="00600172" w:rsidRDefault="00CD33CC" w:rsidP="00600172">
            <w:pPr>
              <w:jc w:val="center"/>
              <w:rPr>
                <w:del w:id="1076" w:author="yushu chiang" w:date="2020-03-31T14:44:00Z"/>
                <w:rFonts w:ascii="標楷體" w:eastAsia="標楷體" w:hAnsi="標楷體"/>
              </w:rPr>
              <w:pPrChange w:id="1077" w:author="yushu chiang" w:date="2020-03-31T14:44:00Z">
                <w:pPr/>
              </w:pPrChange>
            </w:pPr>
          </w:p>
        </w:tc>
        <w:tc>
          <w:tcPr>
            <w:tcW w:w="2216" w:type="dxa"/>
          </w:tcPr>
          <w:p w14:paraId="159F6E1B" w14:textId="77777777" w:rsidR="00CD33CC" w:rsidRPr="008434DB" w:rsidDel="00600172" w:rsidRDefault="00CD33CC" w:rsidP="00600172">
            <w:pPr>
              <w:jc w:val="center"/>
              <w:rPr>
                <w:del w:id="1078" w:author="yushu chiang" w:date="2020-03-31T14:44:00Z"/>
                <w:rFonts w:ascii="標楷體" w:eastAsia="標楷體" w:hAnsi="標楷體"/>
              </w:rPr>
              <w:pPrChange w:id="1079" w:author="yushu chiang" w:date="2020-03-31T14:44:00Z">
                <w:pPr/>
              </w:pPrChange>
            </w:pPr>
          </w:p>
        </w:tc>
        <w:tc>
          <w:tcPr>
            <w:tcW w:w="2217" w:type="dxa"/>
          </w:tcPr>
          <w:p w14:paraId="204FAD32" w14:textId="77777777" w:rsidR="00CD33CC" w:rsidRPr="008434DB" w:rsidDel="00600172" w:rsidRDefault="00CD33CC" w:rsidP="00600172">
            <w:pPr>
              <w:jc w:val="center"/>
              <w:rPr>
                <w:del w:id="1080" w:author="yushu chiang" w:date="2020-03-31T14:44:00Z"/>
                <w:rFonts w:ascii="標楷體" w:eastAsia="標楷體" w:hAnsi="標楷體"/>
              </w:rPr>
              <w:pPrChange w:id="1081" w:author="yushu chiang" w:date="2020-03-31T14:44:00Z">
                <w:pPr/>
              </w:pPrChange>
            </w:pPr>
          </w:p>
        </w:tc>
      </w:tr>
      <w:tr w:rsidR="00CD33CC" w:rsidRPr="008434DB" w:rsidDel="00600172" w14:paraId="21BC2CB6" w14:textId="77777777" w:rsidTr="001627E8">
        <w:trPr>
          <w:trHeight w:val="99"/>
          <w:del w:id="1082" w:author="yushu chiang" w:date="2020-03-31T14:44:00Z"/>
        </w:trPr>
        <w:tc>
          <w:tcPr>
            <w:tcW w:w="1275" w:type="dxa"/>
          </w:tcPr>
          <w:p w14:paraId="3975944C" w14:textId="77777777" w:rsidR="00CD33CC" w:rsidRPr="008434DB" w:rsidDel="00600172" w:rsidRDefault="00CD33CC" w:rsidP="00600172">
            <w:pPr>
              <w:jc w:val="center"/>
              <w:rPr>
                <w:del w:id="1083" w:author="yushu chiang" w:date="2020-03-31T14:44:00Z"/>
                <w:rFonts w:ascii="標楷體" w:eastAsia="標楷體" w:hAnsi="標楷體"/>
                <w:b/>
              </w:rPr>
              <w:pPrChange w:id="1084" w:author="yushu chiang" w:date="2020-03-31T14:44:00Z">
                <w:pPr/>
              </w:pPrChange>
            </w:pPr>
            <w:del w:id="1085" w:author="yushu chiang" w:date="2020-03-31T14:44:00Z">
              <w:r w:rsidRPr="008434DB" w:rsidDel="00600172">
                <w:rPr>
                  <w:rFonts w:ascii="標楷體" w:eastAsia="標楷體" w:hAnsi="標楷體" w:hint="eastAsia"/>
                  <w:b/>
                </w:rPr>
                <w:delText>量尺分數</w:delText>
              </w:r>
            </w:del>
          </w:p>
        </w:tc>
        <w:tc>
          <w:tcPr>
            <w:tcW w:w="1276" w:type="dxa"/>
          </w:tcPr>
          <w:p w14:paraId="6EC6F48F" w14:textId="77777777" w:rsidR="00CD33CC" w:rsidRPr="008434DB" w:rsidDel="00600172" w:rsidRDefault="00CD33CC" w:rsidP="00600172">
            <w:pPr>
              <w:jc w:val="center"/>
              <w:rPr>
                <w:del w:id="1086" w:author="yushu chiang" w:date="2020-03-31T14:44:00Z"/>
                <w:rFonts w:ascii="標楷體" w:eastAsia="標楷體" w:hAnsi="標楷體"/>
              </w:rPr>
              <w:pPrChange w:id="1087" w:author="yushu chiang" w:date="2020-03-31T14:44:00Z">
                <w:pPr/>
              </w:pPrChange>
            </w:pPr>
          </w:p>
        </w:tc>
        <w:tc>
          <w:tcPr>
            <w:tcW w:w="1277" w:type="dxa"/>
          </w:tcPr>
          <w:p w14:paraId="61A100B1" w14:textId="77777777" w:rsidR="00CD33CC" w:rsidRPr="008434DB" w:rsidDel="00600172" w:rsidRDefault="00CD33CC" w:rsidP="00600172">
            <w:pPr>
              <w:jc w:val="center"/>
              <w:rPr>
                <w:del w:id="1088" w:author="yushu chiang" w:date="2020-03-31T14:44:00Z"/>
                <w:rFonts w:ascii="標楷體" w:eastAsia="標楷體" w:hAnsi="標楷體"/>
              </w:rPr>
              <w:pPrChange w:id="1089" w:author="yushu chiang" w:date="2020-03-31T14:44:00Z">
                <w:pPr/>
              </w:pPrChange>
            </w:pPr>
          </w:p>
        </w:tc>
        <w:tc>
          <w:tcPr>
            <w:tcW w:w="2216" w:type="dxa"/>
          </w:tcPr>
          <w:p w14:paraId="78A4721F" w14:textId="77777777" w:rsidR="00CD33CC" w:rsidRPr="008434DB" w:rsidDel="00600172" w:rsidRDefault="00CD33CC" w:rsidP="00600172">
            <w:pPr>
              <w:jc w:val="center"/>
              <w:rPr>
                <w:del w:id="1090" w:author="yushu chiang" w:date="2020-03-31T14:44:00Z"/>
                <w:rFonts w:ascii="標楷體" w:eastAsia="標楷體" w:hAnsi="標楷體"/>
              </w:rPr>
              <w:pPrChange w:id="1091" w:author="yushu chiang" w:date="2020-03-31T14:44:00Z">
                <w:pPr/>
              </w:pPrChange>
            </w:pPr>
          </w:p>
        </w:tc>
        <w:tc>
          <w:tcPr>
            <w:tcW w:w="2216" w:type="dxa"/>
          </w:tcPr>
          <w:p w14:paraId="57BAF7B6" w14:textId="77777777" w:rsidR="00CD33CC" w:rsidRPr="008434DB" w:rsidDel="00600172" w:rsidRDefault="00CD33CC" w:rsidP="00600172">
            <w:pPr>
              <w:jc w:val="center"/>
              <w:rPr>
                <w:del w:id="1092" w:author="yushu chiang" w:date="2020-03-31T14:44:00Z"/>
                <w:rFonts w:ascii="標楷體" w:eastAsia="標楷體" w:hAnsi="標楷體"/>
              </w:rPr>
              <w:pPrChange w:id="1093" w:author="yushu chiang" w:date="2020-03-31T14:44:00Z">
                <w:pPr/>
              </w:pPrChange>
            </w:pPr>
          </w:p>
        </w:tc>
        <w:tc>
          <w:tcPr>
            <w:tcW w:w="2217" w:type="dxa"/>
          </w:tcPr>
          <w:p w14:paraId="3ABDE30D" w14:textId="77777777" w:rsidR="00CD33CC" w:rsidRPr="008434DB" w:rsidDel="00600172" w:rsidRDefault="00CD33CC" w:rsidP="00600172">
            <w:pPr>
              <w:jc w:val="center"/>
              <w:rPr>
                <w:del w:id="1094" w:author="yushu chiang" w:date="2020-03-31T14:44:00Z"/>
                <w:rFonts w:ascii="標楷體" w:eastAsia="標楷體" w:hAnsi="標楷體"/>
              </w:rPr>
              <w:pPrChange w:id="1095" w:author="yushu chiang" w:date="2020-03-31T14:44:00Z">
                <w:pPr/>
              </w:pPrChange>
            </w:pPr>
          </w:p>
        </w:tc>
      </w:tr>
    </w:tbl>
    <w:p w14:paraId="4B0C046E" w14:textId="77777777" w:rsidR="001627E8" w:rsidRPr="008434DB" w:rsidDel="00600172" w:rsidRDefault="001627E8" w:rsidP="00600172">
      <w:pPr>
        <w:jc w:val="center"/>
        <w:rPr>
          <w:del w:id="1096" w:author="yushu chiang" w:date="2020-03-31T14:44:00Z"/>
          <w:rFonts w:ascii="標楷體" w:eastAsia="標楷體" w:hAnsi="標楷體"/>
          <w:b/>
        </w:rPr>
        <w:pPrChange w:id="1097" w:author="yushu chiang" w:date="2020-03-31T14:44:00Z">
          <w:pPr>
            <w:spacing w:line="360" w:lineRule="auto"/>
          </w:pPr>
        </w:pPrChange>
      </w:pPr>
      <w:del w:id="1098" w:author="yushu chiang" w:date="2020-03-31T14:44:00Z">
        <w:r w:rsidDel="00600172">
          <w:rPr>
            <w:rFonts w:ascii="標楷體" w:eastAsia="標楷體" w:hAnsi="標楷體" w:hint="eastAsia"/>
            <w:b/>
          </w:rPr>
          <w:delText>選填計分(續)</w:delText>
        </w:r>
      </w:del>
    </w:p>
    <w:tbl>
      <w:tblPr>
        <w:tblStyle w:val="a7"/>
        <w:tblW w:w="11199" w:type="dxa"/>
        <w:tblInd w:w="-289" w:type="dxa"/>
        <w:tblLook w:val="04A0" w:firstRow="1" w:lastRow="0" w:firstColumn="1" w:lastColumn="0" w:noHBand="0" w:noVBand="1"/>
      </w:tblPr>
      <w:tblGrid>
        <w:gridCol w:w="1260"/>
        <w:gridCol w:w="949"/>
        <w:gridCol w:w="950"/>
        <w:gridCol w:w="950"/>
        <w:gridCol w:w="950"/>
        <w:gridCol w:w="950"/>
        <w:gridCol w:w="950"/>
        <w:gridCol w:w="950"/>
        <w:gridCol w:w="950"/>
        <w:gridCol w:w="950"/>
        <w:gridCol w:w="1390"/>
      </w:tblGrid>
      <w:tr w:rsidR="001627E8" w:rsidRPr="008434DB" w:rsidDel="00600172" w14:paraId="3E95CFB8" w14:textId="77777777" w:rsidTr="0030490A">
        <w:trPr>
          <w:trHeight w:val="227"/>
          <w:del w:id="1099" w:author="yushu chiang" w:date="2020-03-31T14:44:00Z"/>
        </w:trPr>
        <w:tc>
          <w:tcPr>
            <w:tcW w:w="1260" w:type="dxa"/>
            <w:vMerge w:val="restart"/>
          </w:tcPr>
          <w:p w14:paraId="2712C049" w14:textId="77777777" w:rsidR="001627E8" w:rsidRPr="008434DB" w:rsidDel="00600172" w:rsidRDefault="001627E8" w:rsidP="00600172">
            <w:pPr>
              <w:jc w:val="center"/>
              <w:rPr>
                <w:del w:id="1100" w:author="yushu chiang" w:date="2020-03-31T14:44:00Z"/>
                <w:rFonts w:ascii="標楷體" w:eastAsia="標楷體" w:hAnsi="標楷體"/>
              </w:rPr>
              <w:pPrChange w:id="1101" w:author="yushu chiang" w:date="2020-03-31T14:44:00Z">
                <w:pPr/>
              </w:pPrChange>
            </w:pPr>
          </w:p>
        </w:tc>
        <w:tc>
          <w:tcPr>
            <w:tcW w:w="9939" w:type="dxa"/>
            <w:gridSpan w:val="10"/>
          </w:tcPr>
          <w:p w14:paraId="15677F92" w14:textId="77777777" w:rsidR="001627E8" w:rsidDel="00600172" w:rsidRDefault="001627E8" w:rsidP="00600172">
            <w:pPr>
              <w:jc w:val="center"/>
              <w:rPr>
                <w:del w:id="1102" w:author="yushu chiang" w:date="2020-03-31T14:44:00Z"/>
                <w:rFonts w:ascii="Times New Roman" w:eastAsia="標楷體" w:hAnsi="Times New Roman"/>
                <w:sz w:val="22"/>
              </w:rPr>
              <w:pPrChange w:id="1103" w:author="yushu chiang" w:date="2020-03-31T14:44:00Z">
                <w:pPr>
                  <w:jc w:val="center"/>
                </w:pPr>
              </w:pPrChange>
            </w:pPr>
            <w:del w:id="1104" w:author="yushu chiang" w:date="2020-03-31T14:44:00Z">
              <w:r w:rsidDel="00600172">
                <w:rPr>
                  <w:rFonts w:ascii="Times New Roman" w:eastAsia="標楷體" w:hAnsi="Times New Roman" w:hint="eastAsia"/>
                  <w:sz w:val="22"/>
                </w:rPr>
                <w:delText>情境一</w:delText>
              </w:r>
              <w:r w:rsidDel="00600172">
                <w:rPr>
                  <w:rFonts w:ascii="Times New Roman" w:eastAsia="標楷體" w:hAnsi="Times New Roman"/>
                  <w:sz w:val="22"/>
                </w:rPr>
                <w:softHyphen/>
              </w:r>
              <w:r w:rsidDel="00600172">
                <w:rPr>
                  <w:rFonts w:ascii="Times New Roman" w:eastAsia="標楷體" w:hAnsi="Times New Roman" w:hint="eastAsia"/>
                  <w:sz w:val="22"/>
                </w:rPr>
                <w:delText>_</w:delText>
              </w:r>
              <w:r w:rsidDel="00600172">
                <w:rPr>
                  <w:rFonts w:ascii="Times New Roman" w:eastAsia="標楷體" w:hAnsi="Times New Roman" w:hint="eastAsia"/>
                  <w:sz w:val="22"/>
                </w:rPr>
                <w:delText>分類計分</w:delText>
              </w:r>
            </w:del>
          </w:p>
        </w:tc>
      </w:tr>
      <w:tr w:rsidR="001627E8" w:rsidRPr="008434DB" w:rsidDel="00600172" w14:paraId="43C92685" w14:textId="77777777" w:rsidTr="0030490A">
        <w:trPr>
          <w:trHeight w:val="473"/>
          <w:del w:id="1105" w:author="yushu chiang" w:date="2020-03-31T14:44:00Z"/>
        </w:trPr>
        <w:tc>
          <w:tcPr>
            <w:tcW w:w="1260" w:type="dxa"/>
            <w:vMerge/>
          </w:tcPr>
          <w:p w14:paraId="144E8ADB" w14:textId="77777777" w:rsidR="001627E8" w:rsidRPr="008434DB" w:rsidDel="00600172" w:rsidRDefault="001627E8" w:rsidP="00600172">
            <w:pPr>
              <w:jc w:val="center"/>
              <w:rPr>
                <w:del w:id="1106" w:author="yushu chiang" w:date="2020-03-31T14:44:00Z"/>
                <w:rFonts w:ascii="標楷體" w:eastAsia="標楷體" w:hAnsi="標楷體"/>
              </w:rPr>
              <w:pPrChange w:id="1107" w:author="yushu chiang" w:date="2020-03-31T14:44:00Z">
                <w:pPr/>
              </w:pPrChange>
            </w:pPr>
          </w:p>
        </w:tc>
        <w:tc>
          <w:tcPr>
            <w:tcW w:w="949" w:type="dxa"/>
          </w:tcPr>
          <w:p w14:paraId="2431B233" w14:textId="77777777" w:rsidR="001627E8" w:rsidRPr="001A0C56" w:rsidDel="00600172" w:rsidRDefault="001627E8" w:rsidP="00600172">
            <w:pPr>
              <w:jc w:val="center"/>
              <w:rPr>
                <w:del w:id="1108" w:author="yushu chiang" w:date="2020-03-31T14:44:00Z"/>
                <w:rFonts w:ascii="Times New Roman" w:eastAsia="標楷體" w:hAnsi="Times New Roman"/>
                <w:sz w:val="18"/>
                <w:szCs w:val="18"/>
              </w:rPr>
              <w:pPrChange w:id="1109" w:author="yushu chiang" w:date="2020-03-31T14:44:00Z">
                <w:pPr>
                  <w:jc w:val="center"/>
                </w:pPr>
              </w:pPrChange>
            </w:pPr>
            <w:del w:id="1110" w:author="yushu chiang" w:date="2020-03-31T14:44:00Z">
              <w:r w:rsidDel="00600172">
                <w:rPr>
                  <w:rFonts w:ascii="Times New Roman" w:eastAsia="標楷體" w:hAnsi="Times New Roman" w:hint="eastAsia"/>
                  <w:sz w:val="18"/>
                  <w:szCs w:val="18"/>
                </w:rPr>
                <w:delText>正確語言分類</w:delText>
              </w:r>
            </w:del>
          </w:p>
        </w:tc>
        <w:tc>
          <w:tcPr>
            <w:tcW w:w="950" w:type="dxa"/>
          </w:tcPr>
          <w:p w14:paraId="218E22AD" w14:textId="77777777" w:rsidR="001627E8" w:rsidRPr="001A0C56" w:rsidDel="00600172" w:rsidRDefault="001627E8" w:rsidP="00600172">
            <w:pPr>
              <w:jc w:val="center"/>
              <w:rPr>
                <w:del w:id="1111" w:author="yushu chiang" w:date="2020-03-31T14:44:00Z"/>
                <w:rFonts w:ascii="Times New Roman" w:eastAsia="標楷體" w:hAnsi="Times New Roman"/>
                <w:sz w:val="18"/>
                <w:szCs w:val="18"/>
              </w:rPr>
              <w:pPrChange w:id="1112" w:author="yushu chiang" w:date="2020-03-31T14:44:00Z">
                <w:pPr>
                  <w:jc w:val="center"/>
                </w:pPr>
              </w:pPrChange>
            </w:pPr>
            <w:del w:id="1113" w:author="yushu chiang" w:date="2020-03-31T14:44:00Z">
              <w:r w:rsidDel="00600172">
                <w:rPr>
                  <w:rFonts w:ascii="Times New Roman" w:eastAsia="標楷體" w:hAnsi="Times New Roman" w:hint="eastAsia"/>
                  <w:sz w:val="18"/>
                  <w:szCs w:val="18"/>
                </w:rPr>
                <w:delText>正確知覺分類</w:delText>
              </w:r>
            </w:del>
          </w:p>
        </w:tc>
        <w:tc>
          <w:tcPr>
            <w:tcW w:w="950" w:type="dxa"/>
          </w:tcPr>
          <w:p w14:paraId="64D4F9A6" w14:textId="77777777" w:rsidR="001627E8" w:rsidRPr="001A0C56" w:rsidDel="00600172" w:rsidRDefault="001627E8" w:rsidP="00600172">
            <w:pPr>
              <w:jc w:val="center"/>
              <w:rPr>
                <w:del w:id="1114" w:author="yushu chiang" w:date="2020-03-31T14:44:00Z"/>
                <w:rFonts w:ascii="Times New Roman" w:eastAsia="標楷體" w:hAnsi="Times New Roman"/>
                <w:sz w:val="18"/>
                <w:szCs w:val="18"/>
              </w:rPr>
              <w:pPrChange w:id="1115" w:author="yushu chiang" w:date="2020-03-31T14:44:00Z">
                <w:pPr>
                  <w:jc w:val="center"/>
                </w:pPr>
              </w:pPrChange>
            </w:pPr>
            <w:del w:id="1116" w:author="yushu chiang" w:date="2020-03-31T14:44:00Z">
              <w:r w:rsidDel="00600172">
                <w:rPr>
                  <w:rFonts w:ascii="Times New Roman" w:eastAsia="標楷體" w:hAnsi="Times New Roman" w:hint="eastAsia"/>
                  <w:sz w:val="18"/>
                  <w:szCs w:val="18"/>
                </w:rPr>
                <w:delText>正確目標分類</w:delText>
              </w:r>
            </w:del>
          </w:p>
        </w:tc>
        <w:tc>
          <w:tcPr>
            <w:tcW w:w="950" w:type="dxa"/>
          </w:tcPr>
          <w:p w14:paraId="597A34FD" w14:textId="77777777" w:rsidR="001627E8" w:rsidRPr="001A0C56" w:rsidDel="00600172" w:rsidRDefault="001627E8" w:rsidP="00600172">
            <w:pPr>
              <w:jc w:val="center"/>
              <w:rPr>
                <w:del w:id="1117" w:author="yushu chiang" w:date="2020-03-31T14:44:00Z"/>
                <w:rFonts w:ascii="Times New Roman" w:eastAsia="標楷體" w:hAnsi="Times New Roman"/>
                <w:sz w:val="18"/>
                <w:szCs w:val="18"/>
              </w:rPr>
              <w:pPrChange w:id="1118" w:author="yushu chiang" w:date="2020-03-31T14:44:00Z">
                <w:pPr>
                  <w:jc w:val="center"/>
                </w:pPr>
              </w:pPrChange>
            </w:pPr>
            <w:del w:id="1119" w:author="yushu chiang" w:date="2020-03-31T14:44:00Z">
              <w:r w:rsidDel="00600172">
                <w:rPr>
                  <w:rFonts w:ascii="Times New Roman" w:eastAsia="標楷體" w:hAnsi="Times New Roman" w:hint="eastAsia"/>
                  <w:sz w:val="18"/>
                  <w:szCs w:val="18"/>
                </w:rPr>
                <w:delText>重複分類</w:delText>
              </w:r>
            </w:del>
          </w:p>
        </w:tc>
        <w:tc>
          <w:tcPr>
            <w:tcW w:w="950" w:type="dxa"/>
          </w:tcPr>
          <w:p w14:paraId="404FA607" w14:textId="77777777" w:rsidR="001627E8" w:rsidRPr="001A0C56" w:rsidDel="00600172" w:rsidRDefault="001627E8" w:rsidP="00600172">
            <w:pPr>
              <w:jc w:val="center"/>
              <w:rPr>
                <w:del w:id="1120" w:author="yushu chiang" w:date="2020-03-31T14:44:00Z"/>
                <w:rFonts w:ascii="Times New Roman" w:eastAsia="標楷體" w:hAnsi="Times New Roman"/>
                <w:sz w:val="20"/>
                <w:szCs w:val="24"/>
              </w:rPr>
              <w:pPrChange w:id="1121" w:author="yushu chiang" w:date="2020-03-31T14:44:00Z">
                <w:pPr>
                  <w:jc w:val="center"/>
                </w:pPr>
              </w:pPrChange>
            </w:pPr>
            <w:del w:id="1122" w:author="yushu chiang" w:date="2020-03-31T14:44:00Z">
              <w:r w:rsidDel="00600172">
                <w:rPr>
                  <w:rFonts w:ascii="Times New Roman" w:eastAsia="標楷體" w:hAnsi="Times New Roman" w:hint="eastAsia"/>
                  <w:sz w:val="20"/>
                  <w:szCs w:val="24"/>
                </w:rPr>
                <w:delText>失敗組分類</w:delText>
              </w:r>
            </w:del>
          </w:p>
        </w:tc>
        <w:tc>
          <w:tcPr>
            <w:tcW w:w="950" w:type="dxa"/>
          </w:tcPr>
          <w:p w14:paraId="4AA12565" w14:textId="77777777" w:rsidR="001627E8" w:rsidRPr="001A0C56" w:rsidDel="00600172" w:rsidRDefault="001627E8" w:rsidP="00600172">
            <w:pPr>
              <w:jc w:val="center"/>
              <w:rPr>
                <w:del w:id="1123" w:author="yushu chiang" w:date="2020-03-31T14:44:00Z"/>
                <w:rFonts w:ascii="Times New Roman" w:eastAsia="標楷體" w:hAnsi="Times New Roman"/>
                <w:sz w:val="20"/>
                <w:szCs w:val="24"/>
              </w:rPr>
              <w:pPrChange w:id="1124" w:author="yushu chiang" w:date="2020-03-31T14:44:00Z">
                <w:pPr>
                  <w:jc w:val="center"/>
                </w:pPr>
              </w:pPrChange>
            </w:pPr>
            <w:del w:id="1125" w:author="yushu chiang" w:date="2020-03-31T14:44:00Z">
              <w:r w:rsidDel="00600172">
                <w:rPr>
                  <w:rFonts w:ascii="Times New Roman" w:eastAsia="標楷體" w:hAnsi="Times New Roman" w:hint="eastAsia"/>
                  <w:sz w:val="20"/>
                  <w:szCs w:val="24"/>
                </w:rPr>
                <w:delText>非目標分類</w:delText>
              </w:r>
            </w:del>
          </w:p>
        </w:tc>
        <w:tc>
          <w:tcPr>
            <w:tcW w:w="950" w:type="dxa"/>
          </w:tcPr>
          <w:p w14:paraId="23247F24" w14:textId="77777777" w:rsidR="001627E8" w:rsidRPr="001A0C56" w:rsidDel="00600172" w:rsidRDefault="001627E8" w:rsidP="00600172">
            <w:pPr>
              <w:jc w:val="center"/>
              <w:rPr>
                <w:del w:id="1126" w:author="yushu chiang" w:date="2020-03-31T14:44:00Z"/>
                <w:rFonts w:ascii="Times New Roman" w:eastAsia="標楷體" w:hAnsi="Times New Roman"/>
                <w:sz w:val="20"/>
              </w:rPr>
              <w:pPrChange w:id="1127" w:author="yushu chiang" w:date="2020-03-31T14:44:00Z">
                <w:pPr>
                  <w:jc w:val="center"/>
                </w:pPr>
              </w:pPrChange>
            </w:pPr>
            <w:del w:id="1128" w:author="yushu chiang" w:date="2020-03-31T14:44:00Z">
              <w:r w:rsidDel="00600172">
                <w:rPr>
                  <w:rFonts w:ascii="Times New Roman" w:eastAsia="標楷體" w:hAnsi="Times New Roman" w:hint="eastAsia"/>
                  <w:sz w:val="20"/>
                </w:rPr>
                <w:delText>分類類型</w:delText>
              </w:r>
            </w:del>
          </w:p>
        </w:tc>
        <w:tc>
          <w:tcPr>
            <w:tcW w:w="950" w:type="dxa"/>
          </w:tcPr>
          <w:p w14:paraId="4A2E4DB0" w14:textId="77777777" w:rsidR="001627E8" w:rsidDel="00600172" w:rsidRDefault="001627E8" w:rsidP="00600172">
            <w:pPr>
              <w:jc w:val="center"/>
              <w:rPr>
                <w:del w:id="1129" w:author="yushu chiang" w:date="2020-03-31T14:44:00Z"/>
                <w:rFonts w:ascii="Times New Roman" w:eastAsia="標楷體" w:hAnsi="Times New Roman"/>
                <w:sz w:val="20"/>
              </w:rPr>
              <w:pPrChange w:id="1130" w:author="yushu chiang" w:date="2020-03-31T14:44:00Z">
                <w:pPr>
                  <w:jc w:val="center"/>
                </w:pPr>
              </w:pPrChange>
            </w:pPr>
            <w:del w:id="1131" w:author="yushu chiang" w:date="2020-03-31T14:44:00Z">
              <w:r w:rsidDel="00600172">
                <w:rPr>
                  <w:rFonts w:ascii="Times New Roman" w:eastAsia="標楷體" w:hAnsi="Times New Roman" w:hint="eastAsia"/>
                  <w:sz w:val="20"/>
                </w:rPr>
                <w:delText>嘗試分類</w:delText>
              </w:r>
            </w:del>
          </w:p>
        </w:tc>
        <w:tc>
          <w:tcPr>
            <w:tcW w:w="950" w:type="dxa"/>
          </w:tcPr>
          <w:p w14:paraId="6D6728F5" w14:textId="77777777" w:rsidR="001627E8" w:rsidDel="00600172" w:rsidRDefault="001627E8" w:rsidP="00600172">
            <w:pPr>
              <w:jc w:val="center"/>
              <w:rPr>
                <w:del w:id="1132" w:author="yushu chiang" w:date="2020-03-31T14:44:00Z"/>
                <w:rFonts w:ascii="Times New Roman" w:eastAsia="標楷體" w:hAnsi="Times New Roman"/>
                <w:sz w:val="20"/>
              </w:rPr>
              <w:pPrChange w:id="1133" w:author="yushu chiang" w:date="2020-03-31T14:44:00Z">
                <w:pPr>
                  <w:jc w:val="center"/>
                </w:pPr>
              </w:pPrChange>
            </w:pPr>
            <w:del w:id="1134" w:author="yushu chiang" w:date="2020-03-31T14:44:00Z">
              <w:r w:rsidDel="00600172">
                <w:rPr>
                  <w:rFonts w:ascii="Times New Roman" w:eastAsia="標楷體" w:hAnsi="Times New Roman" w:hint="eastAsia"/>
                  <w:sz w:val="20"/>
                </w:rPr>
                <w:delText>分類準確率</w:delText>
              </w:r>
            </w:del>
          </w:p>
        </w:tc>
        <w:tc>
          <w:tcPr>
            <w:tcW w:w="1390" w:type="dxa"/>
          </w:tcPr>
          <w:p w14:paraId="299B3EE8" w14:textId="77777777" w:rsidR="001627E8" w:rsidDel="00600172" w:rsidRDefault="001627E8" w:rsidP="00600172">
            <w:pPr>
              <w:jc w:val="center"/>
              <w:rPr>
                <w:del w:id="1135" w:author="yushu chiang" w:date="2020-03-31T14:44:00Z"/>
                <w:rFonts w:ascii="Times New Roman" w:eastAsia="標楷體" w:hAnsi="Times New Roman"/>
                <w:sz w:val="20"/>
              </w:rPr>
              <w:pPrChange w:id="1136" w:author="yushu chiang" w:date="2020-03-31T14:44:00Z">
                <w:pPr>
                  <w:jc w:val="center"/>
                </w:pPr>
              </w:pPrChange>
            </w:pPr>
            <w:del w:id="1137" w:author="yushu chiang" w:date="2020-03-31T14:44:00Z">
              <w:r w:rsidDel="00600172">
                <w:rPr>
                  <w:rFonts w:ascii="Times New Roman" w:eastAsia="標楷體" w:hAnsi="Times New Roman" w:hint="eastAsia"/>
                  <w:sz w:val="20"/>
                </w:rPr>
                <w:delText>依時間分類的比例</w:delText>
              </w:r>
            </w:del>
          </w:p>
        </w:tc>
      </w:tr>
      <w:tr w:rsidR="001627E8" w:rsidRPr="008434DB" w:rsidDel="00600172" w14:paraId="18D84E05" w14:textId="77777777" w:rsidTr="0030490A">
        <w:trPr>
          <w:trHeight w:val="233"/>
          <w:del w:id="1138" w:author="yushu chiang" w:date="2020-03-31T14:44:00Z"/>
        </w:trPr>
        <w:tc>
          <w:tcPr>
            <w:tcW w:w="1260" w:type="dxa"/>
          </w:tcPr>
          <w:p w14:paraId="16D786CC" w14:textId="77777777" w:rsidR="001627E8" w:rsidRPr="00761584" w:rsidDel="00600172" w:rsidRDefault="001627E8" w:rsidP="00600172">
            <w:pPr>
              <w:jc w:val="center"/>
              <w:rPr>
                <w:del w:id="1139" w:author="yushu chiang" w:date="2020-03-31T14:44:00Z"/>
                <w:rFonts w:ascii="標楷體" w:eastAsia="標楷體" w:hAnsi="標楷體"/>
                <w:b/>
                <w:szCs w:val="24"/>
              </w:rPr>
              <w:pPrChange w:id="1140" w:author="yushu chiang" w:date="2020-03-31T14:44:00Z">
                <w:pPr/>
              </w:pPrChange>
            </w:pPr>
            <w:del w:id="1141" w:author="yushu chiang" w:date="2020-03-31T14:44:00Z">
              <w:r w:rsidRPr="00761584" w:rsidDel="00600172">
                <w:rPr>
                  <w:rFonts w:ascii="Times New Roman" w:eastAsia="標楷體" w:hAnsi="Times New Roman" w:hint="eastAsia"/>
                  <w:b/>
                  <w:szCs w:val="24"/>
                </w:rPr>
                <w:delText>原始總分</w:delText>
              </w:r>
            </w:del>
          </w:p>
        </w:tc>
        <w:tc>
          <w:tcPr>
            <w:tcW w:w="949" w:type="dxa"/>
            <w:shd w:val="clear" w:color="auto" w:fill="FFFFFF" w:themeFill="background1"/>
          </w:tcPr>
          <w:p w14:paraId="655B08B7" w14:textId="77777777" w:rsidR="001627E8" w:rsidRPr="008434DB" w:rsidDel="00600172" w:rsidRDefault="001627E8" w:rsidP="00600172">
            <w:pPr>
              <w:jc w:val="center"/>
              <w:rPr>
                <w:del w:id="1142" w:author="yushu chiang" w:date="2020-03-31T14:44:00Z"/>
                <w:rFonts w:ascii="標楷體" w:eastAsia="標楷體" w:hAnsi="標楷體"/>
              </w:rPr>
              <w:pPrChange w:id="1143" w:author="yushu chiang" w:date="2020-03-31T14:44:00Z">
                <w:pPr/>
              </w:pPrChange>
            </w:pPr>
          </w:p>
        </w:tc>
        <w:tc>
          <w:tcPr>
            <w:tcW w:w="950" w:type="dxa"/>
            <w:shd w:val="clear" w:color="auto" w:fill="FFFFFF" w:themeFill="background1"/>
          </w:tcPr>
          <w:p w14:paraId="706A2EB1" w14:textId="77777777" w:rsidR="001627E8" w:rsidRPr="008434DB" w:rsidDel="00600172" w:rsidRDefault="001627E8" w:rsidP="00600172">
            <w:pPr>
              <w:jc w:val="center"/>
              <w:rPr>
                <w:del w:id="1144" w:author="yushu chiang" w:date="2020-03-31T14:44:00Z"/>
                <w:rFonts w:ascii="標楷體" w:eastAsia="標楷體" w:hAnsi="標楷體"/>
              </w:rPr>
              <w:pPrChange w:id="1145" w:author="yushu chiang" w:date="2020-03-31T14:44:00Z">
                <w:pPr/>
              </w:pPrChange>
            </w:pPr>
          </w:p>
        </w:tc>
        <w:tc>
          <w:tcPr>
            <w:tcW w:w="950" w:type="dxa"/>
            <w:shd w:val="clear" w:color="auto" w:fill="FFFFFF" w:themeFill="background1"/>
          </w:tcPr>
          <w:p w14:paraId="348E30D1" w14:textId="77777777" w:rsidR="001627E8" w:rsidRPr="008434DB" w:rsidDel="00600172" w:rsidRDefault="001627E8" w:rsidP="00600172">
            <w:pPr>
              <w:jc w:val="center"/>
              <w:rPr>
                <w:del w:id="1146" w:author="yushu chiang" w:date="2020-03-31T14:44:00Z"/>
                <w:rFonts w:ascii="標楷體" w:eastAsia="標楷體" w:hAnsi="標楷體"/>
              </w:rPr>
              <w:pPrChange w:id="1147" w:author="yushu chiang" w:date="2020-03-31T14:44:00Z">
                <w:pPr/>
              </w:pPrChange>
            </w:pPr>
          </w:p>
        </w:tc>
        <w:tc>
          <w:tcPr>
            <w:tcW w:w="950" w:type="dxa"/>
            <w:shd w:val="clear" w:color="auto" w:fill="FFFFFF" w:themeFill="background1"/>
          </w:tcPr>
          <w:p w14:paraId="4DF386C9" w14:textId="77777777" w:rsidR="001627E8" w:rsidRPr="008434DB" w:rsidDel="00600172" w:rsidRDefault="001627E8" w:rsidP="00600172">
            <w:pPr>
              <w:jc w:val="center"/>
              <w:rPr>
                <w:del w:id="1148" w:author="yushu chiang" w:date="2020-03-31T14:44:00Z"/>
                <w:rFonts w:ascii="標楷體" w:eastAsia="標楷體" w:hAnsi="標楷體"/>
              </w:rPr>
              <w:pPrChange w:id="1149" w:author="yushu chiang" w:date="2020-03-31T14:44:00Z">
                <w:pPr/>
              </w:pPrChange>
            </w:pPr>
          </w:p>
        </w:tc>
        <w:tc>
          <w:tcPr>
            <w:tcW w:w="950" w:type="dxa"/>
            <w:shd w:val="clear" w:color="auto" w:fill="FFFFFF" w:themeFill="background1"/>
          </w:tcPr>
          <w:p w14:paraId="1286A417" w14:textId="77777777" w:rsidR="001627E8" w:rsidRPr="008434DB" w:rsidDel="00600172" w:rsidRDefault="001627E8" w:rsidP="00600172">
            <w:pPr>
              <w:jc w:val="center"/>
              <w:rPr>
                <w:del w:id="1150" w:author="yushu chiang" w:date="2020-03-31T14:44:00Z"/>
                <w:rFonts w:ascii="標楷體" w:eastAsia="標楷體" w:hAnsi="標楷體"/>
              </w:rPr>
              <w:pPrChange w:id="1151" w:author="yushu chiang" w:date="2020-03-31T14:44:00Z">
                <w:pPr/>
              </w:pPrChange>
            </w:pPr>
          </w:p>
        </w:tc>
        <w:tc>
          <w:tcPr>
            <w:tcW w:w="950" w:type="dxa"/>
            <w:shd w:val="clear" w:color="auto" w:fill="FFFFFF" w:themeFill="background1"/>
          </w:tcPr>
          <w:p w14:paraId="5251BC61" w14:textId="77777777" w:rsidR="001627E8" w:rsidRPr="008434DB" w:rsidDel="00600172" w:rsidRDefault="001627E8" w:rsidP="00600172">
            <w:pPr>
              <w:jc w:val="center"/>
              <w:rPr>
                <w:del w:id="1152" w:author="yushu chiang" w:date="2020-03-31T14:44:00Z"/>
                <w:rFonts w:ascii="標楷體" w:eastAsia="標楷體" w:hAnsi="標楷體"/>
              </w:rPr>
              <w:pPrChange w:id="1153" w:author="yushu chiang" w:date="2020-03-31T14:44:00Z">
                <w:pPr/>
              </w:pPrChange>
            </w:pPr>
          </w:p>
        </w:tc>
        <w:tc>
          <w:tcPr>
            <w:tcW w:w="950" w:type="dxa"/>
            <w:shd w:val="clear" w:color="auto" w:fill="FFFFFF" w:themeFill="background1"/>
          </w:tcPr>
          <w:p w14:paraId="24B4ADA8" w14:textId="77777777" w:rsidR="001627E8" w:rsidRPr="008434DB" w:rsidDel="00600172" w:rsidRDefault="001627E8" w:rsidP="00600172">
            <w:pPr>
              <w:jc w:val="center"/>
              <w:rPr>
                <w:del w:id="1154" w:author="yushu chiang" w:date="2020-03-31T14:44:00Z"/>
                <w:rFonts w:ascii="標楷體" w:eastAsia="標楷體" w:hAnsi="標楷體"/>
              </w:rPr>
              <w:pPrChange w:id="1155" w:author="yushu chiang" w:date="2020-03-31T14:44:00Z">
                <w:pPr/>
              </w:pPrChange>
            </w:pPr>
          </w:p>
        </w:tc>
        <w:tc>
          <w:tcPr>
            <w:tcW w:w="950" w:type="dxa"/>
            <w:shd w:val="clear" w:color="auto" w:fill="FFFFFF" w:themeFill="background1"/>
          </w:tcPr>
          <w:p w14:paraId="4276C665" w14:textId="77777777" w:rsidR="001627E8" w:rsidRPr="008434DB" w:rsidDel="00600172" w:rsidRDefault="001627E8" w:rsidP="00600172">
            <w:pPr>
              <w:jc w:val="center"/>
              <w:rPr>
                <w:del w:id="1156" w:author="yushu chiang" w:date="2020-03-31T14:44:00Z"/>
                <w:rFonts w:ascii="標楷體" w:eastAsia="標楷體" w:hAnsi="標楷體"/>
              </w:rPr>
              <w:pPrChange w:id="1157" w:author="yushu chiang" w:date="2020-03-31T14:44:00Z">
                <w:pPr/>
              </w:pPrChange>
            </w:pPr>
          </w:p>
        </w:tc>
        <w:tc>
          <w:tcPr>
            <w:tcW w:w="950" w:type="dxa"/>
            <w:shd w:val="clear" w:color="auto" w:fill="FFFFFF" w:themeFill="background1"/>
          </w:tcPr>
          <w:p w14:paraId="61A5EBA7" w14:textId="77777777" w:rsidR="001627E8" w:rsidRPr="008434DB" w:rsidDel="00600172" w:rsidRDefault="001627E8" w:rsidP="00600172">
            <w:pPr>
              <w:jc w:val="center"/>
              <w:rPr>
                <w:del w:id="1158" w:author="yushu chiang" w:date="2020-03-31T14:44:00Z"/>
                <w:rFonts w:ascii="標楷體" w:eastAsia="標楷體" w:hAnsi="標楷體"/>
              </w:rPr>
              <w:pPrChange w:id="1159" w:author="yushu chiang" w:date="2020-03-31T14:44:00Z">
                <w:pPr/>
              </w:pPrChange>
            </w:pPr>
          </w:p>
        </w:tc>
        <w:tc>
          <w:tcPr>
            <w:tcW w:w="1390" w:type="dxa"/>
            <w:shd w:val="clear" w:color="auto" w:fill="FFFFFF" w:themeFill="background1"/>
          </w:tcPr>
          <w:p w14:paraId="354E5324" w14:textId="77777777" w:rsidR="001627E8" w:rsidRPr="008434DB" w:rsidDel="00600172" w:rsidRDefault="001627E8" w:rsidP="00600172">
            <w:pPr>
              <w:jc w:val="center"/>
              <w:rPr>
                <w:del w:id="1160" w:author="yushu chiang" w:date="2020-03-31T14:44:00Z"/>
                <w:rFonts w:ascii="標楷體" w:eastAsia="標楷體" w:hAnsi="標楷體"/>
              </w:rPr>
              <w:pPrChange w:id="1161" w:author="yushu chiang" w:date="2020-03-31T14:44:00Z">
                <w:pPr/>
              </w:pPrChange>
            </w:pPr>
          </w:p>
        </w:tc>
      </w:tr>
      <w:tr w:rsidR="001627E8" w:rsidRPr="008434DB" w:rsidDel="00600172" w14:paraId="3A7C693F" w14:textId="77777777" w:rsidTr="0030490A">
        <w:trPr>
          <w:trHeight w:val="162"/>
          <w:del w:id="1162" w:author="yushu chiang" w:date="2020-03-31T14:44:00Z"/>
        </w:trPr>
        <w:tc>
          <w:tcPr>
            <w:tcW w:w="1260" w:type="dxa"/>
          </w:tcPr>
          <w:p w14:paraId="3D35C34C" w14:textId="77777777" w:rsidR="001627E8" w:rsidRPr="00761584" w:rsidDel="00600172" w:rsidRDefault="001627E8" w:rsidP="00600172">
            <w:pPr>
              <w:jc w:val="center"/>
              <w:rPr>
                <w:del w:id="1163" w:author="yushu chiang" w:date="2020-03-31T14:44:00Z"/>
                <w:rFonts w:ascii="標楷體" w:eastAsia="標楷體" w:hAnsi="標楷體"/>
                <w:b/>
                <w:szCs w:val="24"/>
              </w:rPr>
              <w:pPrChange w:id="1164" w:author="yushu chiang" w:date="2020-03-31T14:44:00Z">
                <w:pPr/>
              </w:pPrChange>
            </w:pPr>
            <w:del w:id="1165" w:author="yushu chiang" w:date="2020-03-31T14:44:00Z">
              <w:r w:rsidRPr="00761584" w:rsidDel="00600172">
                <w:rPr>
                  <w:rFonts w:ascii="Times New Roman" w:eastAsia="標楷體" w:hAnsi="Times New Roman" w:hint="eastAsia"/>
                  <w:b/>
                  <w:szCs w:val="24"/>
                </w:rPr>
                <w:delText>量尺分數</w:delText>
              </w:r>
            </w:del>
          </w:p>
        </w:tc>
        <w:tc>
          <w:tcPr>
            <w:tcW w:w="949" w:type="dxa"/>
            <w:shd w:val="clear" w:color="auto" w:fill="FFFFFF" w:themeFill="background1"/>
          </w:tcPr>
          <w:p w14:paraId="52921E43" w14:textId="77777777" w:rsidR="001627E8" w:rsidRPr="008434DB" w:rsidDel="00600172" w:rsidRDefault="001627E8" w:rsidP="00600172">
            <w:pPr>
              <w:jc w:val="center"/>
              <w:rPr>
                <w:del w:id="1166" w:author="yushu chiang" w:date="2020-03-31T14:44:00Z"/>
                <w:rFonts w:ascii="標楷體" w:eastAsia="標楷體" w:hAnsi="標楷體"/>
              </w:rPr>
              <w:pPrChange w:id="1167" w:author="yushu chiang" w:date="2020-03-31T14:44:00Z">
                <w:pPr/>
              </w:pPrChange>
            </w:pPr>
          </w:p>
        </w:tc>
        <w:tc>
          <w:tcPr>
            <w:tcW w:w="950" w:type="dxa"/>
            <w:shd w:val="clear" w:color="auto" w:fill="FFFFFF" w:themeFill="background1"/>
          </w:tcPr>
          <w:p w14:paraId="4A9FE082" w14:textId="77777777" w:rsidR="001627E8" w:rsidRPr="008434DB" w:rsidDel="00600172" w:rsidRDefault="001627E8" w:rsidP="00600172">
            <w:pPr>
              <w:jc w:val="center"/>
              <w:rPr>
                <w:del w:id="1168" w:author="yushu chiang" w:date="2020-03-31T14:44:00Z"/>
                <w:rFonts w:ascii="標楷體" w:eastAsia="標楷體" w:hAnsi="標楷體"/>
              </w:rPr>
              <w:pPrChange w:id="1169" w:author="yushu chiang" w:date="2020-03-31T14:44:00Z">
                <w:pPr/>
              </w:pPrChange>
            </w:pPr>
          </w:p>
        </w:tc>
        <w:tc>
          <w:tcPr>
            <w:tcW w:w="950" w:type="dxa"/>
            <w:shd w:val="clear" w:color="auto" w:fill="FFFFFF" w:themeFill="background1"/>
          </w:tcPr>
          <w:p w14:paraId="7274B1D7" w14:textId="77777777" w:rsidR="001627E8" w:rsidRPr="008434DB" w:rsidDel="00600172" w:rsidRDefault="001627E8" w:rsidP="00600172">
            <w:pPr>
              <w:jc w:val="center"/>
              <w:rPr>
                <w:del w:id="1170" w:author="yushu chiang" w:date="2020-03-31T14:44:00Z"/>
                <w:rFonts w:ascii="標楷體" w:eastAsia="標楷體" w:hAnsi="標楷體"/>
              </w:rPr>
              <w:pPrChange w:id="1171" w:author="yushu chiang" w:date="2020-03-31T14:44:00Z">
                <w:pPr/>
              </w:pPrChange>
            </w:pPr>
          </w:p>
        </w:tc>
        <w:tc>
          <w:tcPr>
            <w:tcW w:w="950" w:type="dxa"/>
            <w:shd w:val="clear" w:color="auto" w:fill="FFFFFF" w:themeFill="background1"/>
          </w:tcPr>
          <w:p w14:paraId="01D7846A" w14:textId="77777777" w:rsidR="001627E8" w:rsidRPr="008434DB" w:rsidDel="00600172" w:rsidRDefault="001627E8" w:rsidP="00600172">
            <w:pPr>
              <w:jc w:val="center"/>
              <w:rPr>
                <w:del w:id="1172" w:author="yushu chiang" w:date="2020-03-31T14:44:00Z"/>
                <w:rFonts w:ascii="標楷體" w:eastAsia="標楷體" w:hAnsi="標楷體"/>
              </w:rPr>
              <w:pPrChange w:id="1173" w:author="yushu chiang" w:date="2020-03-31T14:44:00Z">
                <w:pPr/>
              </w:pPrChange>
            </w:pPr>
          </w:p>
        </w:tc>
        <w:tc>
          <w:tcPr>
            <w:tcW w:w="950" w:type="dxa"/>
            <w:shd w:val="clear" w:color="auto" w:fill="FFFFFF" w:themeFill="background1"/>
          </w:tcPr>
          <w:p w14:paraId="43FF7AFF" w14:textId="77777777" w:rsidR="001627E8" w:rsidRPr="008434DB" w:rsidDel="00600172" w:rsidRDefault="001627E8" w:rsidP="00600172">
            <w:pPr>
              <w:jc w:val="center"/>
              <w:rPr>
                <w:del w:id="1174" w:author="yushu chiang" w:date="2020-03-31T14:44:00Z"/>
                <w:rFonts w:ascii="標楷體" w:eastAsia="標楷體" w:hAnsi="標楷體"/>
              </w:rPr>
              <w:pPrChange w:id="1175" w:author="yushu chiang" w:date="2020-03-31T14:44:00Z">
                <w:pPr/>
              </w:pPrChange>
            </w:pPr>
          </w:p>
        </w:tc>
        <w:tc>
          <w:tcPr>
            <w:tcW w:w="950" w:type="dxa"/>
            <w:shd w:val="clear" w:color="auto" w:fill="FFFFFF" w:themeFill="background1"/>
          </w:tcPr>
          <w:p w14:paraId="3B1E7416" w14:textId="77777777" w:rsidR="001627E8" w:rsidRPr="008434DB" w:rsidDel="00600172" w:rsidRDefault="001627E8" w:rsidP="00600172">
            <w:pPr>
              <w:jc w:val="center"/>
              <w:rPr>
                <w:del w:id="1176" w:author="yushu chiang" w:date="2020-03-31T14:44:00Z"/>
                <w:rFonts w:ascii="標楷體" w:eastAsia="標楷體" w:hAnsi="標楷體"/>
              </w:rPr>
              <w:pPrChange w:id="1177" w:author="yushu chiang" w:date="2020-03-31T14:44:00Z">
                <w:pPr/>
              </w:pPrChange>
            </w:pPr>
          </w:p>
        </w:tc>
        <w:tc>
          <w:tcPr>
            <w:tcW w:w="950" w:type="dxa"/>
            <w:shd w:val="clear" w:color="auto" w:fill="FFFFFF" w:themeFill="background1"/>
          </w:tcPr>
          <w:p w14:paraId="1A584C9B" w14:textId="77777777" w:rsidR="001627E8" w:rsidRPr="008434DB" w:rsidDel="00600172" w:rsidRDefault="001627E8" w:rsidP="00600172">
            <w:pPr>
              <w:jc w:val="center"/>
              <w:rPr>
                <w:del w:id="1178" w:author="yushu chiang" w:date="2020-03-31T14:44:00Z"/>
                <w:rFonts w:ascii="標楷體" w:eastAsia="標楷體" w:hAnsi="標楷體"/>
              </w:rPr>
              <w:pPrChange w:id="1179" w:author="yushu chiang" w:date="2020-03-31T14:44:00Z">
                <w:pPr/>
              </w:pPrChange>
            </w:pPr>
          </w:p>
        </w:tc>
        <w:tc>
          <w:tcPr>
            <w:tcW w:w="950" w:type="dxa"/>
            <w:shd w:val="clear" w:color="auto" w:fill="FFFFFF" w:themeFill="background1"/>
          </w:tcPr>
          <w:p w14:paraId="487F9D44" w14:textId="77777777" w:rsidR="001627E8" w:rsidRPr="008434DB" w:rsidDel="00600172" w:rsidRDefault="001627E8" w:rsidP="00600172">
            <w:pPr>
              <w:jc w:val="center"/>
              <w:rPr>
                <w:del w:id="1180" w:author="yushu chiang" w:date="2020-03-31T14:44:00Z"/>
                <w:rFonts w:ascii="標楷體" w:eastAsia="標楷體" w:hAnsi="標楷體"/>
              </w:rPr>
              <w:pPrChange w:id="1181" w:author="yushu chiang" w:date="2020-03-31T14:44:00Z">
                <w:pPr/>
              </w:pPrChange>
            </w:pPr>
          </w:p>
        </w:tc>
        <w:tc>
          <w:tcPr>
            <w:tcW w:w="950" w:type="dxa"/>
            <w:shd w:val="clear" w:color="auto" w:fill="FFFFFF" w:themeFill="background1"/>
          </w:tcPr>
          <w:p w14:paraId="62C11411" w14:textId="77777777" w:rsidR="001627E8" w:rsidRPr="008434DB" w:rsidDel="00600172" w:rsidRDefault="001627E8" w:rsidP="00600172">
            <w:pPr>
              <w:jc w:val="center"/>
              <w:rPr>
                <w:del w:id="1182" w:author="yushu chiang" w:date="2020-03-31T14:44:00Z"/>
                <w:rFonts w:ascii="標楷體" w:eastAsia="標楷體" w:hAnsi="標楷體"/>
              </w:rPr>
              <w:pPrChange w:id="1183" w:author="yushu chiang" w:date="2020-03-31T14:44:00Z">
                <w:pPr/>
              </w:pPrChange>
            </w:pPr>
          </w:p>
        </w:tc>
        <w:tc>
          <w:tcPr>
            <w:tcW w:w="1390" w:type="dxa"/>
            <w:shd w:val="clear" w:color="auto" w:fill="FFFFFF" w:themeFill="background1"/>
          </w:tcPr>
          <w:p w14:paraId="242BAC44" w14:textId="77777777" w:rsidR="001627E8" w:rsidRPr="008434DB" w:rsidDel="00600172" w:rsidRDefault="001627E8" w:rsidP="00600172">
            <w:pPr>
              <w:jc w:val="center"/>
              <w:rPr>
                <w:del w:id="1184" w:author="yushu chiang" w:date="2020-03-31T14:44:00Z"/>
                <w:rFonts w:ascii="標楷體" w:eastAsia="標楷體" w:hAnsi="標楷體"/>
              </w:rPr>
              <w:pPrChange w:id="1185" w:author="yushu chiang" w:date="2020-03-31T14:44:00Z">
                <w:pPr/>
              </w:pPrChange>
            </w:pPr>
          </w:p>
        </w:tc>
      </w:tr>
    </w:tbl>
    <w:p w14:paraId="51DE66BC" w14:textId="77777777" w:rsidR="001627E8" w:rsidRPr="008434DB" w:rsidDel="00600172" w:rsidRDefault="001627E8" w:rsidP="00600172">
      <w:pPr>
        <w:jc w:val="center"/>
        <w:rPr>
          <w:del w:id="1186" w:author="yushu chiang" w:date="2020-03-31T14:44:00Z"/>
          <w:rFonts w:ascii="標楷體" w:eastAsia="標楷體" w:hAnsi="標楷體"/>
          <w:b/>
        </w:rPr>
        <w:pPrChange w:id="1187" w:author="yushu chiang" w:date="2020-03-31T14:44:00Z">
          <w:pPr>
            <w:spacing w:line="360" w:lineRule="auto"/>
          </w:pPr>
        </w:pPrChange>
      </w:pPr>
      <w:del w:id="1188" w:author="yushu chiang" w:date="2020-03-31T14:44:00Z">
        <w:r w:rsidDel="00600172">
          <w:rPr>
            <w:rFonts w:ascii="標楷體" w:eastAsia="標楷體" w:hAnsi="標楷體" w:hint="eastAsia"/>
            <w:b/>
          </w:rPr>
          <w:delText>選填計分(續)</w:delText>
        </w:r>
      </w:del>
    </w:p>
    <w:tbl>
      <w:tblPr>
        <w:tblStyle w:val="a7"/>
        <w:tblW w:w="11152" w:type="dxa"/>
        <w:tblInd w:w="-289" w:type="dxa"/>
        <w:tblLook w:val="04A0" w:firstRow="1" w:lastRow="0" w:firstColumn="1" w:lastColumn="0" w:noHBand="0" w:noVBand="1"/>
      </w:tblPr>
      <w:tblGrid>
        <w:gridCol w:w="1240"/>
        <w:gridCol w:w="1029"/>
        <w:gridCol w:w="1173"/>
        <w:gridCol w:w="1102"/>
        <w:gridCol w:w="1101"/>
        <w:gridCol w:w="1101"/>
        <w:gridCol w:w="1102"/>
        <w:gridCol w:w="1101"/>
        <w:gridCol w:w="1101"/>
        <w:gridCol w:w="1102"/>
      </w:tblGrid>
      <w:tr w:rsidR="001627E8" w:rsidRPr="008434DB" w:rsidDel="00600172" w14:paraId="1EBC6746" w14:textId="77777777" w:rsidTr="0030490A">
        <w:trPr>
          <w:trHeight w:val="227"/>
          <w:del w:id="1189" w:author="yushu chiang" w:date="2020-03-31T14:44:00Z"/>
        </w:trPr>
        <w:tc>
          <w:tcPr>
            <w:tcW w:w="1240" w:type="dxa"/>
            <w:vMerge w:val="restart"/>
          </w:tcPr>
          <w:p w14:paraId="5C1813C3" w14:textId="77777777" w:rsidR="001627E8" w:rsidRPr="008434DB" w:rsidDel="00600172" w:rsidRDefault="001627E8" w:rsidP="00600172">
            <w:pPr>
              <w:jc w:val="center"/>
              <w:rPr>
                <w:del w:id="1190" w:author="yushu chiang" w:date="2020-03-31T14:44:00Z"/>
                <w:rFonts w:ascii="標楷體" w:eastAsia="標楷體" w:hAnsi="標楷體"/>
              </w:rPr>
              <w:pPrChange w:id="1191" w:author="yushu chiang" w:date="2020-03-31T14:44:00Z">
                <w:pPr/>
              </w:pPrChange>
            </w:pPr>
          </w:p>
        </w:tc>
        <w:tc>
          <w:tcPr>
            <w:tcW w:w="2202" w:type="dxa"/>
            <w:gridSpan w:val="2"/>
          </w:tcPr>
          <w:p w14:paraId="22BAF509" w14:textId="77777777" w:rsidR="001627E8" w:rsidDel="00600172" w:rsidRDefault="001627E8" w:rsidP="00600172">
            <w:pPr>
              <w:jc w:val="center"/>
              <w:rPr>
                <w:del w:id="1192" w:author="yushu chiang" w:date="2020-03-31T14:44:00Z"/>
                <w:rFonts w:ascii="Times New Roman" w:eastAsia="標楷體" w:hAnsi="Times New Roman"/>
                <w:sz w:val="22"/>
              </w:rPr>
              <w:pPrChange w:id="1193" w:author="yushu chiang" w:date="2020-03-31T14:44:00Z">
                <w:pPr>
                  <w:jc w:val="center"/>
                </w:pPr>
              </w:pPrChange>
            </w:pPr>
            <w:del w:id="1194" w:author="yushu chiang" w:date="2020-03-31T14:44:00Z">
              <w:r w:rsidDel="00600172">
                <w:rPr>
                  <w:rFonts w:ascii="Times New Roman" w:eastAsia="標楷體" w:hAnsi="Times New Roman" w:hint="eastAsia"/>
                  <w:sz w:val="22"/>
                </w:rPr>
                <w:delText>情境二</w:delText>
              </w:r>
              <w:r w:rsidDel="00600172">
                <w:rPr>
                  <w:rFonts w:ascii="Times New Roman" w:eastAsia="標楷體" w:hAnsi="Times New Roman"/>
                  <w:sz w:val="22"/>
                </w:rPr>
                <w:softHyphen/>
              </w:r>
              <w:r w:rsidDel="00600172">
                <w:rPr>
                  <w:rFonts w:ascii="Times New Roman" w:eastAsia="標楷體" w:hAnsi="Times New Roman" w:hint="eastAsia"/>
                  <w:sz w:val="22"/>
                </w:rPr>
                <w:delText>_</w:delText>
              </w:r>
              <w:r w:rsidDel="00600172">
                <w:rPr>
                  <w:rFonts w:ascii="Times New Roman" w:eastAsia="標楷體" w:hAnsi="Times New Roman" w:hint="eastAsia"/>
                  <w:sz w:val="22"/>
                </w:rPr>
                <w:delText>描述計</w:delText>
              </w:r>
              <w:r w:rsidRPr="00E758E0" w:rsidDel="00600172">
                <w:rPr>
                  <w:rFonts w:ascii="Times New Roman" w:eastAsia="標楷體" w:hAnsi="Times New Roman" w:hint="eastAsia"/>
                  <w:sz w:val="22"/>
                </w:rPr>
                <w:delText>分</w:delText>
              </w:r>
            </w:del>
          </w:p>
        </w:tc>
        <w:tc>
          <w:tcPr>
            <w:tcW w:w="7710" w:type="dxa"/>
            <w:gridSpan w:val="7"/>
          </w:tcPr>
          <w:p w14:paraId="795721E6" w14:textId="77777777" w:rsidR="001627E8" w:rsidDel="00600172" w:rsidRDefault="001627E8" w:rsidP="00600172">
            <w:pPr>
              <w:jc w:val="center"/>
              <w:rPr>
                <w:del w:id="1195" w:author="yushu chiang" w:date="2020-03-31T14:44:00Z"/>
                <w:rFonts w:ascii="Times New Roman" w:eastAsia="標楷體" w:hAnsi="Times New Roman"/>
                <w:sz w:val="22"/>
              </w:rPr>
              <w:pPrChange w:id="1196" w:author="yushu chiang" w:date="2020-03-31T14:44:00Z">
                <w:pPr>
                  <w:jc w:val="center"/>
                </w:pPr>
              </w:pPrChange>
            </w:pPr>
            <w:del w:id="1197" w:author="yushu chiang" w:date="2020-03-31T14:44:00Z">
              <w:r w:rsidDel="00600172">
                <w:rPr>
                  <w:rFonts w:ascii="Times New Roman" w:eastAsia="標楷體" w:hAnsi="Times New Roman" w:hint="eastAsia"/>
                  <w:sz w:val="22"/>
                </w:rPr>
                <w:delText>情境一</w:delText>
              </w:r>
              <w:r w:rsidDel="00600172">
                <w:rPr>
                  <w:rFonts w:ascii="Times New Roman" w:eastAsia="標楷體" w:hAnsi="Times New Roman" w:hint="eastAsia"/>
                  <w:sz w:val="22"/>
                </w:rPr>
                <w:delText xml:space="preserve"> + </w:delText>
              </w:r>
              <w:r w:rsidDel="00600172">
                <w:rPr>
                  <w:rFonts w:ascii="Times New Roman" w:eastAsia="標楷體" w:hAnsi="Times New Roman" w:hint="eastAsia"/>
                  <w:sz w:val="22"/>
                </w:rPr>
                <w:delText>二</w:delText>
              </w:r>
              <w:r w:rsidDel="00600172">
                <w:rPr>
                  <w:rFonts w:ascii="Times New Roman" w:eastAsia="標楷體" w:hAnsi="Times New Roman" w:hint="eastAsia"/>
                  <w:sz w:val="22"/>
                </w:rPr>
                <w:delText xml:space="preserve"> </w:delText>
              </w:r>
              <w:r w:rsidDel="00600172">
                <w:rPr>
                  <w:rFonts w:ascii="Times New Roman" w:eastAsia="標楷體" w:hAnsi="Times New Roman"/>
                  <w:sz w:val="22"/>
                </w:rPr>
                <w:softHyphen/>
              </w:r>
              <w:r w:rsidDel="00600172">
                <w:rPr>
                  <w:rFonts w:ascii="Times New Roman" w:eastAsia="標楷體" w:hAnsi="Times New Roman" w:hint="eastAsia"/>
                  <w:sz w:val="22"/>
                </w:rPr>
                <w:delText>_</w:delText>
              </w:r>
              <w:r w:rsidDel="00600172">
                <w:rPr>
                  <w:rFonts w:ascii="Times New Roman" w:eastAsia="標楷體" w:hAnsi="Times New Roman" w:hint="eastAsia"/>
                  <w:sz w:val="22"/>
                </w:rPr>
                <w:delText>描述計</w:delText>
              </w:r>
              <w:r w:rsidRPr="00E758E0" w:rsidDel="00600172">
                <w:rPr>
                  <w:rFonts w:ascii="Times New Roman" w:eastAsia="標楷體" w:hAnsi="Times New Roman" w:hint="eastAsia"/>
                  <w:sz w:val="22"/>
                </w:rPr>
                <w:delText>分</w:delText>
              </w:r>
            </w:del>
          </w:p>
        </w:tc>
      </w:tr>
      <w:tr w:rsidR="0030490A" w:rsidRPr="008434DB" w:rsidDel="00600172" w14:paraId="4E13A994" w14:textId="77777777" w:rsidTr="0030490A">
        <w:trPr>
          <w:trHeight w:val="473"/>
          <w:del w:id="1198" w:author="yushu chiang" w:date="2020-03-31T14:44:00Z"/>
        </w:trPr>
        <w:tc>
          <w:tcPr>
            <w:tcW w:w="1240" w:type="dxa"/>
            <w:vMerge/>
          </w:tcPr>
          <w:p w14:paraId="3CD29F81" w14:textId="77777777" w:rsidR="0030490A" w:rsidRPr="008434DB" w:rsidDel="00600172" w:rsidRDefault="0030490A" w:rsidP="00600172">
            <w:pPr>
              <w:jc w:val="center"/>
              <w:rPr>
                <w:del w:id="1199" w:author="yushu chiang" w:date="2020-03-31T14:44:00Z"/>
                <w:rFonts w:ascii="標楷體" w:eastAsia="標楷體" w:hAnsi="標楷體"/>
              </w:rPr>
              <w:pPrChange w:id="1200" w:author="yushu chiang" w:date="2020-03-31T14:44:00Z">
                <w:pPr/>
              </w:pPrChange>
            </w:pPr>
          </w:p>
        </w:tc>
        <w:tc>
          <w:tcPr>
            <w:tcW w:w="1029" w:type="dxa"/>
          </w:tcPr>
          <w:p w14:paraId="773DDEBE" w14:textId="77777777" w:rsidR="0030490A" w:rsidRPr="0030490A" w:rsidDel="00600172" w:rsidRDefault="0030490A" w:rsidP="00600172">
            <w:pPr>
              <w:jc w:val="center"/>
              <w:rPr>
                <w:del w:id="1201" w:author="yushu chiang" w:date="2020-03-31T14:44:00Z"/>
                <w:rFonts w:ascii="Times New Roman" w:eastAsia="標楷體" w:hAnsi="Times New Roman"/>
                <w:sz w:val="20"/>
                <w:szCs w:val="20"/>
              </w:rPr>
              <w:pPrChange w:id="1202" w:author="yushu chiang" w:date="2020-03-31T14:44:00Z">
                <w:pPr>
                  <w:jc w:val="center"/>
                </w:pPr>
              </w:pPrChange>
            </w:pPr>
            <w:del w:id="1203" w:author="yushu chiang" w:date="2020-03-31T14:44:00Z">
              <w:r w:rsidRPr="0030490A" w:rsidDel="00600172">
                <w:rPr>
                  <w:rFonts w:ascii="Times New Roman" w:eastAsia="標楷體" w:hAnsi="Times New Roman" w:hint="eastAsia"/>
                  <w:sz w:val="20"/>
                  <w:szCs w:val="20"/>
                </w:rPr>
                <w:delText>錯誤描述</w:delText>
              </w:r>
            </w:del>
          </w:p>
        </w:tc>
        <w:tc>
          <w:tcPr>
            <w:tcW w:w="1173" w:type="dxa"/>
          </w:tcPr>
          <w:p w14:paraId="1B9718C9" w14:textId="77777777" w:rsidR="0030490A" w:rsidRPr="0030490A" w:rsidDel="00600172" w:rsidRDefault="0030490A" w:rsidP="00600172">
            <w:pPr>
              <w:jc w:val="center"/>
              <w:rPr>
                <w:del w:id="1204" w:author="yushu chiang" w:date="2020-03-31T14:44:00Z"/>
                <w:rFonts w:ascii="Times New Roman" w:eastAsia="標楷體" w:hAnsi="Times New Roman"/>
                <w:sz w:val="20"/>
                <w:szCs w:val="20"/>
              </w:rPr>
              <w:pPrChange w:id="1205" w:author="yushu chiang" w:date="2020-03-31T14:44:00Z">
                <w:pPr>
                  <w:jc w:val="center"/>
                </w:pPr>
              </w:pPrChange>
            </w:pPr>
            <w:del w:id="1206" w:author="yushu chiang" w:date="2020-03-31T14:44:00Z">
              <w:r w:rsidRPr="0030490A" w:rsidDel="00600172">
                <w:rPr>
                  <w:rFonts w:ascii="Times New Roman" w:eastAsia="標楷體" w:hAnsi="Times New Roman" w:hint="eastAsia"/>
                  <w:sz w:val="20"/>
                  <w:szCs w:val="20"/>
                </w:rPr>
                <w:delText>重複描述</w:delText>
              </w:r>
            </w:del>
          </w:p>
        </w:tc>
        <w:tc>
          <w:tcPr>
            <w:tcW w:w="1102" w:type="dxa"/>
          </w:tcPr>
          <w:p w14:paraId="0E9E90F1" w14:textId="77777777" w:rsidR="0030490A" w:rsidRPr="0030490A" w:rsidDel="00600172" w:rsidRDefault="0030490A" w:rsidP="00600172">
            <w:pPr>
              <w:jc w:val="center"/>
              <w:rPr>
                <w:del w:id="1207" w:author="yushu chiang" w:date="2020-03-31T14:44:00Z"/>
                <w:rFonts w:ascii="Times New Roman" w:eastAsia="標楷體" w:hAnsi="Times New Roman"/>
                <w:sz w:val="20"/>
                <w:szCs w:val="20"/>
              </w:rPr>
              <w:pPrChange w:id="1208" w:author="yushu chiang" w:date="2020-03-31T14:44:00Z">
                <w:pPr>
                  <w:jc w:val="center"/>
                </w:pPr>
              </w:pPrChange>
            </w:pPr>
            <w:del w:id="1209" w:author="yushu chiang" w:date="2020-03-31T14:44:00Z">
              <w:r w:rsidRPr="0030490A" w:rsidDel="00600172">
                <w:rPr>
                  <w:rFonts w:ascii="Times New Roman" w:eastAsia="標楷體" w:hAnsi="Times New Roman" w:hint="eastAsia"/>
                  <w:sz w:val="20"/>
                  <w:szCs w:val="20"/>
                </w:rPr>
                <w:delText>語言規則</w:delText>
              </w:r>
            </w:del>
          </w:p>
        </w:tc>
        <w:tc>
          <w:tcPr>
            <w:tcW w:w="1101" w:type="dxa"/>
          </w:tcPr>
          <w:p w14:paraId="742B30AF" w14:textId="77777777" w:rsidR="0030490A" w:rsidRPr="0030490A" w:rsidDel="00600172" w:rsidRDefault="0030490A" w:rsidP="00600172">
            <w:pPr>
              <w:jc w:val="center"/>
              <w:rPr>
                <w:del w:id="1210" w:author="yushu chiang" w:date="2020-03-31T14:44:00Z"/>
                <w:rFonts w:ascii="Times New Roman" w:eastAsia="標楷體" w:hAnsi="Times New Roman"/>
                <w:sz w:val="20"/>
                <w:szCs w:val="20"/>
              </w:rPr>
              <w:pPrChange w:id="1211" w:author="yushu chiang" w:date="2020-03-31T14:44:00Z">
                <w:pPr>
                  <w:jc w:val="center"/>
                </w:pPr>
              </w:pPrChange>
            </w:pPr>
            <w:del w:id="1212" w:author="yushu chiang" w:date="2020-03-31T14:44:00Z">
              <w:r w:rsidRPr="0030490A" w:rsidDel="00600172">
                <w:rPr>
                  <w:rFonts w:ascii="Times New Roman" w:eastAsia="標楷體" w:hAnsi="Times New Roman" w:hint="eastAsia"/>
                  <w:sz w:val="20"/>
                  <w:szCs w:val="20"/>
                </w:rPr>
                <w:delText>知覺規則</w:delText>
              </w:r>
            </w:del>
          </w:p>
        </w:tc>
        <w:tc>
          <w:tcPr>
            <w:tcW w:w="1101" w:type="dxa"/>
          </w:tcPr>
          <w:p w14:paraId="37F7A030" w14:textId="77777777" w:rsidR="0030490A" w:rsidRPr="0030490A" w:rsidDel="00600172" w:rsidRDefault="0030490A" w:rsidP="00600172">
            <w:pPr>
              <w:jc w:val="center"/>
              <w:rPr>
                <w:del w:id="1213" w:author="yushu chiang" w:date="2020-03-31T14:44:00Z"/>
                <w:rFonts w:ascii="Times New Roman" w:eastAsia="標楷體" w:hAnsi="Times New Roman"/>
                <w:sz w:val="20"/>
                <w:szCs w:val="20"/>
              </w:rPr>
              <w:pPrChange w:id="1214" w:author="yushu chiang" w:date="2020-03-31T14:44:00Z">
                <w:pPr/>
              </w:pPrChange>
            </w:pPr>
            <w:del w:id="1215" w:author="yushu chiang" w:date="2020-03-31T14:44:00Z">
              <w:r w:rsidRPr="0030490A" w:rsidDel="00600172">
                <w:rPr>
                  <w:rFonts w:ascii="Times New Roman" w:eastAsia="標楷體" w:hAnsi="Times New Roman" w:hint="eastAsia"/>
                  <w:sz w:val="20"/>
                  <w:szCs w:val="20"/>
                </w:rPr>
                <w:delText>沒有</w:delText>
              </w:r>
              <w:r w:rsidRPr="0030490A" w:rsidDel="00600172">
                <w:rPr>
                  <w:rFonts w:ascii="Times New Roman" w:eastAsia="標楷體" w:hAnsi="Times New Roman" w:hint="eastAsia"/>
                  <w:sz w:val="20"/>
                  <w:szCs w:val="20"/>
                </w:rPr>
                <w:delText>/</w:delText>
              </w:r>
              <w:r w:rsidRPr="0030490A" w:rsidDel="00600172">
                <w:rPr>
                  <w:rFonts w:ascii="Times New Roman" w:eastAsia="標楷體" w:hAnsi="Times New Roman" w:hint="eastAsia"/>
                  <w:sz w:val="20"/>
                  <w:szCs w:val="20"/>
                </w:rPr>
                <w:delText>不知道答案</w:delText>
              </w:r>
            </w:del>
          </w:p>
        </w:tc>
        <w:tc>
          <w:tcPr>
            <w:tcW w:w="1102" w:type="dxa"/>
          </w:tcPr>
          <w:p w14:paraId="31C91998" w14:textId="77777777" w:rsidR="0030490A" w:rsidRPr="0030490A" w:rsidDel="00600172" w:rsidRDefault="0030490A" w:rsidP="00600172">
            <w:pPr>
              <w:jc w:val="center"/>
              <w:rPr>
                <w:del w:id="1216" w:author="yushu chiang" w:date="2020-03-31T14:44:00Z"/>
                <w:rFonts w:ascii="Times New Roman" w:eastAsia="標楷體" w:hAnsi="Times New Roman"/>
                <w:sz w:val="20"/>
                <w:szCs w:val="20"/>
              </w:rPr>
              <w:pPrChange w:id="1217" w:author="yushu chiang" w:date="2020-03-31T14:44:00Z">
                <w:pPr>
                  <w:jc w:val="center"/>
                </w:pPr>
              </w:pPrChange>
            </w:pPr>
            <w:del w:id="1218" w:author="yushu chiang" w:date="2020-03-31T14:44:00Z">
              <w:r w:rsidRPr="0030490A" w:rsidDel="00600172">
                <w:rPr>
                  <w:rFonts w:ascii="Times New Roman" w:eastAsia="標楷體" w:hAnsi="Times New Roman" w:hint="eastAsia"/>
                  <w:sz w:val="20"/>
                  <w:szCs w:val="20"/>
                </w:rPr>
                <w:delText>沒有信用描述</w:delText>
              </w:r>
            </w:del>
          </w:p>
        </w:tc>
        <w:tc>
          <w:tcPr>
            <w:tcW w:w="1101" w:type="dxa"/>
          </w:tcPr>
          <w:p w14:paraId="0AE7B2FD" w14:textId="77777777" w:rsidR="0030490A" w:rsidRPr="0030490A" w:rsidDel="00600172" w:rsidRDefault="0030490A" w:rsidP="00600172">
            <w:pPr>
              <w:jc w:val="center"/>
              <w:rPr>
                <w:del w:id="1219" w:author="yushu chiang" w:date="2020-03-31T14:44:00Z"/>
                <w:rFonts w:ascii="Times New Roman" w:eastAsia="標楷體" w:hAnsi="Times New Roman"/>
                <w:sz w:val="20"/>
                <w:szCs w:val="20"/>
              </w:rPr>
              <w:pPrChange w:id="1220" w:author="yushu chiang" w:date="2020-03-31T14:44:00Z">
                <w:pPr>
                  <w:jc w:val="center"/>
                </w:pPr>
              </w:pPrChange>
            </w:pPr>
            <w:del w:id="1221" w:author="yushu chiang" w:date="2020-03-31T14:44:00Z">
              <w:r w:rsidRPr="0030490A" w:rsidDel="00600172">
                <w:rPr>
                  <w:rFonts w:ascii="Times New Roman" w:eastAsia="標楷體" w:hAnsi="Times New Roman" w:hint="eastAsia"/>
                  <w:sz w:val="20"/>
                  <w:szCs w:val="20"/>
                </w:rPr>
                <w:delText>過於抽象的描述</w:delText>
              </w:r>
            </w:del>
          </w:p>
        </w:tc>
        <w:tc>
          <w:tcPr>
            <w:tcW w:w="1101" w:type="dxa"/>
          </w:tcPr>
          <w:p w14:paraId="75CA546C" w14:textId="77777777" w:rsidR="0030490A" w:rsidRPr="0030490A" w:rsidDel="00600172" w:rsidRDefault="0030490A" w:rsidP="00600172">
            <w:pPr>
              <w:jc w:val="center"/>
              <w:rPr>
                <w:del w:id="1222" w:author="yushu chiang" w:date="2020-03-31T14:44:00Z"/>
                <w:rFonts w:ascii="Times New Roman" w:eastAsia="標楷體" w:hAnsi="Times New Roman"/>
                <w:sz w:val="20"/>
                <w:szCs w:val="20"/>
              </w:rPr>
              <w:pPrChange w:id="1223" w:author="yushu chiang" w:date="2020-03-31T14:44:00Z">
                <w:pPr>
                  <w:jc w:val="center"/>
                </w:pPr>
              </w:pPrChange>
            </w:pPr>
            <w:del w:id="1224" w:author="yushu chiang" w:date="2020-03-31T14:44:00Z">
              <w:r w:rsidRPr="0030490A" w:rsidDel="00600172">
                <w:rPr>
                  <w:rFonts w:ascii="Times New Roman" w:eastAsia="標楷體" w:hAnsi="Times New Roman" w:hint="eastAsia"/>
                  <w:sz w:val="20"/>
                  <w:szCs w:val="20"/>
                </w:rPr>
                <w:delText>錯誤描述</w:delText>
              </w:r>
            </w:del>
          </w:p>
        </w:tc>
        <w:tc>
          <w:tcPr>
            <w:tcW w:w="1102" w:type="dxa"/>
          </w:tcPr>
          <w:p w14:paraId="6E159C22" w14:textId="77777777" w:rsidR="0030490A" w:rsidRPr="0030490A" w:rsidDel="00600172" w:rsidRDefault="0030490A" w:rsidP="00600172">
            <w:pPr>
              <w:jc w:val="center"/>
              <w:rPr>
                <w:del w:id="1225" w:author="yushu chiang" w:date="2020-03-31T14:44:00Z"/>
                <w:rFonts w:ascii="Times New Roman" w:eastAsia="標楷體" w:hAnsi="Times New Roman"/>
                <w:sz w:val="20"/>
                <w:szCs w:val="20"/>
              </w:rPr>
              <w:pPrChange w:id="1226" w:author="yushu chiang" w:date="2020-03-31T14:44:00Z">
                <w:pPr>
                  <w:jc w:val="center"/>
                </w:pPr>
              </w:pPrChange>
            </w:pPr>
            <w:del w:id="1227" w:author="yushu chiang" w:date="2020-03-31T14:44:00Z">
              <w:r w:rsidRPr="0030490A" w:rsidDel="00600172">
                <w:rPr>
                  <w:rFonts w:ascii="Times New Roman" w:eastAsia="標楷體" w:hAnsi="Times New Roman" w:hint="eastAsia"/>
                  <w:sz w:val="20"/>
                  <w:szCs w:val="20"/>
                </w:rPr>
                <w:delText>重複描述</w:delText>
              </w:r>
            </w:del>
          </w:p>
        </w:tc>
      </w:tr>
      <w:tr w:rsidR="0030490A" w:rsidRPr="008434DB" w:rsidDel="00600172" w14:paraId="51FEE4AA" w14:textId="77777777" w:rsidTr="0030490A">
        <w:trPr>
          <w:trHeight w:val="233"/>
          <w:del w:id="1228" w:author="yushu chiang" w:date="2020-03-31T14:44:00Z"/>
        </w:trPr>
        <w:tc>
          <w:tcPr>
            <w:tcW w:w="1240" w:type="dxa"/>
          </w:tcPr>
          <w:p w14:paraId="635D7BE3" w14:textId="77777777" w:rsidR="0030490A" w:rsidRPr="00761584" w:rsidDel="00600172" w:rsidRDefault="0030490A" w:rsidP="00600172">
            <w:pPr>
              <w:jc w:val="center"/>
              <w:rPr>
                <w:del w:id="1229" w:author="yushu chiang" w:date="2020-03-31T14:44:00Z"/>
                <w:rFonts w:ascii="標楷體" w:eastAsia="標楷體" w:hAnsi="標楷體"/>
                <w:b/>
                <w:szCs w:val="24"/>
              </w:rPr>
              <w:pPrChange w:id="1230" w:author="yushu chiang" w:date="2020-03-31T14:44:00Z">
                <w:pPr/>
              </w:pPrChange>
            </w:pPr>
            <w:del w:id="1231" w:author="yushu chiang" w:date="2020-03-31T14:44:00Z">
              <w:r w:rsidRPr="00761584" w:rsidDel="00600172">
                <w:rPr>
                  <w:rFonts w:ascii="Times New Roman" w:eastAsia="標楷體" w:hAnsi="Times New Roman" w:hint="eastAsia"/>
                  <w:b/>
                  <w:szCs w:val="24"/>
                </w:rPr>
                <w:delText>原始總分</w:delText>
              </w:r>
            </w:del>
          </w:p>
        </w:tc>
        <w:tc>
          <w:tcPr>
            <w:tcW w:w="1029" w:type="dxa"/>
            <w:shd w:val="clear" w:color="auto" w:fill="FFFFFF" w:themeFill="background1"/>
          </w:tcPr>
          <w:p w14:paraId="1466AD9A" w14:textId="77777777" w:rsidR="0030490A" w:rsidRPr="008434DB" w:rsidDel="00600172" w:rsidRDefault="0030490A" w:rsidP="00600172">
            <w:pPr>
              <w:jc w:val="center"/>
              <w:rPr>
                <w:del w:id="1232" w:author="yushu chiang" w:date="2020-03-31T14:44:00Z"/>
                <w:rFonts w:ascii="標楷體" w:eastAsia="標楷體" w:hAnsi="標楷體"/>
              </w:rPr>
              <w:pPrChange w:id="1233" w:author="yushu chiang" w:date="2020-03-31T14:44:00Z">
                <w:pPr/>
              </w:pPrChange>
            </w:pPr>
          </w:p>
        </w:tc>
        <w:tc>
          <w:tcPr>
            <w:tcW w:w="1173" w:type="dxa"/>
            <w:shd w:val="clear" w:color="auto" w:fill="FFFFFF" w:themeFill="background1"/>
          </w:tcPr>
          <w:p w14:paraId="421EA345" w14:textId="77777777" w:rsidR="0030490A" w:rsidRPr="008434DB" w:rsidDel="00600172" w:rsidRDefault="0030490A" w:rsidP="00600172">
            <w:pPr>
              <w:jc w:val="center"/>
              <w:rPr>
                <w:del w:id="1234" w:author="yushu chiang" w:date="2020-03-31T14:44:00Z"/>
                <w:rFonts w:ascii="標楷體" w:eastAsia="標楷體" w:hAnsi="標楷體"/>
              </w:rPr>
              <w:pPrChange w:id="1235" w:author="yushu chiang" w:date="2020-03-31T14:44:00Z">
                <w:pPr/>
              </w:pPrChange>
            </w:pPr>
          </w:p>
        </w:tc>
        <w:tc>
          <w:tcPr>
            <w:tcW w:w="1102" w:type="dxa"/>
            <w:shd w:val="clear" w:color="auto" w:fill="FFFFFF" w:themeFill="background1"/>
          </w:tcPr>
          <w:p w14:paraId="2C6A5BFE" w14:textId="77777777" w:rsidR="0030490A" w:rsidRPr="008434DB" w:rsidDel="00600172" w:rsidRDefault="0030490A" w:rsidP="00600172">
            <w:pPr>
              <w:jc w:val="center"/>
              <w:rPr>
                <w:del w:id="1236" w:author="yushu chiang" w:date="2020-03-31T14:44:00Z"/>
                <w:rFonts w:ascii="標楷體" w:eastAsia="標楷體" w:hAnsi="標楷體"/>
              </w:rPr>
              <w:pPrChange w:id="1237" w:author="yushu chiang" w:date="2020-03-31T14:44:00Z">
                <w:pPr/>
              </w:pPrChange>
            </w:pPr>
          </w:p>
        </w:tc>
        <w:tc>
          <w:tcPr>
            <w:tcW w:w="1101" w:type="dxa"/>
            <w:shd w:val="clear" w:color="auto" w:fill="FFFFFF" w:themeFill="background1"/>
          </w:tcPr>
          <w:p w14:paraId="0757F585" w14:textId="77777777" w:rsidR="0030490A" w:rsidRPr="008434DB" w:rsidDel="00600172" w:rsidRDefault="0030490A" w:rsidP="00600172">
            <w:pPr>
              <w:jc w:val="center"/>
              <w:rPr>
                <w:del w:id="1238" w:author="yushu chiang" w:date="2020-03-31T14:44:00Z"/>
                <w:rFonts w:ascii="標楷體" w:eastAsia="標楷體" w:hAnsi="標楷體"/>
              </w:rPr>
              <w:pPrChange w:id="1239" w:author="yushu chiang" w:date="2020-03-31T14:44:00Z">
                <w:pPr/>
              </w:pPrChange>
            </w:pPr>
          </w:p>
        </w:tc>
        <w:tc>
          <w:tcPr>
            <w:tcW w:w="1101" w:type="dxa"/>
            <w:shd w:val="clear" w:color="auto" w:fill="FFFFFF" w:themeFill="background1"/>
          </w:tcPr>
          <w:p w14:paraId="5472A56A" w14:textId="77777777" w:rsidR="0030490A" w:rsidRPr="008434DB" w:rsidDel="00600172" w:rsidRDefault="0030490A" w:rsidP="00600172">
            <w:pPr>
              <w:jc w:val="center"/>
              <w:rPr>
                <w:del w:id="1240" w:author="yushu chiang" w:date="2020-03-31T14:44:00Z"/>
                <w:rFonts w:ascii="標楷體" w:eastAsia="標楷體" w:hAnsi="標楷體"/>
              </w:rPr>
              <w:pPrChange w:id="1241" w:author="yushu chiang" w:date="2020-03-31T14:44:00Z">
                <w:pPr/>
              </w:pPrChange>
            </w:pPr>
          </w:p>
        </w:tc>
        <w:tc>
          <w:tcPr>
            <w:tcW w:w="1102" w:type="dxa"/>
            <w:shd w:val="clear" w:color="auto" w:fill="FFFFFF" w:themeFill="background1"/>
          </w:tcPr>
          <w:p w14:paraId="4D40B2E4" w14:textId="77777777" w:rsidR="0030490A" w:rsidRPr="008434DB" w:rsidDel="00600172" w:rsidRDefault="0030490A" w:rsidP="00600172">
            <w:pPr>
              <w:jc w:val="center"/>
              <w:rPr>
                <w:del w:id="1242" w:author="yushu chiang" w:date="2020-03-31T14:44:00Z"/>
                <w:rFonts w:ascii="標楷體" w:eastAsia="標楷體" w:hAnsi="標楷體"/>
              </w:rPr>
              <w:pPrChange w:id="1243" w:author="yushu chiang" w:date="2020-03-31T14:44:00Z">
                <w:pPr/>
              </w:pPrChange>
            </w:pPr>
          </w:p>
        </w:tc>
        <w:tc>
          <w:tcPr>
            <w:tcW w:w="1101" w:type="dxa"/>
            <w:shd w:val="clear" w:color="auto" w:fill="FFFFFF" w:themeFill="background1"/>
          </w:tcPr>
          <w:p w14:paraId="461BB76F" w14:textId="77777777" w:rsidR="0030490A" w:rsidRPr="008434DB" w:rsidDel="00600172" w:rsidRDefault="0030490A" w:rsidP="00600172">
            <w:pPr>
              <w:jc w:val="center"/>
              <w:rPr>
                <w:del w:id="1244" w:author="yushu chiang" w:date="2020-03-31T14:44:00Z"/>
                <w:rFonts w:ascii="標楷體" w:eastAsia="標楷體" w:hAnsi="標楷體"/>
              </w:rPr>
              <w:pPrChange w:id="1245" w:author="yushu chiang" w:date="2020-03-31T14:44:00Z">
                <w:pPr/>
              </w:pPrChange>
            </w:pPr>
          </w:p>
        </w:tc>
        <w:tc>
          <w:tcPr>
            <w:tcW w:w="1101" w:type="dxa"/>
            <w:shd w:val="clear" w:color="auto" w:fill="FFFFFF" w:themeFill="background1"/>
          </w:tcPr>
          <w:p w14:paraId="3058F8AA" w14:textId="77777777" w:rsidR="0030490A" w:rsidRPr="008434DB" w:rsidDel="00600172" w:rsidRDefault="0030490A" w:rsidP="00600172">
            <w:pPr>
              <w:jc w:val="center"/>
              <w:rPr>
                <w:del w:id="1246" w:author="yushu chiang" w:date="2020-03-31T14:44:00Z"/>
                <w:rFonts w:ascii="標楷體" w:eastAsia="標楷體" w:hAnsi="標楷體"/>
              </w:rPr>
              <w:pPrChange w:id="1247" w:author="yushu chiang" w:date="2020-03-31T14:44:00Z">
                <w:pPr/>
              </w:pPrChange>
            </w:pPr>
          </w:p>
        </w:tc>
        <w:tc>
          <w:tcPr>
            <w:tcW w:w="1102" w:type="dxa"/>
            <w:shd w:val="clear" w:color="auto" w:fill="FFFFFF" w:themeFill="background1"/>
          </w:tcPr>
          <w:p w14:paraId="60485557" w14:textId="77777777" w:rsidR="0030490A" w:rsidRPr="008434DB" w:rsidDel="00600172" w:rsidRDefault="0030490A" w:rsidP="00600172">
            <w:pPr>
              <w:jc w:val="center"/>
              <w:rPr>
                <w:del w:id="1248" w:author="yushu chiang" w:date="2020-03-31T14:44:00Z"/>
                <w:rFonts w:ascii="標楷體" w:eastAsia="標楷體" w:hAnsi="標楷體"/>
              </w:rPr>
              <w:pPrChange w:id="1249" w:author="yushu chiang" w:date="2020-03-31T14:44:00Z">
                <w:pPr/>
              </w:pPrChange>
            </w:pPr>
          </w:p>
        </w:tc>
      </w:tr>
      <w:tr w:rsidR="0030490A" w:rsidRPr="008434DB" w:rsidDel="00600172" w14:paraId="5BAC5B7E" w14:textId="77777777" w:rsidTr="0030490A">
        <w:trPr>
          <w:trHeight w:val="162"/>
          <w:del w:id="1250" w:author="yushu chiang" w:date="2020-03-31T14:44:00Z"/>
        </w:trPr>
        <w:tc>
          <w:tcPr>
            <w:tcW w:w="1240" w:type="dxa"/>
          </w:tcPr>
          <w:p w14:paraId="3A97237A" w14:textId="77777777" w:rsidR="0030490A" w:rsidRPr="00761584" w:rsidDel="00600172" w:rsidRDefault="0030490A" w:rsidP="00600172">
            <w:pPr>
              <w:jc w:val="center"/>
              <w:rPr>
                <w:del w:id="1251" w:author="yushu chiang" w:date="2020-03-31T14:44:00Z"/>
                <w:rFonts w:ascii="標楷體" w:eastAsia="標楷體" w:hAnsi="標楷體"/>
                <w:b/>
                <w:szCs w:val="24"/>
              </w:rPr>
              <w:pPrChange w:id="1252" w:author="yushu chiang" w:date="2020-03-31T14:44:00Z">
                <w:pPr/>
              </w:pPrChange>
            </w:pPr>
            <w:del w:id="1253" w:author="yushu chiang" w:date="2020-03-31T14:44:00Z">
              <w:r w:rsidRPr="00761584" w:rsidDel="00600172">
                <w:rPr>
                  <w:rFonts w:ascii="Times New Roman" w:eastAsia="標楷體" w:hAnsi="Times New Roman" w:hint="eastAsia"/>
                  <w:b/>
                  <w:szCs w:val="24"/>
                </w:rPr>
                <w:delText>量尺分數</w:delText>
              </w:r>
            </w:del>
          </w:p>
        </w:tc>
        <w:tc>
          <w:tcPr>
            <w:tcW w:w="1029" w:type="dxa"/>
            <w:shd w:val="clear" w:color="auto" w:fill="FFFFFF" w:themeFill="background1"/>
          </w:tcPr>
          <w:p w14:paraId="5338D15E" w14:textId="77777777" w:rsidR="0030490A" w:rsidRPr="008434DB" w:rsidDel="00600172" w:rsidRDefault="0030490A" w:rsidP="00600172">
            <w:pPr>
              <w:jc w:val="center"/>
              <w:rPr>
                <w:del w:id="1254" w:author="yushu chiang" w:date="2020-03-31T14:44:00Z"/>
                <w:rFonts w:ascii="標楷體" w:eastAsia="標楷體" w:hAnsi="標楷體"/>
              </w:rPr>
              <w:pPrChange w:id="1255" w:author="yushu chiang" w:date="2020-03-31T14:44:00Z">
                <w:pPr/>
              </w:pPrChange>
            </w:pPr>
          </w:p>
        </w:tc>
        <w:tc>
          <w:tcPr>
            <w:tcW w:w="1173" w:type="dxa"/>
            <w:shd w:val="clear" w:color="auto" w:fill="FFFFFF" w:themeFill="background1"/>
          </w:tcPr>
          <w:p w14:paraId="45C4D904" w14:textId="77777777" w:rsidR="0030490A" w:rsidRPr="008434DB" w:rsidDel="00600172" w:rsidRDefault="0030490A" w:rsidP="00600172">
            <w:pPr>
              <w:jc w:val="center"/>
              <w:rPr>
                <w:del w:id="1256" w:author="yushu chiang" w:date="2020-03-31T14:44:00Z"/>
                <w:rFonts w:ascii="標楷體" w:eastAsia="標楷體" w:hAnsi="標楷體"/>
              </w:rPr>
              <w:pPrChange w:id="1257" w:author="yushu chiang" w:date="2020-03-31T14:44:00Z">
                <w:pPr/>
              </w:pPrChange>
            </w:pPr>
          </w:p>
        </w:tc>
        <w:tc>
          <w:tcPr>
            <w:tcW w:w="1102" w:type="dxa"/>
            <w:shd w:val="clear" w:color="auto" w:fill="FFFFFF" w:themeFill="background1"/>
          </w:tcPr>
          <w:p w14:paraId="2BC64E70" w14:textId="77777777" w:rsidR="0030490A" w:rsidRPr="008434DB" w:rsidDel="00600172" w:rsidRDefault="0030490A" w:rsidP="00600172">
            <w:pPr>
              <w:jc w:val="center"/>
              <w:rPr>
                <w:del w:id="1258" w:author="yushu chiang" w:date="2020-03-31T14:44:00Z"/>
                <w:rFonts w:ascii="標楷體" w:eastAsia="標楷體" w:hAnsi="標楷體"/>
              </w:rPr>
              <w:pPrChange w:id="1259" w:author="yushu chiang" w:date="2020-03-31T14:44:00Z">
                <w:pPr/>
              </w:pPrChange>
            </w:pPr>
          </w:p>
        </w:tc>
        <w:tc>
          <w:tcPr>
            <w:tcW w:w="1101" w:type="dxa"/>
            <w:shd w:val="clear" w:color="auto" w:fill="FFFFFF" w:themeFill="background1"/>
          </w:tcPr>
          <w:p w14:paraId="71BBEC4F" w14:textId="77777777" w:rsidR="0030490A" w:rsidRPr="008434DB" w:rsidDel="00600172" w:rsidRDefault="0030490A" w:rsidP="00600172">
            <w:pPr>
              <w:jc w:val="center"/>
              <w:rPr>
                <w:del w:id="1260" w:author="yushu chiang" w:date="2020-03-31T14:44:00Z"/>
                <w:rFonts w:ascii="標楷體" w:eastAsia="標楷體" w:hAnsi="標楷體"/>
              </w:rPr>
              <w:pPrChange w:id="1261" w:author="yushu chiang" w:date="2020-03-31T14:44:00Z">
                <w:pPr/>
              </w:pPrChange>
            </w:pPr>
          </w:p>
        </w:tc>
        <w:tc>
          <w:tcPr>
            <w:tcW w:w="1101" w:type="dxa"/>
            <w:shd w:val="clear" w:color="auto" w:fill="FFFFFF" w:themeFill="background1"/>
          </w:tcPr>
          <w:p w14:paraId="516599CB" w14:textId="77777777" w:rsidR="0030490A" w:rsidRPr="008434DB" w:rsidDel="00600172" w:rsidRDefault="0030490A" w:rsidP="00600172">
            <w:pPr>
              <w:jc w:val="center"/>
              <w:rPr>
                <w:del w:id="1262" w:author="yushu chiang" w:date="2020-03-31T14:44:00Z"/>
                <w:rFonts w:ascii="標楷體" w:eastAsia="標楷體" w:hAnsi="標楷體"/>
              </w:rPr>
              <w:pPrChange w:id="1263" w:author="yushu chiang" w:date="2020-03-31T14:44:00Z">
                <w:pPr/>
              </w:pPrChange>
            </w:pPr>
          </w:p>
        </w:tc>
        <w:tc>
          <w:tcPr>
            <w:tcW w:w="1102" w:type="dxa"/>
            <w:shd w:val="clear" w:color="auto" w:fill="FFFFFF" w:themeFill="background1"/>
          </w:tcPr>
          <w:p w14:paraId="41C9EDC4" w14:textId="77777777" w:rsidR="0030490A" w:rsidRPr="008434DB" w:rsidDel="00600172" w:rsidRDefault="0030490A" w:rsidP="00600172">
            <w:pPr>
              <w:jc w:val="center"/>
              <w:rPr>
                <w:del w:id="1264" w:author="yushu chiang" w:date="2020-03-31T14:44:00Z"/>
                <w:rFonts w:ascii="標楷體" w:eastAsia="標楷體" w:hAnsi="標楷體"/>
              </w:rPr>
              <w:pPrChange w:id="1265" w:author="yushu chiang" w:date="2020-03-31T14:44:00Z">
                <w:pPr/>
              </w:pPrChange>
            </w:pPr>
          </w:p>
        </w:tc>
        <w:tc>
          <w:tcPr>
            <w:tcW w:w="1101" w:type="dxa"/>
            <w:shd w:val="clear" w:color="auto" w:fill="FFFFFF" w:themeFill="background1"/>
          </w:tcPr>
          <w:p w14:paraId="7AB35D0E" w14:textId="77777777" w:rsidR="0030490A" w:rsidRPr="008434DB" w:rsidDel="00600172" w:rsidRDefault="0030490A" w:rsidP="00600172">
            <w:pPr>
              <w:jc w:val="center"/>
              <w:rPr>
                <w:del w:id="1266" w:author="yushu chiang" w:date="2020-03-31T14:44:00Z"/>
                <w:rFonts w:ascii="標楷體" w:eastAsia="標楷體" w:hAnsi="標楷體"/>
              </w:rPr>
              <w:pPrChange w:id="1267" w:author="yushu chiang" w:date="2020-03-31T14:44:00Z">
                <w:pPr/>
              </w:pPrChange>
            </w:pPr>
          </w:p>
        </w:tc>
        <w:tc>
          <w:tcPr>
            <w:tcW w:w="1101" w:type="dxa"/>
            <w:shd w:val="clear" w:color="auto" w:fill="FFFFFF" w:themeFill="background1"/>
          </w:tcPr>
          <w:p w14:paraId="4E05CEA8" w14:textId="77777777" w:rsidR="0030490A" w:rsidRPr="008434DB" w:rsidDel="00600172" w:rsidRDefault="0030490A" w:rsidP="00600172">
            <w:pPr>
              <w:jc w:val="center"/>
              <w:rPr>
                <w:del w:id="1268" w:author="yushu chiang" w:date="2020-03-31T14:44:00Z"/>
                <w:rFonts w:ascii="標楷體" w:eastAsia="標楷體" w:hAnsi="標楷體"/>
              </w:rPr>
              <w:pPrChange w:id="1269" w:author="yushu chiang" w:date="2020-03-31T14:44:00Z">
                <w:pPr/>
              </w:pPrChange>
            </w:pPr>
          </w:p>
        </w:tc>
        <w:tc>
          <w:tcPr>
            <w:tcW w:w="1102" w:type="dxa"/>
            <w:shd w:val="clear" w:color="auto" w:fill="FFFFFF" w:themeFill="background1"/>
          </w:tcPr>
          <w:p w14:paraId="4FD5E483" w14:textId="77777777" w:rsidR="0030490A" w:rsidRPr="008434DB" w:rsidDel="00600172" w:rsidRDefault="0030490A" w:rsidP="00600172">
            <w:pPr>
              <w:jc w:val="center"/>
              <w:rPr>
                <w:del w:id="1270" w:author="yushu chiang" w:date="2020-03-31T14:44:00Z"/>
                <w:rFonts w:ascii="標楷體" w:eastAsia="標楷體" w:hAnsi="標楷體"/>
              </w:rPr>
              <w:pPrChange w:id="1271" w:author="yushu chiang" w:date="2020-03-31T14:44:00Z">
                <w:pPr/>
              </w:pPrChange>
            </w:pPr>
          </w:p>
        </w:tc>
      </w:tr>
    </w:tbl>
    <w:p w14:paraId="7E3ECBCF" w14:textId="77777777" w:rsidR="00761584" w:rsidRPr="00067BE6" w:rsidDel="00600172" w:rsidRDefault="00761584" w:rsidP="00600172">
      <w:pPr>
        <w:jc w:val="center"/>
        <w:rPr>
          <w:del w:id="1272" w:author="yushu chiang" w:date="2020-03-31T14:44:00Z"/>
          <w:rFonts w:ascii="標楷體" w:eastAsia="標楷體" w:hAnsi="標楷體"/>
          <w:b/>
          <w:sz w:val="10"/>
          <w:szCs w:val="10"/>
        </w:rPr>
        <w:pPrChange w:id="1273" w:author="yushu chiang" w:date="2020-03-31T14:44:00Z">
          <w:pPr/>
        </w:pPrChange>
      </w:pPr>
    </w:p>
    <w:p w14:paraId="4A1DB8A3" w14:textId="77777777" w:rsidR="00761584" w:rsidRPr="00566EED" w:rsidDel="00600172" w:rsidRDefault="00761584" w:rsidP="00600172">
      <w:pPr>
        <w:jc w:val="center"/>
        <w:rPr>
          <w:del w:id="1274" w:author="yushu chiang" w:date="2020-03-31T14:44:00Z"/>
          <w:rFonts w:ascii="標楷體" w:eastAsia="標楷體" w:hAnsi="標楷體"/>
        </w:rPr>
        <w:pPrChange w:id="1275" w:author="yushu chiang" w:date="2020-03-31T14:44:00Z">
          <w:pPr/>
        </w:pPrChange>
      </w:pPr>
      <w:del w:id="1276" w:author="yushu chiang" w:date="2020-01-15T16:21:00Z">
        <w:r w:rsidRPr="00566EED" w:rsidDel="005A0BF3">
          <w:rPr>
            <w:rFonts w:ascii="標楷體" w:eastAsia="標楷體" w:hAnsi="標楷體" w:hint="eastAsia"/>
            <w:b/>
          </w:rPr>
          <w:delText>評語與建議:</w:delText>
        </w:r>
      </w:del>
    </w:p>
    <w:p w14:paraId="7141298B" w14:textId="77777777" w:rsidR="00761584" w:rsidDel="00A371AC" w:rsidRDefault="000F7D80" w:rsidP="00600172">
      <w:pPr>
        <w:jc w:val="center"/>
        <w:rPr>
          <w:del w:id="1277" w:author="yushu chiang" w:date="2020-01-15T16:19:00Z"/>
        </w:rPr>
        <w:pPrChange w:id="1278" w:author="yushu chiang" w:date="2020-03-31T14:44:00Z">
          <w:pPr/>
        </w:pPrChange>
      </w:pPr>
      <w:del w:id="1279" w:author="yushu chiang" w:date="2019-12-30T15:33:00Z">
        <w:r w:rsidDel="009871A1">
          <w:rPr>
            <w:rFonts w:hint="eastAsia"/>
            <w:noProof/>
          </w:rPr>
          <w:drawing>
            <wp:inline distT="0" distB="0" distL="0" distR="0" wp14:anchorId="39B77DD1" wp14:editId="4F627E5C">
              <wp:extent cx="2171700" cy="1447800"/>
              <wp:effectExtent l="0" t="0" r="0" b="0"/>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p>
    <w:p w14:paraId="6BE39BA6" w14:textId="77777777" w:rsidR="00B54007" w:rsidRPr="008434DB" w:rsidDel="00600172" w:rsidRDefault="00B54007" w:rsidP="00600172">
      <w:pPr>
        <w:jc w:val="center"/>
        <w:rPr>
          <w:del w:id="1280" w:author="yushu chiang" w:date="2020-03-31T14:44:00Z"/>
          <w:rFonts w:ascii="標楷體" w:eastAsia="標楷體" w:hAnsi="標楷體"/>
          <w:b/>
          <w:sz w:val="32"/>
          <w:szCs w:val="32"/>
        </w:rPr>
        <w:pPrChange w:id="1281" w:author="yushu chiang" w:date="2020-03-31T14:44:00Z">
          <w:pPr>
            <w:jc w:val="center"/>
          </w:pPr>
        </w:pPrChange>
      </w:pPr>
      <w:del w:id="1282"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15D72DB6" w14:textId="77777777" w:rsidR="00B54007" w:rsidRPr="008434DB" w:rsidDel="00600172" w:rsidRDefault="00B54007" w:rsidP="00600172">
      <w:pPr>
        <w:jc w:val="center"/>
        <w:rPr>
          <w:del w:id="1283" w:author="yushu chiang" w:date="2020-03-31T14:44:00Z"/>
          <w:rFonts w:ascii="標楷體" w:eastAsia="標楷體" w:hAnsi="標楷體"/>
          <w:b/>
        </w:rPr>
        <w:pPrChange w:id="1284" w:author="yushu chiang" w:date="2020-03-31T14:44:00Z">
          <w:pPr>
            <w:spacing w:line="360" w:lineRule="auto"/>
          </w:pPr>
        </w:pPrChange>
      </w:pPr>
      <w:del w:id="1285"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B54007" w:rsidRPr="008434DB" w:rsidDel="00600172" w14:paraId="216ABA04" w14:textId="77777777" w:rsidTr="006C48E1">
        <w:trPr>
          <w:trHeight w:val="339"/>
          <w:del w:id="1286" w:author="yushu chiang" w:date="2020-03-31T14:44:00Z"/>
        </w:trPr>
        <w:tc>
          <w:tcPr>
            <w:tcW w:w="554" w:type="pct"/>
          </w:tcPr>
          <w:p w14:paraId="7B016313" w14:textId="77777777" w:rsidR="00B54007" w:rsidRPr="008434DB" w:rsidDel="00600172" w:rsidRDefault="00B54007" w:rsidP="00600172">
            <w:pPr>
              <w:jc w:val="center"/>
              <w:rPr>
                <w:del w:id="1287" w:author="yushu chiang" w:date="2020-03-31T14:44:00Z"/>
                <w:rFonts w:ascii="標楷體" w:eastAsia="標楷體" w:hAnsi="標楷體"/>
                <w:b/>
              </w:rPr>
              <w:pPrChange w:id="1288" w:author="yushu chiang" w:date="2020-03-31T14:44:00Z">
                <w:pPr/>
              </w:pPrChange>
            </w:pPr>
            <w:del w:id="1289" w:author="yushu chiang" w:date="2020-03-31T14:44:00Z">
              <w:r w:rsidRPr="008434DB" w:rsidDel="00600172">
                <w:rPr>
                  <w:rFonts w:ascii="標楷體" w:eastAsia="標楷體" w:hAnsi="標楷體" w:hint="eastAsia"/>
                  <w:b/>
                </w:rPr>
                <w:delText>編號:</w:delText>
              </w:r>
            </w:del>
          </w:p>
        </w:tc>
        <w:tc>
          <w:tcPr>
            <w:tcW w:w="953" w:type="pct"/>
          </w:tcPr>
          <w:p w14:paraId="7F42C66F" w14:textId="77777777" w:rsidR="00B54007" w:rsidRPr="008434DB" w:rsidDel="00600172" w:rsidRDefault="00B54007" w:rsidP="00600172">
            <w:pPr>
              <w:jc w:val="center"/>
              <w:rPr>
                <w:del w:id="1290" w:author="yushu chiang" w:date="2020-03-31T14:44:00Z"/>
                <w:rFonts w:ascii="標楷體" w:eastAsia="標楷體" w:hAnsi="標楷體"/>
                <w:b/>
              </w:rPr>
              <w:pPrChange w:id="1291" w:author="yushu chiang" w:date="2020-03-31T14:44:00Z">
                <w:pPr/>
              </w:pPrChange>
            </w:pPr>
          </w:p>
        </w:tc>
        <w:tc>
          <w:tcPr>
            <w:tcW w:w="715" w:type="pct"/>
          </w:tcPr>
          <w:p w14:paraId="3FC39E50" w14:textId="77777777" w:rsidR="00B54007" w:rsidRPr="008434DB" w:rsidDel="00600172" w:rsidRDefault="00B54007" w:rsidP="00600172">
            <w:pPr>
              <w:jc w:val="center"/>
              <w:rPr>
                <w:del w:id="1292" w:author="yushu chiang" w:date="2020-03-31T14:44:00Z"/>
                <w:rFonts w:ascii="標楷體" w:eastAsia="標楷體" w:hAnsi="標楷體"/>
                <w:b/>
              </w:rPr>
              <w:pPrChange w:id="1293" w:author="yushu chiang" w:date="2020-03-31T14:44:00Z">
                <w:pPr/>
              </w:pPrChange>
            </w:pPr>
            <w:del w:id="1294" w:author="yushu chiang" w:date="2020-03-31T14:44:00Z">
              <w:r w:rsidRPr="008434DB" w:rsidDel="00600172">
                <w:rPr>
                  <w:rFonts w:ascii="標楷體" w:eastAsia="標楷體" w:hAnsi="標楷體" w:hint="eastAsia"/>
                  <w:b/>
                </w:rPr>
                <w:delText>性別:</w:delText>
              </w:r>
            </w:del>
          </w:p>
        </w:tc>
        <w:tc>
          <w:tcPr>
            <w:tcW w:w="935" w:type="pct"/>
          </w:tcPr>
          <w:p w14:paraId="4E9D44FE" w14:textId="77777777" w:rsidR="00B54007" w:rsidRPr="008434DB" w:rsidDel="00600172" w:rsidRDefault="00B54007" w:rsidP="00600172">
            <w:pPr>
              <w:jc w:val="center"/>
              <w:rPr>
                <w:del w:id="1295" w:author="yushu chiang" w:date="2020-03-31T14:44:00Z"/>
                <w:rFonts w:ascii="標楷體" w:eastAsia="標楷體" w:hAnsi="標楷體"/>
                <w:b/>
              </w:rPr>
              <w:pPrChange w:id="1296" w:author="yushu chiang" w:date="2020-03-31T14:44:00Z">
                <w:pPr/>
              </w:pPrChange>
            </w:pPr>
          </w:p>
        </w:tc>
        <w:tc>
          <w:tcPr>
            <w:tcW w:w="922" w:type="pct"/>
          </w:tcPr>
          <w:p w14:paraId="026CADA0" w14:textId="77777777" w:rsidR="00B54007" w:rsidRPr="008434DB" w:rsidDel="00600172" w:rsidRDefault="00B54007" w:rsidP="00600172">
            <w:pPr>
              <w:jc w:val="center"/>
              <w:rPr>
                <w:del w:id="1297" w:author="yushu chiang" w:date="2020-03-31T14:44:00Z"/>
                <w:rFonts w:ascii="標楷體" w:eastAsia="標楷體" w:hAnsi="標楷體"/>
                <w:b/>
              </w:rPr>
              <w:pPrChange w:id="1298" w:author="yushu chiang" w:date="2020-03-31T14:44:00Z">
                <w:pPr/>
              </w:pPrChange>
            </w:pPr>
            <w:del w:id="1299" w:author="yushu chiang" w:date="2020-03-31T14:44:00Z">
              <w:r w:rsidRPr="008434DB" w:rsidDel="00600172">
                <w:rPr>
                  <w:rFonts w:ascii="標楷體" w:eastAsia="標楷體" w:hAnsi="標楷體" w:hint="eastAsia"/>
                  <w:b/>
                </w:rPr>
                <w:delText>測驗時間:</w:delText>
              </w:r>
            </w:del>
          </w:p>
        </w:tc>
        <w:tc>
          <w:tcPr>
            <w:tcW w:w="921" w:type="pct"/>
          </w:tcPr>
          <w:p w14:paraId="1E4D9570" w14:textId="77777777" w:rsidR="00B54007" w:rsidRPr="008434DB" w:rsidDel="00600172" w:rsidRDefault="00B54007" w:rsidP="00600172">
            <w:pPr>
              <w:jc w:val="center"/>
              <w:rPr>
                <w:del w:id="1300" w:author="yushu chiang" w:date="2020-03-31T14:44:00Z"/>
                <w:rFonts w:ascii="標楷體" w:eastAsia="標楷體" w:hAnsi="標楷體"/>
                <w:b/>
              </w:rPr>
              <w:pPrChange w:id="1301" w:author="yushu chiang" w:date="2020-03-31T14:44:00Z">
                <w:pPr/>
              </w:pPrChange>
            </w:pPr>
          </w:p>
        </w:tc>
      </w:tr>
      <w:tr w:rsidR="00B54007" w:rsidRPr="008434DB" w:rsidDel="00600172" w14:paraId="37EAF08E" w14:textId="77777777" w:rsidTr="006C48E1">
        <w:trPr>
          <w:trHeight w:val="325"/>
          <w:del w:id="1302" w:author="yushu chiang" w:date="2020-03-31T14:44:00Z"/>
        </w:trPr>
        <w:tc>
          <w:tcPr>
            <w:tcW w:w="554" w:type="pct"/>
          </w:tcPr>
          <w:p w14:paraId="166EEB25" w14:textId="77777777" w:rsidR="00B54007" w:rsidRPr="008434DB" w:rsidDel="00600172" w:rsidRDefault="00B54007" w:rsidP="00600172">
            <w:pPr>
              <w:jc w:val="center"/>
              <w:rPr>
                <w:del w:id="1303" w:author="yushu chiang" w:date="2020-03-31T14:44:00Z"/>
                <w:rFonts w:ascii="標楷體" w:eastAsia="標楷體" w:hAnsi="標楷體"/>
                <w:b/>
              </w:rPr>
              <w:pPrChange w:id="1304" w:author="yushu chiang" w:date="2020-03-31T14:44:00Z">
                <w:pPr/>
              </w:pPrChange>
            </w:pPr>
            <w:del w:id="1305" w:author="yushu chiang" w:date="2020-03-31T14:44:00Z">
              <w:r w:rsidRPr="008434DB" w:rsidDel="00600172">
                <w:rPr>
                  <w:rFonts w:ascii="標楷體" w:eastAsia="標楷體" w:hAnsi="標楷體" w:hint="eastAsia"/>
                  <w:b/>
                </w:rPr>
                <w:delText>姓名:</w:delText>
              </w:r>
            </w:del>
          </w:p>
        </w:tc>
        <w:tc>
          <w:tcPr>
            <w:tcW w:w="953" w:type="pct"/>
          </w:tcPr>
          <w:p w14:paraId="383FAD0E" w14:textId="77777777" w:rsidR="00B54007" w:rsidRPr="008434DB" w:rsidDel="00600172" w:rsidRDefault="00B54007" w:rsidP="00600172">
            <w:pPr>
              <w:jc w:val="center"/>
              <w:rPr>
                <w:del w:id="1306" w:author="yushu chiang" w:date="2020-03-31T14:44:00Z"/>
                <w:rFonts w:ascii="標楷體" w:eastAsia="標楷體" w:hAnsi="標楷體"/>
                <w:b/>
              </w:rPr>
              <w:pPrChange w:id="1307" w:author="yushu chiang" w:date="2020-03-31T14:44:00Z">
                <w:pPr/>
              </w:pPrChange>
            </w:pPr>
          </w:p>
        </w:tc>
        <w:tc>
          <w:tcPr>
            <w:tcW w:w="715" w:type="pct"/>
          </w:tcPr>
          <w:p w14:paraId="7DDEB7EA" w14:textId="77777777" w:rsidR="00B54007" w:rsidRPr="008434DB" w:rsidDel="00600172" w:rsidRDefault="00B54007" w:rsidP="00600172">
            <w:pPr>
              <w:jc w:val="center"/>
              <w:rPr>
                <w:del w:id="1308" w:author="yushu chiang" w:date="2020-03-31T14:44:00Z"/>
                <w:rFonts w:ascii="標楷體" w:eastAsia="標楷體" w:hAnsi="標楷體"/>
                <w:b/>
              </w:rPr>
              <w:pPrChange w:id="1309" w:author="yushu chiang" w:date="2020-03-31T14:44:00Z">
                <w:pPr/>
              </w:pPrChange>
            </w:pPr>
            <w:del w:id="1310" w:author="yushu chiang" w:date="2020-03-31T14:44:00Z">
              <w:r w:rsidRPr="008434DB" w:rsidDel="00600172">
                <w:rPr>
                  <w:rFonts w:ascii="標楷體" w:eastAsia="標楷體" w:hAnsi="標楷體" w:hint="eastAsia"/>
                  <w:b/>
                </w:rPr>
                <w:delText>慣用手</w:delText>
              </w:r>
            </w:del>
          </w:p>
        </w:tc>
        <w:tc>
          <w:tcPr>
            <w:tcW w:w="935" w:type="pct"/>
          </w:tcPr>
          <w:p w14:paraId="6442974C" w14:textId="77777777" w:rsidR="00B54007" w:rsidRPr="008434DB" w:rsidDel="00600172" w:rsidRDefault="00B54007" w:rsidP="00600172">
            <w:pPr>
              <w:jc w:val="center"/>
              <w:rPr>
                <w:del w:id="1311" w:author="yushu chiang" w:date="2020-03-31T14:44:00Z"/>
                <w:rFonts w:ascii="標楷體" w:eastAsia="標楷體" w:hAnsi="標楷體"/>
                <w:b/>
              </w:rPr>
              <w:pPrChange w:id="1312" w:author="yushu chiang" w:date="2020-03-31T14:44:00Z">
                <w:pPr/>
              </w:pPrChange>
            </w:pPr>
          </w:p>
        </w:tc>
        <w:tc>
          <w:tcPr>
            <w:tcW w:w="922" w:type="pct"/>
          </w:tcPr>
          <w:p w14:paraId="69B33239" w14:textId="77777777" w:rsidR="00B54007" w:rsidRPr="008434DB" w:rsidDel="00600172" w:rsidRDefault="00B54007" w:rsidP="00600172">
            <w:pPr>
              <w:jc w:val="center"/>
              <w:rPr>
                <w:del w:id="1313" w:author="yushu chiang" w:date="2020-03-31T14:44:00Z"/>
                <w:rFonts w:ascii="標楷體" w:eastAsia="標楷體" w:hAnsi="標楷體"/>
                <w:b/>
              </w:rPr>
              <w:pPrChange w:id="1314" w:author="yushu chiang" w:date="2020-03-31T14:44:00Z">
                <w:pPr/>
              </w:pPrChange>
            </w:pPr>
            <w:del w:id="1315" w:author="yushu chiang" w:date="2020-03-31T14:44:00Z">
              <w:r w:rsidRPr="008434DB" w:rsidDel="00600172">
                <w:rPr>
                  <w:rFonts w:ascii="標楷體" w:eastAsia="標楷體" w:hAnsi="標楷體" w:hint="eastAsia"/>
                  <w:b/>
                </w:rPr>
                <w:delText>出生年月日:</w:delText>
              </w:r>
            </w:del>
          </w:p>
        </w:tc>
        <w:tc>
          <w:tcPr>
            <w:tcW w:w="921" w:type="pct"/>
          </w:tcPr>
          <w:p w14:paraId="1A9A98F7" w14:textId="77777777" w:rsidR="00B54007" w:rsidRPr="008434DB" w:rsidDel="00600172" w:rsidRDefault="00B54007" w:rsidP="00600172">
            <w:pPr>
              <w:jc w:val="center"/>
              <w:rPr>
                <w:del w:id="1316" w:author="yushu chiang" w:date="2020-03-31T14:44:00Z"/>
                <w:rFonts w:ascii="標楷體" w:eastAsia="標楷體" w:hAnsi="標楷體"/>
                <w:b/>
              </w:rPr>
              <w:pPrChange w:id="1317" w:author="yushu chiang" w:date="2020-03-31T14:44:00Z">
                <w:pPr/>
              </w:pPrChange>
            </w:pPr>
          </w:p>
        </w:tc>
      </w:tr>
      <w:tr w:rsidR="00B54007" w:rsidRPr="008434DB" w:rsidDel="00600172" w14:paraId="5539F0C6" w14:textId="77777777" w:rsidTr="006C48E1">
        <w:trPr>
          <w:trHeight w:val="339"/>
          <w:del w:id="1318" w:author="yushu chiang" w:date="2020-03-31T14:44:00Z"/>
        </w:trPr>
        <w:tc>
          <w:tcPr>
            <w:tcW w:w="554" w:type="pct"/>
          </w:tcPr>
          <w:p w14:paraId="4B1B5399" w14:textId="77777777" w:rsidR="00B54007" w:rsidRPr="008434DB" w:rsidDel="00600172" w:rsidRDefault="00B54007" w:rsidP="00600172">
            <w:pPr>
              <w:jc w:val="center"/>
              <w:rPr>
                <w:del w:id="1319" w:author="yushu chiang" w:date="2020-03-31T14:44:00Z"/>
                <w:rFonts w:ascii="標楷體" w:eastAsia="標楷體" w:hAnsi="標楷體"/>
                <w:b/>
              </w:rPr>
              <w:pPrChange w:id="1320" w:author="yushu chiang" w:date="2020-03-31T14:44:00Z">
                <w:pPr/>
              </w:pPrChange>
            </w:pPr>
            <w:del w:id="1321" w:author="yushu chiang" w:date="2020-03-31T14:44:00Z">
              <w:r w:rsidRPr="008434DB" w:rsidDel="00600172">
                <w:rPr>
                  <w:rFonts w:ascii="標楷體" w:eastAsia="標楷體" w:hAnsi="標楷體" w:hint="eastAsia"/>
                  <w:b/>
                </w:rPr>
                <w:delText>年齡</w:delText>
              </w:r>
            </w:del>
          </w:p>
        </w:tc>
        <w:tc>
          <w:tcPr>
            <w:tcW w:w="953" w:type="pct"/>
          </w:tcPr>
          <w:p w14:paraId="7262F084" w14:textId="77777777" w:rsidR="00B54007" w:rsidRPr="008434DB" w:rsidDel="00600172" w:rsidRDefault="00B54007" w:rsidP="00600172">
            <w:pPr>
              <w:jc w:val="center"/>
              <w:rPr>
                <w:del w:id="1322" w:author="yushu chiang" w:date="2020-03-31T14:44:00Z"/>
                <w:rFonts w:ascii="標楷體" w:eastAsia="標楷體" w:hAnsi="標楷體"/>
                <w:b/>
              </w:rPr>
              <w:pPrChange w:id="1323" w:author="yushu chiang" w:date="2020-03-31T14:44:00Z">
                <w:pPr/>
              </w:pPrChange>
            </w:pPr>
          </w:p>
        </w:tc>
        <w:tc>
          <w:tcPr>
            <w:tcW w:w="715" w:type="pct"/>
          </w:tcPr>
          <w:p w14:paraId="58B1F349" w14:textId="77777777" w:rsidR="00B54007" w:rsidRPr="008434DB" w:rsidDel="00600172" w:rsidRDefault="00B54007" w:rsidP="00600172">
            <w:pPr>
              <w:jc w:val="center"/>
              <w:rPr>
                <w:del w:id="1324" w:author="yushu chiang" w:date="2020-03-31T14:44:00Z"/>
                <w:rFonts w:ascii="標楷體" w:eastAsia="標楷體" w:hAnsi="標楷體"/>
                <w:b/>
              </w:rPr>
              <w:pPrChange w:id="1325" w:author="yushu chiang" w:date="2020-03-31T14:44:00Z">
                <w:pPr/>
              </w:pPrChange>
            </w:pPr>
            <w:del w:id="1326" w:author="yushu chiang" w:date="2020-03-31T14:44:00Z">
              <w:r w:rsidRPr="008434DB" w:rsidDel="00600172">
                <w:rPr>
                  <w:rFonts w:ascii="標楷體" w:eastAsia="標楷體" w:hAnsi="標楷體" w:hint="eastAsia"/>
                  <w:b/>
                </w:rPr>
                <w:delText>教育年</w:delText>
              </w:r>
            </w:del>
          </w:p>
        </w:tc>
        <w:tc>
          <w:tcPr>
            <w:tcW w:w="935" w:type="pct"/>
          </w:tcPr>
          <w:p w14:paraId="3DCF10C2" w14:textId="77777777" w:rsidR="00B54007" w:rsidRPr="008434DB" w:rsidDel="00600172" w:rsidRDefault="00B54007" w:rsidP="00600172">
            <w:pPr>
              <w:jc w:val="center"/>
              <w:rPr>
                <w:del w:id="1327" w:author="yushu chiang" w:date="2020-03-31T14:44:00Z"/>
                <w:rFonts w:ascii="標楷體" w:eastAsia="標楷體" w:hAnsi="標楷體"/>
                <w:b/>
              </w:rPr>
              <w:pPrChange w:id="1328" w:author="yushu chiang" w:date="2020-03-31T14:44:00Z">
                <w:pPr/>
              </w:pPrChange>
            </w:pPr>
          </w:p>
        </w:tc>
        <w:tc>
          <w:tcPr>
            <w:tcW w:w="922" w:type="pct"/>
          </w:tcPr>
          <w:p w14:paraId="4BC2C921" w14:textId="77777777" w:rsidR="00B54007" w:rsidRPr="008434DB" w:rsidDel="00600172" w:rsidRDefault="00B54007" w:rsidP="00600172">
            <w:pPr>
              <w:jc w:val="center"/>
              <w:rPr>
                <w:del w:id="1329" w:author="yushu chiang" w:date="2020-03-31T14:44:00Z"/>
                <w:rFonts w:ascii="標楷體" w:eastAsia="標楷體" w:hAnsi="標楷體"/>
                <w:b/>
              </w:rPr>
              <w:pPrChange w:id="1330" w:author="yushu chiang" w:date="2020-03-31T14:44:00Z">
                <w:pPr/>
              </w:pPrChange>
            </w:pPr>
            <w:del w:id="1331" w:author="yushu chiang" w:date="2020-03-31T14:44:00Z">
              <w:r w:rsidRPr="008434DB" w:rsidDel="00600172">
                <w:rPr>
                  <w:rFonts w:ascii="標楷體" w:eastAsia="標楷體" w:hAnsi="標楷體" w:hint="eastAsia"/>
                  <w:b/>
                </w:rPr>
                <w:delText>學校</w:delText>
              </w:r>
            </w:del>
          </w:p>
        </w:tc>
        <w:tc>
          <w:tcPr>
            <w:tcW w:w="921" w:type="pct"/>
          </w:tcPr>
          <w:p w14:paraId="0AAACAFD" w14:textId="77777777" w:rsidR="00B54007" w:rsidRPr="008434DB" w:rsidDel="00600172" w:rsidRDefault="00B54007" w:rsidP="00600172">
            <w:pPr>
              <w:jc w:val="center"/>
              <w:rPr>
                <w:del w:id="1332" w:author="yushu chiang" w:date="2020-03-31T14:44:00Z"/>
                <w:rFonts w:ascii="標楷體" w:eastAsia="標楷體" w:hAnsi="標楷體"/>
                <w:b/>
              </w:rPr>
              <w:pPrChange w:id="1333" w:author="yushu chiang" w:date="2020-03-31T14:44:00Z">
                <w:pPr/>
              </w:pPrChange>
            </w:pPr>
          </w:p>
        </w:tc>
      </w:tr>
    </w:tbl>
    <w:p w14:paraId="2AD6C3DB" w14:textId="77777777" w:rsidR="00B54007" w:rsidDel="00600172" w:rsidRDefault="00B54007" w:rsidP="00600172">
      <w:pPr>
        <w:jc w:val="center"/>
        <w:rPr>
          <w:del w:id="1334" w:author="yushu chiang" w:date="2020-03-31T14:44:00Z"/>
          <w:b/>
          <w:bCs/>
          <w:sz w:val="28"/>
          <w:szCs w:val="28"/>
        </w:rPr>
        <w:pPrChange w:id="1335" w:author="yushu chiang" w:date="2020-03-31T14:44:00Z">
          <w:pPr>
            <w:spacing w:line="360" w:lineRule="auto"/>
            <w:jc w:val="center"/>
          </w:pPr>
        </w:pPrChange>
      </w:pPr>
      <w:del w:id="1336" w:author="yushu chiang" w:date="2020-03-31T14:44:00Z">
        <w:r w:rsidRPr="00B54007" w:rsidDel="00600172">
          <w:rPr>
            <w:rFonts w:hint="eastAsia"/>
            <w:b/>
            <w:bCs/>
            <w:sz w:val="28"/>
            <w:szCs w:val="28"/>
          </w:rPr>
          <w:delText>字詞脈絡測驗</w:delText>
        </w:r>
      </w:del>
    </w:p>
    <w:p w14:paraId="0C247FEE" w14:textId="77777777" w:rsidR="00B54007" w:rsidRPr="008434DB" w:rsidDel="00600172" w:rsidRDefault="00B54007" w:rsidP="00600172">
      <w:pPr>
        <w:jc w:val="center"/>
        <w:rPr>
          <w:del w:id="1337" w:author="yushu chiang" w:date="2020-03-31T14:44:00Z"/>
          <w:rFonts w:ascii="標楷體" w:eastAsia="標楷體" w:hAnsi="標楷體"/>
        </w:rPr>
        <w:pPrChange w:id="1338" w:author="yushu chiang" w:date="2020-03-31T14:44:00Z">
          <w:pPr>
            <w:spacing w:line="360" w:lineRule="auto"/>
          </w:pPr>
        </w:pPrChange>
      </w:pPr>
      <w:del w:id="1339" w:author="yushu chiang" w:date="2020-03-31T14:44:00Z">
        <w:r w:rsidRPr="008434DB" w:rsidDel="00600172">
          <w:rPr>
            <w:rFonts w:ascii="標楷體" w:eastAsia="標楷體" w:hAnsi="標楷體" w:hint="eastAsia"/>
            <w:b/>
            <w:bCs/>
          </w:rPr>
          <w:delText>基本測量</w:delText>
        </w:r>
        <w:r w:rsidR="001C1CB9" w:rsidDel="00600172">
          <w:rPr>
            <w:rFonts w:ascii="標楷體" w:eastAsia="標楷體" w:hAnsi="標楷體" w:hint="eastAsia"/>
            <w:b/>
            <w:bCs/>
          </w:rPr>
          <w:delText>和</w:delText>
        </w:r>
        <w:r w:rsidR="001C1CB9" w:rsidDel="00600172">
          <w:rPr>
            <w:rFonts w:ascii="標楷體" w:eastAsia="標楷體" w:hAnsi="標楷體" w:hint="eastAsia"/>
            <w:b/>
          </w:rPr>
          <w:delText>選填計分</w:delText>
        </w:r>
      </w:del>
    </w:p>
    <w:tbl>
      <w:tblPr>
        <w:tblStyle w:val="a7"/>
        <w:tblW w:w="10485" w:type="dxa"/>
        <w:tblInd w:w="-5" w:type="dxa"/>
        <w:tblLook w:val="04A0" w:firstRow="1" w:lastRow="0" w:firstColumn="1" w:lastColumn="0" w:noHBand="0" w:noVBand="1"/>
      </w:tblPr>
      <w:tblGrid>
        <w:gridCol w:w="1276"/>
        <w:gridCol w:w="1701"/>
        <w:gridCol w:w="1701"/>
        <w:gridCol w:w="1701"/>
        <w:gridCol w:w="1985"/>
        <w:gridCol w:w="2121"/>
      </w:tblGrid>
      <w:tr w:rsidR="001C1CB9" w:rsidRPr="008434DB" w:rsidDel="00600172" w14:paraId="55B6C2F6" w14:textId="77777777" w:rsidTr="001C1CB9">
        <w:trPr>
          <w:trHeight w:val="177"/>
          <w:del w:id="1340" w:author="yushu chiang" w:date="2020-03-31T14:44:00Z"/>
        </w:trPr>
        <w:tc>
          <w:tcPr>
            <w:tcW w:w="1276" w:type="dxa"/>
          </w:tcPr>
          <w:p w14:paraId="6F4C78FE" w14:textId="77777777" w:rsidR="001C1CB9" w:rsidRPr="008434DB" w:rsidDel="00600172" w:rsidRDefault="001C1CB9" w:rsidP="00600172">
            <w:pPr>
              <w:jc w:val="center"/>
              <w:rPr>
                <w:del w:id="1341" w:author="yushu chiang" w:date="2020-03-31T14:44:00Z"/>
                <w:rFonts w:ascii="標楷體" w:eastAsia="標楷體" w:hAnsi="標楷體"/>
              </w:rPr>
              <w:pPrChange w:id="1342" w:author="yushu chiang" w:date="2020-03-31T14:44:00Z">
                <w:pPr/>
              </w:pPrChange>
            </w:pPr>
          </w:p>
        </w:tc>
        <w:tc>
          <w:tcPr>
            <w:tcW w:w="1701" w:type="dxa"/>
          </w:tcPr>
          <w:p w14:paraId="63CA9691" w14:textId="77777777" w:rsidR="001C1CB9" w:rsidRPr="00067BE6" w:rsidDel="00600172" w:rsidRDefault="001C1CB9" w:rsidP="00600172">
            <w:pPr>
              <w:jc w:val="center"/>
              <w:rPr>
                <w:del w:id="1343" w:author="yushu chiang" w:date="2020-03-31T14:44:00Z"/>
                <w:rFonts w:ascii="Times New Roman" w:eastAsia="標楷體" w:hAnsi="Times New Roman"/>
                <w:sz w:val="22"/>
              </w:rPr>
              <w:pPrChange w:id="1344" w:author="yushu chiang" w:date="2020-03-31T14:44:00Z">
                <w:pPr>
                  <w:jc w:val="center"/>
                </w:pPr>
              </w:pPrChange>
            </w:pPr>
            <w:del w:id="1345" w:author="yushu chiang" w:date="2020-03-31T14:44:00Z">
              <w:r w:rsidDel="00600172">
                <w:rPr>
                  <w:rFonts w:ascii="Times New Roman" w:eastAsia="標楷體" w:hAnsi="Times New Roman" w:hint="eastAsia"/>
                  <w:sz w:val="22"/>
                </w:rPr>
                <w:delText>連續正確總分</w:delText>
              </w:r>
            </w:del>
          </w:p>
        </w:tc>
        <w:tc>
          <w:tcPr>
            <w:tcW w:w="1701" w:type="dxa"/>
          </w:tcPr>
          <w:p w14:paraId="6DFF20E6" w14:textId="77777777" w:rsidR="001C1CB9" w:rsidRPr="00067BE6" w:rsidDel="00600172" w:rsidRDefault="001C1CB9" w:rsidP="00600172">
            <w:pPr>
              <w:jc w:val="center"/>
              <w:rPr>
                <w:del w:id="1346" w:author="yushu chiang" w:date="2020-03-31T14:44:00Z"/>
                <w:rFonts w:ascii="Times New Roman" w:eastAsia="標楷體" w:hAnsi="Times New Roman"/>
                <w:sz w:val="22"/>
              </w:rPr>
              <w:pPrChange w:id="1347" w:author="yushu chiang" w:date="2020-03-31T14:44:00Z">
                <w:pPr>
                  <w:jc w:val="center"/>
                </w:pPr>
              </w:pPrChange>
            </w:pPr>
            <w:del w:id="1348" w:author="yushu chiang" w:date="2020-03-31T14:44:00Z">
              <w:r w:rsidDel="00600172">
                <w:rPr>
                  <w:rFonts w:ascii="Times New Roman" w:eastAsia="標楷體" w:hAnsi="Times New Roman" w:hint="eastAsia"/>
                  <w:sz w:val="22"/>
                </w:rPr>
                <w:delText>連續正確率</w:delText>
              </w:r>
            </w:del>
          </w:p>
        </w:tc>
        <w:tc>
          <w:tcPr>
            <w:tcW w:w="1701" w:type="dxa"/>
          </w:tcPr>
          <w:p w14:paraId="6F9E0ACB" w14:textId="77777777" w:rsidR="001C1CB9" w:rsidRPr="00067BE6" w:rsidDel="00600172" w:rsidRDefault="001C1CB9" w:rsidP="00600172">
            <w:pPr>
              <w:jc w:val="center"/>
              <w:rPr>
                <w:del w:id="1349" w:author="yushu chiang" w:date="2020-03-31T14:44:00Z"/>
                <w:rFonts w:ascii="Times New Roman" w:eastAsia="標楷體" w:hAnsi="Times New Roman"/>
                <w:sz w:val="22"/>
              </w:rPr>
              <w:pPrChange w:id="1350" w:author="yushu chiang" w:date="2020-03-31T14:44:00Z">
                <w:pPr>
                  <w:jc w:val="center"/>
                </w:pPr>
              </w:pPrChange>
            </w:pPr>
            <w:del w:id="1351" w:author="yushu chiang" w:date="2020-03-31T14:44:00Z">
              <w:r w:rsidDel="00600172">
                <w:rPr>
                  <w:rFonts w:ascii="Times New Roman" w:eastAsia="標楷體" w:hAnsi="Times New Roman" w:hint="eastAsia"/>
                  <w:sz w:val="22"/>
                </w:rPr>
                <w:delText>重複錯誤反應</w:delText>
              </w:r>
            </w:del>
          </w:p>
        </w:tc>
        <w:tc>
          <w:tcPr>
            <w:tcW w:w="1985" w:type="dxa"/>
          </w:tcPr>
          <w:p w14:paraId="1D10F5AD" w14:textId="77777777" w:rsidR="001C1CB9" w:rsidRPr="00067BE6" w:rsidDel="00600172" w:rsidRDefault="001C1CB9" w:rsidP="00600172">
            <w:pPr>
              <w:jc w:val="center"/>
              <w:rPr>
                <w:del w:id="1352" w:author="yushu chiang" w:date="2020-03-31T14:44:00Z"/>
                <w:rFonts w:ascii="Times New Roman" w:eastAsia="標楷體" w:hAnsi="Times New Roman"/>
                <w:sz w:val="22"/>
              </w:rPr>
              <w:pPrChange w:id="1353" w:author="yushu chiang" w:date="2020-03-31T14:44:00Z">
                <w:pPr>
                  <w:jc w:val="center"/>
                </w:pPr>
              </w:pPrChange>
            </w:pPr>
            <w:del w:id="1354" w:author="yushu chiang" w:date="2020-03-31T14:44:00Z">
              <w:r w:rsidDel="00600172">
                <w:rPr>
                  <w:rFonts w:ascii="Times New Roman" w:eastAsia="標楷體" w:hAnsi="Times New Roman" w:hint="eastAsia"/>
                  <w:sz w:val="22"/>
                </w:rPr>
                <w:delText>無</w:delText>
              </w:r>
              <w:r w:rsidDel="00600172">
                <w:rPr>
                  <w:rFonts w:ascii="Times New Roman" w:eastAsia="標楷體" w:hAnsi="Times New Roman" w:hint="eastAsia"/>
                  <w:sz w:val="22"/>
                </w:rPr>
                <w:delText>/</w:delText>
              </w:r>
              <w:r w:rsidDel="00600172">
                <w:rPr>
                  <w:rFonts w:ascii="Times New Roman" w:eastAsia="標楷體" w:hAnsi="Times New Roman" w:hint="eastAsia"/>
                  <w:sz w:val="22"/>
                </w:rPr>
                <w:delText>不知道反應</w:delText>
              </w:r>
            </w:del>
          </w:p>
        </w:tc>
        <w:tc>
          <w:tcPr>
            <w:tcW w:w="2121" w:type="dxa"/>
          </w:tcPr>
          <w:p w14:paraId="2EAD9EED" w14:textId="77777777" w:rsidR="001C1CB9" w:rsidRPr="00067BE6" w:rsidDel="00600172" w:rsidRDefault="001C1CB9" w:rsidP="00600172">
            <w:pPr>
              <w:jc w:val="center"/>
              <w:rPr>
                <w:del w:id="1355" w:author="yushu chiang" w:date="2020-03-31T14:44:00Z"/>
                <w:rFonts w:ascii="Times New Roman" w:eastAsia="標楷體" w:hAnsi="Times New Roman"/>
                <w:sz w:val="22"/>
              </w:rPr>
              <w:pPrChange w:id="1356" w:author="yushu chiang" w:date="2020-03-31T14:44:00Z">
                <w:pPr>
                  <w:jc w:val="center"/>
                </w:pPr>
              </w:pPrChange>
            </w:pPr>
            <w:del w:id="1357" w:author="yushu chiang" w:date="2020-03-31T14:44:00Z">
              <w:r w:rsidDel="00600172">
                <w:rPr>
                  <w:rFonts w:ascii="Times New Roman" w:eastAsia="標楷體" w:hAnsi="Times New Roman" w:hint="eastAsia"/>
                  <w:sz w:val="22"/>
                </w:rPr>
                <w:delText>正確轉不正確反應</w:delText>
              </w:r>
            </w:del>
          </w:p>
        </w:tc>
      </w:tr>
      <w:tr w:rsidR="001C1CB9" w:rsidRPr="008434DB" w:rsidDel="00600172" w14:paraId="60998817" w14:textId="77777777" w:rsidTr="001C1CB9">
        <w:trPr>
          <w:trHeight w:val="284"/>
          <w:del w:id="1358" w:author="yushu chiang" w:date="2020-03-31T14:44:00Z"/>
        </w:trPr>
        <w:tc>
          <w:tcPr>
            <w:tcW w:w="1276" w:type="dxa"/>
          </w:tcPr>
          <w:p w14:paraId="5F62418A" w14:textId="77777777" w:rsidR="001C1CB9" w:rsidRPr="008434DB" w:rsidDel="00600172" w:rsidRDefault="001C1CB9" w:rsidP="00600172">
            <w:pPr>
              <w:jc w:val="center"/>
              <w:rPr>
                <w:del w:id="1359" w:author="yushu chiang" w:date="2020-03-31T14:44:00Z"/>
                <w:rFonts w:ascii="標楷體" w:eastAsia="標楷體" w:hAnsi="標楷體"/>
                <w:b/>
              </w:rPr>
              <w:pPrChange w:id="1360" w:author="yushu chiang" w:date="2020-03-31T14:44:00Z">
                <w:pPr/>
              </w:pPrChange>
            </w:pPr>
            <w:del w:id="1361" w:author="yushu chiang" w:date="2020-03-31T14:44:00Z">
              <w:r w:rsidRPr="008434DB" w:rsidDel="00600172">
                <w:rPr>
                  <w:rFonts w:ascii="標楷體" w:eastAsia="標楷體" w:hAnsi="標楷體" w:hint="eastAsia"/>
                  <w:b/>
                </w:rPr>
                <w:delText>原始分數</w:delText>
              </w:r>
            </w:del>
          </w:p>
        </w:tc>
        <w:tc>
          <w:tcPr>
            <w:tcW w:w="1701" w:type="dxa"/>
          </w:tcPr>
          <w:p w14:paraId="577933BB" w14:textId="77777777" w:rsidR="001C1CB9" w:rsidRPr="008434DB" w:rsidDel="00600172" w:rsidRDefault="001C1CB9" w:rsidP="00600172">
            <w:pPr>
              <w:jc w:val="center"/>
              <w:rPr>
                <w:del w:id="1362" w:author="yushu chiang" w:date="2020-03-31T14:44:00Z"/>
                <w:rFonts w:ascii="標楷體" w:eastAsia="標楷體" w:hAnsi="標楷體"/>
              </w:rPr>
              <w:pPrChange w:id="1363" w:author="yushu chiang" w:date="2020-03-31T14:44:00Z">
                <w:pPr/>
              </w:pPrChange>
            </w:pPr>
          </w:p>
        </w:tc>
        <w:tc>
          <w:tcPr>
            <w:tcW w:w="1701" w:type="dxa"/>
          </w:tcPr>
          <w:p w14:paraId="5FC27CA6" w14:textId="77777777" w:rsidR="001C1CB9" w:rsidRPr="008434DB" w:rsidDel="00600172" w:rsidRDefault="001C1CB9" w:rsidP="00600172">
            <w:pPr>
              <w:jc w:val="center"/>
              <w:rPr>
                <w:del w:id="1364" w:author="yushu chiang" w:date="2020-03-31T14:44:00Z"/>
                <w:rFonts w:ascii="標楷體" w:eastAsia="標楷體" w:hAnsi="標楷體"/>
              </w:rPr>
              <w:pPrChange w:id="1365" w:author="yushu chiang" w:date="2020-03-31T14:44:00Z">
                <w:pPr/>
              </w:pPrChange>
            </w:pPr>
          </w:p>
        </w:tc>
        <w:tc>
          <w:tcPr>
            <w:tcW w:w="1701" w:type="dxa"/>
          </w:tcPr>
          <w:p w14:paraId="4334E5D7" w14:textId="77777777" w:rsidR="001C1CB9" w:rsidRPr="008434DB" w:rsidDel="00600172" w:rsidRDefault="001C1CB9" w:rsidP="00600172">
            <w:pPr>
              <w:jc w:val="center"/>
              <w:rPr>
                <w:del w:id="1366" w:author="yushu chiang" w:date="2020-03-31T14:44:00Z"/>
                <w:rFonts w:ascii="標楷體" w:eastAsia="標楷體" w:hAnsi="標楷體"/>
              </w:rPr>
              <w:pPrChange w:id="1367" w:author="yushu chiang" w:date="2020-03-31T14:44:00Z">
                <w:pPr/>
              </w:pPrChange>
            </w:pPr>
          </w:p>
        </w:tc>
        <w:tc>
          <w:tcPr>
            <w:tcW w:w="1985" w:type="dxa"/>
          </w:tcPr>
          <w:p w14:paraId="5F623468" w14:textId="77777777" w:rsidR="001C1CB9" w:rsidRPr="008434DB" w:rsidDel="00600172" w:rsidRDefault="001C1CB9" w:rsidP="00600172">
            <w:pPr>
              <w:jc w:val="center"/>
              <w:rPr>
                <w:del w:id="1368" w:author="yushu chiang" w:date="2020-03-31T14:44:00Z"/>
                <w:rFonts w:ascii="標楷體" w:eastAsia="標楷體" w:hAnsi="標楷體"/>
              </w:rPr>
              <w:pPrChange w:id="1369" w:author="yushu chiang" w:date="2020-03-31T14:44:00Z">
                <w:pPr/>
              </w:pPrChange>
            </w:pPr>
          </w:p>
        </w:tc>
        <w:tc>
          <w:tcPr>
            <w:tcW w:w="2121" w:type="dxa"/>
          </w:tcPr>
          <w:p w14:paraId="558168AD" w14:textId="77777777" w:rsidR="001C1CB9" w:rsidRPr="008434DB" w:rsidDel="00600172" w:rsidRDefault="001C1CB9" w:rsidP="00600172">
            <w:pPr>
              <w:jc w:val="center"/>
              <w:rPr>
                <w:del w:id="1370" w:author="yushu chiang" w:date="2020-03-31T14:44:00Z"/>
                <w:rFonts w:ascii="標楷體" w:eastAsia="標楷體" w:hAnsi="標楷體"/>
              </w:rPr>
              <w:pPrChange w:id="1371" w:author="yushu chiang" w:date="2020-03-31T14:44:00Z">
                <w:pPr/>
              </w:pPrChange>
            </w:pPr>
          </w:p>
        </w:tc>
      </w:tr>
      <w:tr w:rsidR="001C1CB9" w:rsidRPr="008434DB" w:rsidDel="00600172" w14:paraId="6ACE97FA" w14:textId="77777777" w:rsidTr="001C1CB9">
        <w:trPr>
          <w:trHeight w:val="290"/>
          <w:del w:id="1372" w:author="yushu chiang" w:date="2020-03-31T14:44:00Z"/>
        </w:trPr>
        <w:tc>
          <w:tcPr>
            <w:tcW w:w="1276" w:type="dxa"/>
          </w:tcPr>
          <w:p w14:paraId="7D06D2FD" w14:textId="77777777" w:rsidR="001C1CB9" w:rsidRPr="008434DB" w:rsidDel="00600172" w:rsidRDefault="001C1CB9" w:rsidP="00600172">
            <w:pPr>
              <w:jc w:val="center"/>
              <w:rPr>
                <w:del w:id="1373" w:author="yushu chiang" w:date="2020-03-31T14:44:00Z"/>
                <w:rFonts w:ascii="標楷體" w:eastAsia="標楷體" w:hAnsi="標楷體"/>
                <w:b/>
              </w:rPr>
              <w:pPrChange w:id="1374" w:author="yushu chiang" w:date="2020-03-31T14:44:00Z">
                <w:pPr/>
              </w:pPrChange>
            </w:pPr>
            <w:del w:id="1375" w:author="yushu chiang" w:date="2020-03-31T14:44:00Z">
              <w:r w:rsidRPr="008434DB" w:rsidDel="00600172">
                <w:rPr>
                  <w:rFonts w:ascii="標楷體" w:eastAsia="標楷體" w:hAnsi="標楷體" w:hint="eastAsia"/>
                  <w:b/>
                </w:rPr>
                <w:delText>量尺分數</w:delText>
              </w:r>
            </w:del>
          </w:p>
        </w:tc>
        <w:tc>
          <w:tcPr>
            <w:tcW w:w="1701" w:type="dxa"/>
          </w:tcPr>
          <w:p w14:paraId="09D91EB0" w14:textId="77777777" w:rsidR="001C1CB9" w:rsidRPr="008434DB" w:rsidDel="00600172" w:rsidRDefault="001C1CB9" w:rsidP="00600172">
            <w:pPr>
              <w:jc w:val="center"/>
              <w:rPr>
                <w:del w:id="1376" w:author="yushu chiang" w:date="2020-03-31T14:44:00Z"/>
                <w:rFonts w:ascii="標楷體" w:eastAsia="標楷體" w:hAnsi="標楷體"/>
              </w:rPr>
              <w:pPrChange w:id="1377" w:author="yushu chiang" w:date="2020-03-31T14:44:00Z">
                <w:pPr/>
              </w:pPrChange>
            </w:pPr>
          </w:p>
        </w:tc>
        <w:tc>
          <w:tcPr>
            <w:tcW w:w="1701" w:type="dxa"/>
          </w:tcPr>
          <w:p w14:paraId="697AF344" w14:textId="77777777" w:rsidR="001C1CB9" w:rsidRPr="008434DB" w:rsidDel="00600172" w:rsidRDefault="001C1CB9" w:rsidP="00600172">
            <w:pPr>
              <w:jc w:val="center"/>
              <w:rPr>
                <w:del w:id="1378" w:author="yushu chiang" w:date="2020-03-31T14:44:00Z"/>
                <w:rFonts w:ascii="標楷體" w:eastAsia="標楷體" w:hAnsi="標楷體"/>
              </w:rPr>
              <w:pPrChange w:id="1379" w:author="yushu chiang" w:date="2020-03-31T14:44:00Z">
                <w:pPr/>
              </w:pPrChange>
            </w:pPr>
          </w:p>
        </w:tc>
        <w:tc>
          <w:tcPr>
            <w:tcW w:w="1701" w:type="dxa"/>
          </w:tcPr>
          <w:p w14:paraId="2CD373C9" w14:textId="77777777" w:rsidR="001C1CB9" w:rsidRPr="008434DB" w:rsidDel="00600172" w:rsidRDefault="001C1CB9" w:rsidP="00600172">
            <w:pPr>
              <w:jc w:val="center"/>
              <w:rPr>
                <w:del w:id="1380" w:author="yushu chiang" w:date="2020-03-31T14:44:00Z"/>
                <w:rFonts w:ascii="標楷體" w:eastAsia="標楷體" w:hAnsi="標楷體"/>
              </w:rPr>
              <w:pPrChange w:id="1381" w:author="yushu chiang" w:date="2020-03-31T14:44:00Z">
                <w:pPr/>
              </w:pPrChange>
            </w:pPr>
          </w:p>
        </w:tc>
        <w:tc>
          <w:tcPr>
            <w:tcW w:w="1985" w:type="dxa"/>
          </w:tcPr>
          <w:p w14:paraId="470DB811" w14:textId="77777777" w:rsidR="001C1CB9" w:rsidRPr="008434DB" w:rsidDel="00600172" w:rsidRDefault="001C1CB9" w:rsidP="00600172">
            <w:pPr>
              <w:jc w:val="center"/>
              <w:rPr>
                <w:del w:id="1382" w:author="yushu chiang" w:date="2020-03-31T14:44:00Z"/>
                <w:rFonts w:ascii="標楷體" w:eastAsia="標楷體" w:hAnsi="標楷體"/>
              </w:rPr>
              <w:pPrChange w:id="1383" w:author="yushu chiang" w:date="2020-03-31T14:44:00Z">
                <w:pPr/>
              </w:pPrChange>
            </w:pPr>
          </w:p>
        </w:tc>
        <w:tc>
          <w:tcPr>
            <w:tcW w:w="2121" w:type="dxa"/>
          </w:tcPr>
          <w:p w14:paraId="745B3A0A" w14:textId="77777777" w:rsidR="001C1CB9" w:rsidRPr="008434DB" w:rsidDel="00600172" w:rsidRDefault="001C1CB9" w:rsidP="00600172">
            <w:pPr>
              <w:jc w:val="center"/>
              <w:rPr>
                <w:del w:id="1384" w:author="yushu chiang" w:date="2020-03-31T14:44:00Z"/>
                <w:rFonts w:ascii="標楷體" w:eastAsia="標楷體" w:hAnsi="標楷體"/>
              </w:rPr>
              <w:pPrChange w:id="1385" w:author="yushu chiang" w:date="2020-03-31T14:44:00Z">
                <w:pPr/>
              </w:pPrChange>
            </w:pPr>
          </w:p>
        </w:tc>
      </w:tr>
    </w:tbl>
    <w:p w14:paraId="12A945E3" w14:textId="77777777" w:rsidR="00B54007" w:rsidRPr="00067BE6" w:rsidDel="00600172" w:rsidRDefault="00B54007" w:rsidP="00600172">
      <w:pPr>
        <w:jc w:val="center"/>
        <w:rPr>
          <w:del w:id="1386" w:author="yushu chiang" w:date="2020-03-31T14:44:00Z"/>
          <w:rFonts w:ascii="標楷體" w:eastAsia="標楷體" w:hAnsi="標楷體"/>
          <w:b/>
          <w:sz w:val="10"/>
          <w:szCs w:val="10"/>
        </w:rPr>
        <w:pPrChange w:id="1387" w:author="yushu chiang" w:date="2020-03-31T14:44:00Z">
          <w:pPr/>
        </w:pPrChange>
      </w:pPr>
    </w:p>
    <w:p w14:paraId="02EAD6E2" w14:textId="77777777" w:rsidR="00B54007" w:rsidRPr="00566EED" w:rsidDel="005A0BF3" w:rsidRDefault="00B54007" w:rsidP="00600172">
      <w:pPr>
        <w:jc w:val="center"/>
        <w:rPr>
          <w:del w:id="1388" w:author="yushu chiang" w:date="2020-01-15T16:21:00Z"/>
          <w:rFonts w:ascii="標楷體" w:eastAsia="標楷體" w:hAnsi="標楷體"/>
        </w:rPr>
        <w:pPrChange w:id="1389" w:author="yushu chiang" w:date="2020-03-31T14:44:00Z">
          <w:pPr/>
        </w:pPrChange>
      </w:pPr>
      <w:del w:id="1390" w:author="yushu chiang" w:date="2020-01-15T16:21:00Z">
        <w:r w:rsidRPr="00566EED" w:rsidDel="005A0BF3">
          <w:rPr>
            <w:rFonts w:ascii="標楷體" w:eastAsia="標楷體" w:hAnsi="標楷體" w:hint="eastAsia"/>
            <w:b/>
          </w:rPr>
          <w:delText>評語與建議:</w:delText>
        </w:r>
      </w:del>
    </w:p>
    <w:p w14:paraId="06423F2C" w14:textId="77777777" w:rsidR="00B54007" w:rsidDel="00600172" w:rsidRDefault="00B54007" w:rsidP="00600172">
      <w:pPr>
        <w:jc w:val="center"/>
        <w:rPr>
          <w:del w:id="1391" w:author="yushu chiang" w:date="2020-03-31T14:44:00Z"/>
        </w:rPr>
        <w:pPrChange w:id="1392" w:author="yushu chiang" w:date="2020-03-31T14:44:00Z">
          <w:pPr/>
        </w:pPrChange>
      </w:pPr>
    </w:p>
    <w:p w14:paraId="367E2EC3" w14:textId="77777777" w:rsidR="00AC46E4" w:rsidDel="00600172" w:rsidRDefault="00AC46E4" w:rsidP="00600172">
      <w:pPr>
        <w:jc w:val="center"/>
        <w:rPr>
          <w:del w:id="1393" w:author="yushu chiang" w:date="2020-03-31T14:44:00Z"/>
        </w:rPr>
        <w:pPrChange w:id="1394" w:author="yushu chiang" w:date="2020-03-31T14:44:00Z">
          <w:pPr/>
        </w:pPrChange>
      </w:pPr>
      <w:del w:id="1395" w:author="yushu chiang" w:date="2019-12-30T15:33:00Z">
        <w:r w:rsidDel="009871A1">
          <w:rPr>
            <w:rFonts w:hint="eastAsia"/>
            <w:noProof/>
          </w:rPr>
          <w:drawing>
            <wp:inline distT="0" distB="0" distL="0" distR="0" wp14:anchorId="10967B8C" wp14:editId="780E6174">
              <wp:extent cx="5274310" cy="3076575"/>
              <wp:effectExtent l="0" t="0" r="2540" b="9525"/>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p>
    <w:p w14:paraId="21D4CD04" w14:textId="77777777" w:rsidR="00B54007" w:rsidDel="00600172" w:rsidRDefault="00B54007" w:rsidP="00600172">
      <w:pPr>
        <w:jc w:val="center"/>
        <w:rPr>
          <w:del w:id="1396" w:author="yushu chiang" w:date="2020-03-31T14:44:00Z"/>
        </w:rPr>
        <w:pPrChange w:id="1397" w:author="yushu chiang" w:date="2020-03-31T14:44:00Z">
          <w:pPr>
            <w:widowControl/>
          </w:pPr>
        </w:pPrChange>
      </w:pPr>
      <w:del w:id="1398" w:author="yushu chiang" w:date="2020-03-31T14:44:00Z">
        <w:r w:rsidDel="00600172">
          <w:br w:type="page"/>
        </w:r>
      </w:del>
    </w:p>
    <w:p w14:paraId="7BC9E95E" w14:textId="77777777" w:rsidR="006C48E1" w:rsidRPr="008434DB" w:rsidDel="00600172" w:rsidRDefault="006C48E1" w:rsidP="00600172">
      <w:pPr>
        <w:jc w:val="center"/>
        <w:rPr>
          <w:del w:id="1399" w:author="yushu chiang" w:date="2020-03-31T14:44:00Z"/>
          <w:rFonts w:ascii="標楷體" w:eastAsia="標楷體" w:hAnsi="標楷體"/>
          <w:b/>
          <w:sz w:val="32"/>
          <w:szCs w:val="32"/>
        </w:rPr>
        <w:pPrChange w:id="1400" w:author="yushu chiang" w:date="2020-03-31T14:44:00Z">
          <w:pPr>
            <w:jc w:val="center"/>
          </w:pPr>
        </w:pPrChange>
      </w:pPr>
      <w:del w:id="1401"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0C0AAFF7" w14:textId="77777777" w:rsidR="006C48E1" w:rsidRPr="008434DB" w:rsidDel="00600172" w:rsidRDefault="006C48E1" w:rsidP="00600172">
      <w:pPr>
        <w:jc w:val="center"/>
        <w:rPr>
          <w:del w:id="1402" w:author="yushu chiang" w:date="2020-03-31T14:44:00Z"/>
          <w:rFonts w:ascii="標楷體" w:eastAsia="標楷體" w:hAnsi="標楷體"/>
          <w:b/>
        </w:rPr>
        <w:pPrChange w:id="1403" w:author="yushu chiang" w:date="2020-03-31T14:44:00Z">
          <w:pPr>
            <w:spacing w:line="360" w:lineRule="auto"/>
          </w:pPr>
        </w:pPrChange>
      </w:pPr>
      <w:del w:id="1404"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6C48E1" w:rsidRPr="008434DB" w:rsidDel="00600172" w14:paraId="276865A2" w14:textId="77777777" w:rsidTr="006C48E1">
        <w:trPr>
          <w:trHeight w:val="339"/>
          <w:del w:id="1405" w:author="yushu chiang" w:date="2020-03-31T14:44:00Z"/>
        </w:trPr>
        <w:tc>
          <w:tcPr>
            <w:tcW w:w="554" w:type="pct"/>
          </w:tcPr>
          <w:p w14:paraId="110D511A" w14:textId="77777777" w:rsidR="006C48E1" w:rsidRPr="008434DB" w:rsidDel="00600172" w:rsidRDefault="006C48E1" w:rsidP="00600172">
            <w:pPr>
              <w:jc w:val="center"/>
              <w:rPr>
                <w:del w:id="1406" w:author="yushu chiang" w:date="2020-03-31T14:44:00Z"/>
                <w:rFonts w:ascii="標楷體" w:eastAsia="標楷體" w:hAnsi="標楷體"/>
                <w:b/>
              </w:rPr>
              <w:pPrChange w:id="1407" w:author="yushu chiang" w:date="2020-03-31T14:44:00Z">
                <w:pPr/>
              </w:pPrChange>
            </w:pPr>
            <w:del w:id="1408" w:author="yushu chiang" w:date="2020-03-31T14:44:00Z">
              <w:r w:rsidRPr="008434DB" w:rsidDel="00600172">
                <w:rPr>
                  <w:rFonts w:ascii="標楷體" w:eastAsia="標楷體" w:hAnsi="標楷體" w:hint="eastAsia"/>
                  <w:b/>
                </w:rPr>
                <w:delText>編號:</w:delText>
              </w:r>
            </w:del>
          </w:p>
        </w:tc>
        <w:tc>
          <w:tcPr>
            <w:tcW w:w="953" w:type="pct"/>
          </w:tcPr>
          <w:p w14:paraId="46ED1907" w14:textId="77777777" w:rsidR="006C48E1" w:rsidRPr="008434DB" w:rsidDel="00600172" w:rsidRDefault="006C48E1" w:rsidP="00600172">
            <w:pPr>
              <w:jc w:val="center"/>
              <w:rPr>
                <w:del w:id="1409" w:author="yushu chiang" w:date="2020-03-31T14:44:00Z"/>
                <w:rFonts w:ascii="標楷體" w:eastAsia="標楷體" w:hAnsi="標楷體"/>
                <w:b/>
              </w:rPr>
              <w:pPrChange w:id="1410" w:author="yushu chiang" w:date="2020-03-31T14:44:00Z">
                <w:pPr/>
              </w:pPrChange>
            </w:pPr>
          </w:p>
        </w:tc>
        <w:tc>
          <w:tcPr>
            <w:tcW w:w="715" w:type="pct"/>
          </w:tcPr>
          <w:p w14:paraId="10E5FF6E" w14:textId="77777777" w:rsidR="006C48E1" w:rsidRPr="008434DB" w:rsidDel="00600172" w:rsidRDefault="006C48E1" w:rsidP="00600172">
            <w:pPr>
              <w:jc w:val="center"/>
              <w:rPr>
                <w:del w:id="1411" w:author="yushu chiang" w:date="2020-03-31T14:44:00Z"/>
                <w:rFonts w:ascii="標楷體" w:eastAsia="標楷體" w:hAnsi="標楷體"/>
                <w:b/>
              </w:rPr>
              <w:pPrChange w:id="1412" w:author="yushu chiang" w:date="2020-03-31T14:44:00Z">
                <w:pPr/>
              </w:pPrChange>
            </w:pPr>
            <w:del w:id="1413" w:author="yushu chiang" w:date="2020-03-31T14:44:00Z">
              <w:r w:rsidRPr="008434DB" w:rsidDel="00600172">
                <w:rPr>
                  <w:rFonts w:ascii="標楷體" w:eastAsia="標楷體" w:hAnsi="標楷體" w:hint="eastAsia"/>
                  <w:b/>
                </w:rPr>
                <w:delText>性別:</w:delText>
              </w:r>
            </w:del>
          </w:p>
        </w:tc>
        <w:tc>
          <w:tcPr>
            <w:tcW w:w="935" w:type="pct"/>
          </w:tcPr>
          <w:p w14:paraId="6284E94A" w14:textId="77777777" w:rsidR="006C48E1" w:rsidRPr="008434DB" w:rsidDel="00600172" w:rsidRDefault="006C48E1" w:rsidP="00600172">
            <w:pPr>
              <w:jc w:val="center"/>
              <w:rPr>
                <w:del w:id="1414" w:author="yushu chiang" w:date="2020-03-31T14:44:00Z"/>
                <w:rFonts w:ascii="標楷體" w:eastAsia="標楷體" w:hAnsi="標楷體"/>
                <w:b/>
              </w:rPr>
              <w:pPrChange w:id="1415" w:author="yushu chiang" w:date="2020-03-31T14:44:00Z">
                <w:pPr/>
              </w:pPrChange>
            </w:pPr>
          </w:p>
        </w:tc>
        <w:tc>
          <w:tcPr>
            <w:tcW w:w="922" w:type="pct"/>
          </w:tcPr>
          <w:p w14:paraId="1FF69CEB" w14:textId="77777777" w:rsidR="006C48E1" w:rsidRPr="008434DB" w:rsidDel="00600172" w:rsidRDefault="006C48E1" w:rsidP="00600172">
            <w:pPr>
              <w:jc w:val="center"/>
              <w:rPr>
                <w:del w:id="1416" w:author="yushu chiang" w:date="2020-03-31T14:44:00Z"/>
                <w:rFonts w:ascii="標楷體" w:eastAsia="標楷體" w:hAnsi="標楷體"/>
                <w:b/>
              </w:rPr>
              <w:pPrChange w:id="1417" w:author="yushu chiang" w:date="2020-03-31T14:44:00Z">
                <w:pPr/>
              </w:pPrChange>
            </w:pPr>
            <w:del w:id="1418" w:author="yushu chiang" w:date="2020-03-31T14:44:00Z">
              <w:r w:rsidRPr="008434DB" w:rsidDel="00600172">
                <w:rPr>
                  <w:rFonts w:ascii="標楷體" w:eastAsia="標楷體" w:hAnsi="標楷體" w:hint="eastAsia"/>
                  <w:b/>
                </w:rPr>
                <w:delText>測驗時間:</w:delText>
              </w:r>
            </w:del>
          </w:p>
        </w:tc>
        <w:tc>
          <w:tcPr>
            <w:tcW w:w="921" w:type="pct"/>
          </w:tcPr>
          <w:p w14:paraId="52EE9F76" w14:textId="77777777" w:rsidR="006C48E1" w:rsidRPr="008434DB" w:rsidDel="00600172" w:rsidRDefault="006C48E1" w:rsidP="00600172">
            <w:pPr>
              <w:jc w:val="center"/>
              <w:rPr>
                <w:del w:id="1419" w:author="yushu chiang" w:date="2020-03-31T14:44:00Z"/>
                <w:rFonts w:ascii="標楷體" w:eastAsia="標楷體" w:hAnsi="標楷體"/>
                <w:b/>
              </w:rPr>
              <w:pPrChange w:id="1420" w:author="yushu chiang" w:date="2020-03-31T14:44:00Z">
                <w:pPr/>
              </w:pPrChange>
            </w:pPr>
          </w:p>
        </w:tc>
      </w:tr>
      <w:tr w:rsidR="006C48E1" w:rsidRPr="008434DB" w:rsidDel="00600172" w14:paraId="72B8AC4C" w14:textId="77777777" w:rsidTr="006C48E1">
        <w:trPr>
          <w:trHeight w:val="325"/>
          <w:del w:id="1421" w:author="yushu chiang" w:date="2020-03-31T14:44:00Z"/>
        </w:trPr>
        <w:tc>
          <w:tcPr>
            <w:tcW w:w="554" w:type="pct"/>
          </w:tcPr>
          <w:p w14:paraId="6B0FC3AD" w14:textId="77777777" w:rsidR="006C48E1" w:rsidRPr="008434DB" w:rsidDel="00600172" w:rsidRDefault="006C48E1" w:rsidP="00600172">
            <w:pPr>
              <w:jc w:val="center"/>
              <w:rPr>
                <w:del w:id="1422" w:author="yushu chiang" w:date="2020-03-31T14:44:00Z"/>
                <w:rFonts w:ascii="標楷體" w:eastAsia="標楷體" w:hAnsi="標楷體"/>
                <w:b/>
              </w:rPr>
              <w:pPrChange w:id="1423" w:author="yushu chiang" w:date="2020-03-31T14:44:00Z">
                <w:pPr/>
              </w:pPrChange>
            </w:pPr>
            <w:del w:id="1424" w:author="yushu chiang" w:date="2020-03-31T14:44:00Z">
              <w:r w:rsidRPr="008434DB" w:rsidDel="00600172">
                <w:rPr>
                  <w:rFonts w:ascii="標楷體" w:eastAsia="標楷體" w:hAnsi="標楷體" w:hint="eastAsia"/>
                  <w:b/>
                </w:rPr>
                <w:delText>姓名:</w:delText>
              </w:r>
            </w:del>
          </w:p>
        </w:tc>
        <w:tc>
          <w:tcPr>
            <w:tcW w:w="953" w:type="pct"/>
          </w:tcPr>
          <w:p w14:paraId="56D2BD28" w14:textId="77777777" w:rsidR="006C48E1" w:rsidRPr="008434DB" w:rsidDel="00600172" w:rsidRDefault="006C48E1" w:rsidP="00600172">
            <w:pPr>
              <w:jc w:val="center"/>
              <w:rPr>
                <w:del w:id="1425" w:author="yushu chiang" w:date="2020-03-31T14:44:00Z"/>
                <w:rFonts w:ascii="標楷體" w:eastAsia="標楷體" w:hAnsi="標楷體"/>
                <w:b/>
              </w:rPr>
              <w:pPrChange w:id="1426" w:author="yushu chiang" w:date="2020-03-31T14:44:00Z">
                <w:pPr/>
              </w:pPrChange>
            </w:pPr>
          </w:p>
        </w:tc>
        <w:tc>
          <w:tcPr>
            <w:tcW w:w="715" w:type="pct"/>
          </w:tcPr>
          <w:p w14:paraId="6DAF845D" w14:textId="77777777" w:rsidR="006C48E1" w:rsidRPr="008434DB" w:rsidDel="00600172" w:rsidRDefault="006C48E1" w:rsidP="00600172">
            <w:pPr>
              <w:jc w:val="center"/>
              <w:rPr>
                <w:del w:id="1427" w:author="yushu chiang" w:date="2020-03-31T14:44:00Z"/>
                <w:rFonts w:ascii="標楷體" w:eastAsia="標楷體" w:hAnsi="標楷體"/>
                <w:b/>
              </w:rPr>
              <w:pPrChange w:id="1428" w:author="yushu chiang" w:date="2020-03-31T14:44:00Z">
                <w:pPr/>
              </w:pPrChange>
            </w:pPr>
            <w:del w:id="1429" w:author="yushu chiang" w:date="2020-03-31T14:44:00Z">
              <w:r w:rsidRPr="008434DB" w:rsidDel="00600172">
                <w:rPr>
                  <w:rFonts w:ascii="標楷體" w:eastAsia="標楷體" w:hAnsi="標楷體" w:hint="eastAsia"/>
                  <w:b/>
                </w:rPr>
                <w:delText>慣用手</w:delText>
              </w:r>
            </w:del>
          </w:p>
        </w:tc>
        <w:tc>
          <w:tcPr>
            <w:tcW w:w="935" w:type="pct"/>
          </w:tcPr>
          <w:p w14:paraId="0175E604" w14:textId="77777777" w:rsidR="006C48E1" w:rsidRPr="008434DB" w:rsidDel="00600172" w:rsidRDefault="006C48E1" w:rsidP="00600172">
            <w:pPr>
              <w:jc w:val="center"/>
              <w:rPr>
                <w:del w:id="1430" w:author="yushu chiang" w:date="2020-03-31T14:44:00Z"/>
                <w:rFonts w:ascii="標楷體" w:eastAsia="標楷體" w:hAnsi="標楷體"/>
                <w:b/>
              </w:rPr>
              <w:pPrChange w:id="1431" w:author="yushu chiang" w:date="2020-03-31T14:44:00Z">
                <w:pPr/>
              </w:pPrChange>
            </w:pPr>
          </w:p>
        </w:tc>
        <w:tc>
          <w:tcPr>
            <w:tcW w:w="922" w:type="pct"/>
          </w:tcPr>
          <w:p w14:paraId="2305CF3E" w14:textId="77777777" w:rsidR="006C48E1" w:rsidRPr="008434DB" w:rsidDel="00600172" w:rsidRDefault="006C48E1" w:rsidP="00600172">
            <w:pPr>
              <w:jc w:val="center"/>
              <w:rPr>
                <w:del w:id="1432" w:author="yushu chiang" w:date="2020-03-31T14:44:00Z"/>
                <w:rFonts w:ascii="標楷體" w:eastAsia="標楷體" w:hAnsi="標楷體"/>
                <w:b/>
              </w:rPr>
              <w:pPrChange w:id="1433" w:author="yushu chiang" w:date="2020-03-31T14:44:00Z">
                <w:pPr/>
              </w:pPrChange>
            </w:pPr>
            <w:del w:id="1434" w:author="yushu chiang" w:date="2020-03-31T14:44:00Z">
              <w:r w:rsidRPr="008434DB" w:rsidDel="00600172">
                <w:rPr>
                  <w:rFonts w:ascii="標楷體" w:eastAsia="標楷體" w:hAnsi="標楷體" w:hint="eastAsia"/>
                  <w:b/>
                </w:rPr>
                <w:delText>出生年月日:</w:delText>
              </w:r>
            </w:del>
          </w:p>
        </w:tc>
        <w:tc>
          <w:tcPr>
            <w:tcW w:w="921" w:type="pct"/>
          </w:tcPr>
          <w:p w14:paraId="30EC424F" w14:textId="77777777" w:rsidR="006C48E1" w:rsidRPr="008434DB" w:rsidDel="00600172" w:rsidRDefault="006C48E1" w:rsidP="00600172">
            <w:pPr>
              <w:jc w:val="center"/>
              <w:rPr>
                <w:del w:id="1435" w:author="yushu chiang" w:date="2020-03-31T14:44:00Z"/>
                <w:rFonts w:ascii="標楷體" w:eastAsia="標楷體" w:hAnsi="標楷體"/>
                <w:b/>
              </w:rPr>
              <w:pPrChange w:id="1436" w:author="yushu chiang" w:date="2020-03-31T14:44:00Z">
                <w:pPr/>
              </w:pPrChange>
            </w:pPr>
          </w:p>
        </w:tc>
      </w:tr>
      <w:tr w:rsidR="006C48E1" w:rsidRPr="008434DB" w:rsidDel="00600172" w14:paraId="55238BA2" w14:textId="77777777" w:rsidTr="006C48E1">
        <w:trPr>
          <w:trHeight w:val="339"/>
          <w:del w:id="1437" w:author="yushu chiang" w:date="2020-03-31T14:44:00Z"/>
        </w:trPr>
        <w:tc>
          <w:tcPr>
            <w:tcW w:w="554" w:type="pct"/>
          </w:tcPr>
          <w:p w14:paraId="31B6CEC4" w14:textId="77777777" w:rsidR="006C48E1" w:rsidRPr="008434DB" w:rsidDel="00600172" w:rsidRDefault="006C48E1" w:rsidP="00600172">
            <w:pPr>
              <w:jc w:val="center"/>
              <w:rPr>
                <w:del w:id="1438" w:author="yushu chiang" w:date="2020-03-31T14:44:00Z"/>
                <w:rFonts w:ascii="標楷體" w:eastAsia="標楷體" w:hAnsi="標楷體"/>
                <w:b/>
              </w:rPr>
              <w:pPrChange w:id="1439" w:author="yushu chiang" w:date="2020-03-31T14:44:00Z">
                <w:pPr/>
              </w:pPrChange>
            </w:pPr>
            <w:del w:id="1440" w:author="yushu chiang" w:date="2020-03-31T14:44:00Z">
              <w:r w:rsidRPr="008434DB" w:rsidDel="00600172">
                <w:rPr>
                  <w:rFonts w:ascii="標楷體" w:eastAsia="標楷體" w:hAnsi="標楷體" w:hint="eastAsia"/>
                  <w:b/>
                </w:rPr>
                <w:delText>年齡</w:delText>
              </w:r>
            </w:del>
          </w:p>
        </w:tc>
        <w:tc>
          <w:tcPr>
            <w:tcW w:w="953" w:type="pct"/>
          </w:tcPr>
          <w:p w14:paraId="4D270DB1" w14:textId="77777777" w:rsidR="006C48E1" w:rsidRPr="008434DB" w:rsidDel="00600172" w:rsidRDefault="006C48E1" w:rsidP="00600172">
            <w:pPr>
              <w:jc w:val="center"/>
              <w:rPr>
                <w:del w:id="1441" w:author="yushu chiang" w:date="2020-03-31T14:44:00Z"/>
                <w:rFonts w:ascii="標楷體" w:eastAsia="標楷體" w:hAnsi="標楷體"/>
                <w:b/>
              </w:rPr>
              <w:pPrChange w:id="1442" w:author="yushu chiang" w:date="2020-03-31T14:44:00Z">
                <w:pPr/>
              </w:pPrChange>
            </w:pPr>
          </w:p>
        </w:tc>
        <w:tc>
          <w:tcPr>
            <w:tcW w:w="715" w:type="pct"/>
          </w:tcPr>
          <w:p w14:paraId="6E452CFE" w14:textId="77777777" w:rsidR="006C48E1" w:rsidRPr="008434DB" w:rsidDel="00600172" w:rsidRDefault="006C48E1" w:rsidP="00600172">
            <w:pPr>
              <w:jc w:val="center"/>
              <w:rPr>
                <w:del w:id="1443" w:author="yushu chiang" w:date="2020-03-31T14:44:00Z"/>
                <w:rFonts w:ascii="標楷體" w:eastAsia="標楷體" w:hAnsi="標楷體"/>
                <w:b/>
              </w:rPr>
              <w:pPrChange w:id="1444" w:author="yushu chiang" w:date="2020-03-31T14:44:00Z">
                <w:pPr/>
              </w:pPrChange>
            </w:pPr>
            <w:del w:id="1445" w:author="yushu chiang" w:date="2020-03-31T14:44:00Z">
              <w:r w:rsidRPr="008434DB" w:rsidDel="00600172">
                <w:rPr>
                  <w:rFonts w:ascii="標楷體" w:eastAsia="標楷體" w:hAnsi="標楷體" w:hint="eastAsia"/>
                  <w:b/>
                </w:rPr>
                <w:delText>教育年</w:delText>
              </w:r>
            </w:del>
          </w:p>
        </w:tc>
        <w:tc>
          <w:tcPr>
            <w:tcW w:w="935" w:type="pct"/>
          </w:tcPr>
          <w:p w14:paraId="6EDC097A" w14:textId="77777777" w:rsidR="006C48E1" w:rsidRPr="008434DB" w:rsidDel="00600172" w:rsidRDefault="006C48E1" w:rsidP="00600172">
            <w:pPr>
              <w:jc w:val="center"/>
              <w:rPr>
                <w:del w:id="1446" w:author="yushu chiang" w:date="2020-03-31T14:44:00Z"/>
                <w:rFonts w:ascii="標楷體" w:eastAsia="標楷體" w:hAnsi="標楷體"/>
                <w:b/>
              </w:rPr>
              <w:pPrChange w:id="1447" w:author="yushu chiang" w:date="2020-03-31T14:44:00Z">
                <w:pPr/>
              </w:pPrChange>
            </w:pPr>
          </w:p>
        </w:tc>
        <w:tc>
          <w:tcPr>
            <w:tcW w:w="922" w:type="pct"/>
          </w:tcPr>
          <w:p w14:paraId="0A647B3E" w14:textId="77777777" w:rsidR="006C48E1" w:rsidRPr="008434DB" w:rsidDel="00600172" w:rsidRDefault="006C48E1" w:rsidP="00600172">
            <w:pPr>
              <w:jc w:val="center"/>
              <w:rPr>
                <w:del w:id="1448" w:author="yushu chiang" w:date="2020-03-31T14:44:00Z"/>
                <w:rFonts w:ascii="標楷體" w:eastAsia="標楷體" w:hAnsi="標楷體"/>
                <w:b/>
              </w:rPr>
              <w:pPrChange w:id="1449" w:author="yushu chiang" w:date="2020-03-31T14:44:00Z">
                <w:pPr/>
              </w:pPrChange>
            </w:pPr>
            <w:del w:id="1450" w:author="yushu chiang" w:date="2020-03-31T14:44:00Z">
              <w:r w:rsidRPr="008434DB" w:rsidDel="00600172">
                <w:rPr>
                  <w:rFonts w:ascii="標楷體" w:eastAsia="標楷體" w:hAnsi="標楷體" w:hint="eastAsia"/>
                  <w:b/>
                </w:rPr>
                <w:delText>學校</w:delText>
              </w:r>
            </w:del>
          </w:p>
        </w:tc>
        <w:tc>
          <w:tcPr>
            <w:tcW w:w="921" w:type="pct"/>
          </w:tcPr>
          <w:p w14:paraId="4BD8BEFB" w14:textId="77777777" w:rsidR="006C48E1" w:rsidRPr="008434DB" w:rsidDel="00600172" w:rsidRDefault="006C48E1" w:rsidP="00600172">
            <w:pPr>
              <w:jc w:val="center"/>
              <w:rPr>
                <w:del w:id="1451" w:author="yushu chiang" w:date="2020-03-31T14:44:00Z"/>
                <w:rFonts w:ascii="標楷體" w:eastAsia="標楷體" w:hAnsi="標楷體"/>
                <w:b/>
              </w:rPr>
              <w:pPrChange w:id="1452" w:author="yushu chiang" w:date="2020-03-31T14:44:00Z">
                <w:pPr/>
              </w:pPrChange>
            </w:pPr>
          </w:p>
        </w:tc>
      </w:tr>
    </w:tbl>
    <w:p w14:paraId="4FB0A7A2" w14:textId="77777777" w:rsidR="006C48E1" w:rsidDel="00600172" w:rsidRDefault="006C48E1" w:rsidP="00600172">
      <w:pPr>
        <w:jc w:val="center"/>
        <w:rPr>
          <w:del w:id="1453" w:author="yushu chiang" w:date="2020-03-31T14:44:00Z"/>
          <w:b/>
          <w:bCs/>
          <w:sz w:val="28"/>
          <w:szCs w:val="28"/>
        </w:rPr>
        <w:pPrChange w:id="1454" w:author="yushu chiang" w:date="2020-03-31T14:44:00Z">
          <w:pPr>
            <w:spacing w:line="360" w:lineRule="auto"/>
            <w:jc w:val="center"/>
          </w:pPr>
        </w:pPrChange>
      </w:pPr>
      <w:del w:id="1455" w:author="yushu chiang" w:date="2020-03-31T14:44:00Z">
        <w:r w:rsidRPr="006C48E1" w:rsidDel="00600172">
          <w:rPr>
            <w:rFonts w:hint="eastAsia"/>
            <w:b/>
            <w:bCs/>
            <w:sz w:val="28"/>
            <w:szCs w:val="28"/>
          </w:rPr>
          <w:delText>河內塔測驗</w:delText>
        </w:r>
      </w:del>
    </w:p>
    <w:p w14:paraId="471BCD44" w14:textId="77777777" w:rsidR="006C48E1" w:rsidDel="00600172" w:rsidRDefault="006C48E1" w:rsidP="00600172">
      <w:pPr>
        <w:jc w:val="center"/>
        <w:rPr>
          <w:del w:id="1456" w:author="yushu chiang" w:date="2020-03-31T14:44:00Z"/>
          <w:rFonts w:ascii="標楷體" w:eastAsia="標楷體" w:hAnsi="標楷體"/>
          <w:b/>
          <w:bCs/>
        </w:rPr>
        <w:pPrChange w:id="1457" w:author="yushu chiang" w:date="2020-03-31T14:44:00Z">
          <w:pPr>
            <w:spacing w:line="360" w:lineRule="auto"/>
          </w:pPr>
        </w:pPrChange>
      </w:pPr>
      <w:del w:id="1458" w:author="yushu chiang" w:date="2020-03-31T14:44:00Z">
        <w:r w:rsidDel="00600172">
          <w:rPr>
            <w:rFonts w:ascii="標楷體" w:eastAsia="標楷體" w:hAnsi="標楷體" w:hint="eastAsia"/>
            <w:b/>
            <w:bCs/>
          </w:rPr>
          <w:delText>各項紀錄總分</w:delText>
        </w:r>
      </w:del>
    </w:p>
    <w:tbl>
      <w:tblPr>
        <w:tblStyle w:val="a7"/>
        <w:tblW w:w="5000" w:type="pct"/>
        <w:tblLook w:val="04A0" w:firstRow="1" w:lastRow="0" w:firstColumn="1" w:lastColumn="0" w:noHBand="0" w:noVBand="1"/>
      </w:tblPr>
      <w:tblGrid>
        <w:gridCol w:w="1555"/>
        <w:gridCol w:w="1702"/>
        <w:gridCol w:w="2268"/>
        <w:gridCol w:w="1842"/>
        <w:gridCol w:w="1562"/>
        <w:gridCol w:w="1551"/>
      </w:tblGrid>
      <w:tr w:rsidR="006C48E1" w:rsidRPr="008434DB" w:rsidDel="00600172" w14:paraId="1CDCB176" w14:textId="77777777" w:rsidTr="006C48E1">
        <w:trPr>
          <w:trHeight w:val="339"/>
          <w:del w:id="1459" w:author="yushu chiang" w:date="2020-03-31T14:44:00Z"/>
        </w:trPr>
        <w:tc>
          <w:tcPr>
            <w:tcW w:w="742" w:type="pct"/>
          </w:tcPr>
          <w:p w14:paraId="109E7443" w14:textId="77777777" w:rsidR="006C48E1" w:rsidRPr="008434DB" w:rsidDel="00600172" w:rsidRDefault="006C48E1" w:rsidP="00600172">
            <w:pPr>
              <w:jc w:val="center"/>
              <w:rPr>
                <w:del w:id="1460" w:author="yushu chiang" w:date="2020-03-31T14:44:00Z"/>
                <w:rFonts w:ascii="標楷體" w:eastAsia="標楷體" w:hAnsi="標楷體"/>
                <w:b/>
              </w:rPr>
              <w:pPrChange w:id="1461" w:author="yushu chiang" w:date="2020-03-31T14:44:00Z">
                <w:pPr/>
              </w:pPrChange>
            </w:pPr>
            <w:del w:id="1462" w:author="yushu chiang" w:date="2020-03-31T14:44:00Z">
              <w:r w:rsidDel="00600172">
                <w:rPr>
                  <w:rFonts w:ascii="標楷體" w:eastAsia="標楷體" w:hAnsi="標楷體" w:hint="eastAsia"/>
                  <w:b/>
                </w:rPr>
                <w:delText>總測驗題數</w:delText>
              </w:r>
            </w:del>
          </w:p>
        </w:tc>
        <w:tc>
          <w:tcPr>
            <w:tcW w:w="812" w:type="pct"/>
          </w:tcPr>
          <w:p w14:paraId="29DED78D" w14:textId="77777777" w:rsidR="006C48E1" w:rsidRPr="008434DB" w:rsidDel="00600172" w:rsidRDefault="006C48E1" w:rsidP="00600172">
            <w:pPr>
              <w:jc w:val="center"/>
              <w:rPr>
                <w:del w:id="1463" w:author="yushu chiang" w:date="2020-03-31T14:44:00Z"/>
                <w:rFonts w:ascii="標楷體" w:eastAsia="標楷體" w:hAnsi="標楷體"/>
                <w:b/>
              </w:rPr>
              <w:pPrChange w:id="1464" w:author="yushu chiang" w:date="2020-03-31T14:44:00Z">
                <w:pPr/>
              </w:pPrChange>
            </w:pPr>
          </w:p>
        </w:tc>
        <w:tc>
          <w:tcPr>
            <w:tcW w:w="1082" w:type="pct"/>
          </w:tcPr>
          <w:p w14:paraId="65001250" w14:textId="77777777" w:rsidR="006C48E1" w:rsidRPr="008434DB" w:rsidDel="00600172" w:rsidRDefault="006C48E1" w:rsidP="00600172">
            <w:pPr>
              <w:jc w:val="center"/>
              <w:rPr>
                <w:del w:id="1465" w:author="yushu chiang" w:date="2020-03-31T14:44:00Z"/>
                <w:rFonts w:ascii="標楷體" w:eastAsia="標楷體" w:hAnsi="標楷體"/>
                <w:b/>
              </w:rPr>
              <w:pPrChange w:id="1466" w:author="yushu chiang" w:date="2020-03-31T14:44:00Z">
                <w:pPr/>
              </w:pPrChange>
            </w:pPr>
            <w:del w:id="1467" w:author="yushu chiang" w:date="2020-03-31T14:44:00Z">
              <w:r w:rsidDel="00600172">
                <w:rPr>
                  <w:rFonts w:ascii="標楷體" w:eastAsia="標楷體" w:hAnsi="標楷體" w:hint="eastAsia"/>
                  <w:b/>
                </w:rPr>
                <w:delText>總開始移動的時間</w:delText>
              </w:r>
            </w:del>
          </w:p>
        </w:tc>
        <w:tc>
          <w:tcPr>
            <w:tcW w:w="879" w:type="pct"/>
          </w:tcPr>
          <w:p w14:paraId="4ECB7BF3" w14:textId="77777777" w:rsidR="006C48E1" w:rsidRPr="008434DB" w:rsidDel="00600172" w:rsidRDefault="006C48E1" w:rsidP="00600172">
            <w:pPr>
              <w:jc w:val="center"/>
              <w:rPr>
                <w:del w:id="1468" w:author="yushu chiang" w:date="2020-03-31T14:44:00Z"/>
                <w:rFonts w:ascii="標楷體" w:eastAsia="標楷體" w:hAnsi="標楷體"/>
                <w:b/>
              </w:rPr>
              <w:pPrChange w:id="1469" w:author="yushu chiang" w:date="2020-03-31T14:44:00Z">
                <w:pPr/>
              </w:pPrChange>
            </w:pPr>
          </w:p>
        </w:tc>
        <w:tc>
          <w:tcPr>
            <w:tcW w:w="745" w:type="pct"/>
          </w:tcPr>
          <w:p w14:paraId="6F5F00E7" w14:textId="77777777" w:rsidR="006C48E1" w:rsidRPr="008434DB" w:rsidDel="00600172" w:rsidRDefault="006C48E1" w:rsidP="00600172">
            <w:pPr>
              <w:jc w:val="center"/>
              <w:rPr>
                <w:del w:id="1470" w:author="yushu chiang" w:date="2020-03-31T14:44:00Z"/>
                <w:rFonts w:ascii="標楷體" w:eastAsia="標楷體" w:hAnsi="標楷體"/>
                <w:b/>
              </w:rPr>
              <w:pPrChange w:id="1471" w:author="yushu chiang" w:date="2020-03-31T14:44:00Z">
                <w:pPr/>
              </w:pPrChange>
            </w:pPr>
            <w:del w:id="1472" w:author="yushu chiang" w:date="2020-03-31T14:44:00Z">
              <w:r w:rsidDel="00600172">
                <w:rPr>
                  <w:rFonts w:ascii="標楷體" w:eastAsia="標楷體" w:hAnsi="標楷體" w:hint="eastAsia"/>
                  <w:b/>
                </w:rPr>
                <w:delText>總移動步數</w:delText>
              </w:r>
            </w:del>
          </w:p>
        </w:tc>
        <w:tc>
          <w:tcPr>
            <w:tcW w:w="740" w:type="pct"/>
          </w:tcPr>
          <w:p w14:paraId="2AB27FC7" w14:textId="77777777" w:rsidR="006C48E1" w:rsidRPr="008434DB" w:rsidDel="00600172" w:rsidRDefault="006C48E1" w:rsidP="00600172">
            <w:pPr>
              <w:jc w:val="center"/>
              <w:rPr>
                <w:del w:id="1473" w:author="yushu chiang" w:date="2020-03-31T14:44:00Z"/>
                <w:rFonts w:ascii="標楷體" w:eastAsia="標楷體" w:hAnsi="標楷體"/>
                <w:b/>
              </w:rPr>
              <w:pPrChange w:id="1474" w:author="yushu chiang" w:date="2020-03-31T14:44:00Z">
                <w:pPr/>
              </w:pPrChange>
            </w:pPr>
          </w:p>
        </w:tc>
      </w:tr>
      <w:tr w:rsidR="006C48E1" w:rsidRPr="008434DB" w:rsidDel="00600172" w14:paraId="42BEEB63" w14:textId="77777777" w:rsidTr="006C48E1">
        <w:trPr>
          <w:trHeight w:val="325"/>
          <w:del w:id="1475" w:author="yushu chiang" w:date="2020-03-31T14:44:00Z"/>
        </w:trPr>
        <w:tc>
          <w:tcPr>
            <w:tcW w:w="742" w:type="pct"/>
          </w:tcPr>
          <w:p w14:paraId="5990D03C" w14:textId="77777777" w:rsidR="006C48E1" w:rsidRPr="008434DB" w:rsidDel="00600172" w:rsidRDefault="006C48E1" w:rsidP="00600172">
            <w:pPr>
              <w:jc w:val="center"/>
              <w:rPr>
                <w:del w:id="1476" w:author="yushu chiang" w:date="2020-03-31T14:44:00Z"/>
                <w:rFonts w:ascii="標楷體" w:eastAsia="標楷體" w:hAnsi="標楷體"/>
                <w:b/>
              </w:rPr>
              <w:pPrChange w:id="1477" w:author="yushu chiang" w:date="2020-03-31T14:44:00Z">
                <w:pPr/>
              </w:pPrChange>
            </w:pPr>
            <w:del w:id="1478" w:author="yushu chiang" w:date="2020-03-31T14:44:00Z">
              <w:r w:rsidDel="00600172">
                <w:rPr>
                  <w:rFonts w:ascii="標楷體" w:eastAsia="標楷體" w:hAnsi="標楷體" w:hint="eastAsia"/>
                  <w:b/>
                </w:rPr>
                <w:delText>總犯規步數</w:delText>
              </w:r>
            </w:del>
          </w:p>
        </w:tc>
        <w:tc>
          <w:tcPr>
            <w:tcW w:w="812" w:type="pct"/>
          </w:tcPr>
          <w:p w14:paraId="23917BDE" w14:textId="77777777" w:rsidR="006C48E1" w:rsidRPr="008434DB" w:rsidDel="00600172" w:rsidRDefault="006C48E1" w:rsidP="00600172">
            <w:pPr>
              <w:jc w:val="center"/>
              <w:rPr>
                <w:del w:id="1479" w:author="yushu chiang" w:date="2020-03-31T14:44:00Z"/>
                <w:rFonts w:ascii="標楷體" w:eastAsia="標楷體" w:hAnsi="標楷體"/>
                <w:b/>
              </w:rPr>
              <w:pPrChange w:id="1480" w:author="yushu chiang" w:date="2020-03-31T14:44:00Z">
                <w:pPr/>
              </w:pPrChange>
            </w:pPr>
          </w:p>
        </w:tc>
        <w:tc>
          <w:tcPr>
            <w:tcW w:w="1082" w:type="pct"/>
          </w:tcPr>
          <w:p w14:paraId="1F49C6F9" w14:textId="77777777" w:rsidR="006C48E1" w:rsidRPr="008434DB" w:rsidDel="00600172" w:rsidRDefault="006C48E1" w:rsidP="00600172">
            <w:pPr>
              <w:jc w:val="center"/>
              <w:rPr>
                <w:del w:id="1481" w:author="yushu chiang" w:date="2020-03-31T14:44:00Z"/>
                <w:rFonts w:ascii="標楷體" w:eastAsia="標楷體" w:hAnsi="標楷體"/>
                <w:b/>
              </w:rPr>
              <w:pPrChange w:id="1482" w:author="yushu chiang" w:date="2020-03-31T14:44:00Z">
                <w:pPr/>
              </w:pPrChange>
            </w:pPr>
            <w:del w:id="1483" w:author="yushu chiang" w:date="2020-03-31T14:44:00Z">
              <w:r w:rsidDel="00600172">
                <w:rPr>
                  <w:rFonts w:ascii="標楷體" w:eastAsia="標楷體" w:hAnsi="標楷體" w:hint="eastAsia"/>
                  <w:b/>
                </w:rPr>
                <w:delText>總目完成時間</w:delText>
              </w:r>
            </w:del>
          </w:p>
        </w:tc>
        <w:tc>
          <w:tcPr>
            <w:tcW w:w="879" w:type="pct"/>
          </w:tcPr>
          <w:p w14:paraId="6C62F155" w14:textId="77777777" w:rsidR="006C48E1" w:rsidRPr="008434DB" w:rsidDel="00600172" w:rsidRDefault="006C48E1" w:rsidP="00600172">
            <w:pPr>
              <w:jc w:val="center"/>
              <w:rPr>
                <w:del w:id="1484" w:author="yushu chiang" w:date="2020-03-31T14:44:00Z"/>
                <w:rFonts w:ascii="標楷體" w:eastAsia="標楷體" w:hAnsi="標楷體"/>
                <w:b/>
              </w:rPr>
              <w:pPrChange w:id="1485" w:author="yushu chiang" w:date="2020-03-31T14:44:00Z">
                <w:pPr/>
              </w:pPrChange>
            </w:pPr>
          </w:p>
        </w:tc>
        <w:tc>
          <w:tcPr>
            <w:tcW w:w="745" w:type="pct"/>
          </w:tcPr>
          <w:p w14:paraId="2AD13088" w14:textId="77777777" w:rsidR="006C48E1" w:rsidRPr="008434DB" w:rsidDel="00600172" w:rsidRDefault="006C48E1" w:rsidP="00600172">
            <w:pPr>
              <w:jc w:val="center"/>
              <w:rPr>
                <w:del w:id="1486" w:author="yushu chiang" w:date="2020-03-31T14:44:00Z"/>
                <w:rFonts w:ascii="標楷體" w:eastAsia="標楷體" w:hAnsi="標楷體"/>
                <w:b/>
              </w:rPr>
              <w:pPrChange w:id="1487" w:author="yushu chiang" w:date="2020-03-31T14:44:00Z">
                <w:pPr/>
              </w:pPrChange>
            </w:pPr>
            <w:del w:id="1488" w:author="yushu chiang" w:date="2020-03-31T14:44:00Z">
              <w:r w:rsidDel="00600172">
                <w:rPr>
                  <w:rFonts w:ascii="標楷體" w:eastAsia="標楷體" w:hAnsi="標楷體" w:hint="eastAsia"/>
                  <w:b/>
                </w:rPr>
                <w:delText>總測驗分數</w:delText>
              </w:r>
            </w:del>
          </w:p>
        </w:tc>
        <w:tc>
          <w:tcPr>
            <w:tcW w:w="740" w:type="pct"/>
          </w:tcPr>
          <w:p w14:paraId="363FA58D" w14:textId="77777777" w:rsidR="006C48E1" w:rsidRPr="008434DB" w:rsidDel="00600172" w:rsidRDefault="006C48E1" w:rsidP="00600172">
            <w:pPr>
              <w:jc w:val="center"/>
              <w:rPr>
                <w:del w:id="1489" w:author="yushu chiang" w:date="2020-03-31T14:44:00Z"/>
                <w:rFonts w:ascii="標楷體" w:eastAsia="標楷體" w:hAnsi="標楷體"/>
                <w:b/>
              </w:rPr>
              <w:pPrChange w:id="1490" w:author="yushu chiang" w:date="2020-03-31T14:44:00Z">
                <w:pPr/>
              </w:pPrChange>
            </w:pPr>
          </w:p>
        </w:tc>
      </w:tr>
    </w:tbl>
    <w:p w14:paraId="315914A6" w14:textId="77777777" w:rsidR="00FC4F6C" w:rsidRPr="008434DB" w:rsidDel="00600172" w:rsidRDefault="00FC4F6C" w:rsidP="00600172">
      <w:pPr>
        <w:jc w:val="center"/>
        <w:rPr>
          <w:del w:id="1491" w:author="yushu chiang" w:date="2020-03-31T14:44:00Z"/>
          <w:rFonts w:ascii="標楷體" w:eastAsia="標楷體" w:hAnsi="標楷體"/>
        </w:rPr>
        <w:pPrChange w:id="1492" w:author="yushu chiang" w:date="2020-03-31T14:44:00Z">
          <w:pPr>
            <w:spacing w:line="360" w:lineRule="auto"/>
          </w:pPr>
        </w:pPrChange>
      </w:pPr>
      <w:del w:id="1493" w:author="yushu chiang" w:date="2020-03-31T14:44:00Z">
        <w:r w:rsidRPr="008434DB" w:rsidDel="00600172">
          <w:rPr>
            <w:rFonts w:ascii="標楷體" w:eastAsia="標楷體" w:hAnsi="標楷體" w:hint="eastAsia"/>
            <w:b/>
            <w:bCs/>
          </w:rPr>
          <w:delText>基本測量</w:delText>
        </w:r>
        <w:r w:rsidDel="00600172">
          <w:rPr>
            <w:rFonts w:ascii="標楷體" w:eastAsia="標楷體" w:hAnsi="標楷體" w:hint="eastAsia"/>
            <w:b/>
            <w:bCs/>
          </w:rPr>
          <w:delText>和</w:delText>
        </w:r>
        <w:r w:rsidDel="00600172">
          <w:rPr>
            <w:rFonts w:ascii="標楷體" w:eastAsia="標楷體" w:hAnsi="標楷體" w:hint="eastAsia"/>
            <w:b/>
          </w:rPr>
          <w:delText>選填計分</w:delText>
        </w:r>
      </w:del>
    </w:p>
    <w:tbl>
      <w:tblPr>
        <w:tblStyle w:val="a7"/>
        <w:tblW w:w="5343" w:type="pct"/>
        <w:tblInd w:w="-289" w:type="dxa"/>
        <w:tblLook w:val="04A0" w:firstRow="1" w:lastRow="0" w:firstColumn="1" w:lastColumn="0" w:noHBand="0" w:noVBand="1"/>
      </w:tblPr>
      <w:tblGrid>
        <w:gridCol w:w="1279"/>
        <w:gridCol w:w="1418"/>
        <w:gridCol w:w="1700"/>
        <w:gridCol w:w="1700"/>
        <w:gridCol w:w="1700"/>
        <w:gridCol w:w="1559"/>
        <w:gridCol w:w="1843"/>
      </w:tblGrid>
      <w:tr w:rsidR="00FC4F6C" w:rsidRPr="008434DB" w:rsidDel="00600172" w14:paraId="2CB896F3" w14:textId="77777777" w:rsidTr="00FC4F6C">
        <w:trPr>
          <w:trHeight w:val="355"/>
          <w:del w:id="1494" w:author="yushu chiang" w:date="2020-03-31T14:44:00Z"/>
        </w:trPr>
        <w:tc>
          <w:tcPr>
            <w:tcW w:w="571" w:type="pct"/>
          </w:tcPr>
          <w:p w14:paraId="4179FC6C" w14:textId="77777777" w:rsidR="00FC4F6C" w:rsidRPr="008434DB" w:rsidDel="00600172" w:rsidRDefault="00FC4F6C" w:rsidP="00600172">
            <w:pPr>
              <w:jc w:val="center"/>
              <w:rPr>
                <w:del w:id="1495" w:author="yushu chiang" w:date="2020-03-31T14:44:00Z"/>
                <w:rFonts w:ascii="標楷體" w:eastAsia="標楷體" w:hAnsi="標楷體"/>
              </w:rPr>
              <w:pPrChange w:id="1496" w:author="yushu chiang" w:date="2020-03-31T14:44:00Z">
                <w:pPr/>
              </w:pPrChange>
            </w:pPr>
          </w:p>
        </w:tc>
        <w:tc>
          <w:tcPr>
            <w:tcW w:w="633" w:type="pct"/>
          </w:tcPr>
          <w:p w14:paraId="7FD58616" w14:textId="77777777" w:rsidR="00FC4F6C" w:rsidRPr="00067BE6" w:rsidDel="00600172" w:rsidRDefault="00FC4F6C" w:rsidP="00600172">
            <w:pPr>
              <w:jc w:val="center"/>
              <w:rPr>
                <w:del w:id="1497" w:author="yushu chiang" w:date="2020-03-31T14:44:00Z"/>
                <w:rFonts w:ascii="Times New Roman" w:eastAsia="標楷體" w:hAnsi="Times New Roman"/>
                <w:sz w:val="22"/>
              </w:rPr>
              <w:pPrChange w:id="1498" w:author="yushu chiang" w:date="2020-03-31T14:44:00Z">
                <w:pPr>
                  <w:jc w:val="center"/>
                </w:pPr>
              </w:pPrChange>
            </w:pPr>
            <w:del w:id="1499" w:author="yushu chiang" w:date="2020-03-31T14:44:00Z">
              <w:r w:rsidDel="00600172">
                <w:rPr>
                  <w:rFonts w:ascii="Times New Roman" w:eastAsia="標楷體" w:hAnsi="Times New Roman" w:hint="eastAsia"/>
                  <w:sz w:val="22"/>
                </w:rPr>
                <w:delText>總測量分數</w:delText>
              </w:r>
            </w:del>
          </w:p>
        </w:tc>
        <w:tc>
          <w:tcPr>
            <w:tcW w:w="759" w:type="pct"/>
          </w:tcPr>
          <w:p w14:paraId="3D85E571" w14:textId="77777777" w:rsidR="00FC4F6C" w:rsidRPr="00067BE6" w:rsidDel="00600172" w:rsidRDefault="00FC4F6C" w:rsidP="00600172">
            <w:pPr>
              <w:jc w:val="center"/>
              <w:rPr>
                <w:del w:id="1500" w:author="yushu chiang" w:date="2020-03-31T14:44:00Z"/>
                <w:rFonts w:ascii="Times New Roman" w:eastAsia="標楷體" w:hAnsi="Times New Roman"/>
                <w:sz w:val="22"/>
              </w:rPr>
              <w:pPrChange w:id="1501" w:author="yushu chiang" w:date="2020-03-31T14:44:00Z">
                <w:pPr>
                  <w:jc w:val="center"/>
                </w:pPr>
              </w:pPrChange>
            </w:pPr>
            <w:del w:id="1502" w:author="yushu chiang" w:date="2020-03-31T14:44:00Z">
              <w:r w:rsidDel="00600172">
                <w:rPr>
                  <w:rFonts w:ascii="Times New Roman" w:eastAsia="標楷體" w:hAnsi="Times New Roman" w:hint="eastAsia"/>
                  <w:sz w:val="22"/>
                </w:rPr>
                <w:delText>第一步平均時間</w:delText>
              </w:r>
            </w:del>
          </w:p>
        </w:tc>
        <w:tc>
          <w:tcPr>
            <w:tcW w:w="759" w:type="pct"/>
          </w:tcPr>
          <w:p w14:paraId="54BFE5CF" w14:textId="77777777" w:rsidR="00FC4F6C" w:rsidRPr="00067BE6" w:rsidDel="00600172" w:rsidRDefault="00FC4F6C" w:rsidP="00600172">
            <w:pPr>
              <w:jc w:val="center"/>
              <w:rPr>
                <w:del w:id="1503" w:author="yushu chiang" w:date="2020-03-31T14:44:00Z"/>
                <w:rFonts w:ascii="Times New Roman" w:eastAsia="標楷體" w:hAnsi="Times New Roman"/>
                <w:sz w:val="22"/>
              </w:rPr>
              <w:pPrChange w:id="1504" w:author="yushu chiang" w:date="2020-03-31T14:44:00Z">
                <w:pPr>
                  <w:jc w:val="center"/>
                </w:pPr>
              </w:pPrChange>
            </w:pPr>
            <w:del w:id="1505" w:author="yushu chiang" w:date="2020-03-31T14:44:00Z">
              <w:r w:rsidDel="00600172">
                <w:rPr>
                  <w:rFonts w:ascii="Times New Roman" w:eastAsia="標楷體" w:hAnsi="Times New Roman" w:hint="eastAsia"/>
                  <w:sz w:val="22"/>
                </w:rPr>
                <w:delText>每步所花時間比例</w:delText>
              </w:r>
            </w:del>
          </w:p>
        </w:tc>
        <w:tc>
          <w:tcPr>
            <w:tcW w:w="759" w:type="pct"/>
          </w:tcPr>
          <w:p w14:paraId="60E01428" w14:textId="77777777" w:rsidR="00FC4F6C" w:rsidRPr="00067BE6" w:rsidDel="00600172" w:rsidRDefault="00FC4F6C" w:rsidP="00600172">
            <w:pPr>
              <w:jc w:val="center"/>
              <w:rPr>
                <w:del w:id="1506" w:author="yushu chiang" w:date="2020-03-31T14:44:00Z"/>
                <w:rFonts w:ascii="Times New Roman" w:eastAsia="標楷體" w:hAnsi="Times New Roman"/>
                <w:sz w:val="22"/>
              </w:rPr>
              <w:pPrChange w:id="1507" w:author="yushu chiang" w:date="2020-03-31T14:44:00Z">
                <w:pPr>
                  <w:jc w:val="center"/>
                </w:pPr>
              </w:pPrChange>
            </w:pPr>
            <w:del w:id="1508" w:author="yushu chiang" w:date="2020-03-31T14:44:00Z">
              <w:r w:rsidDel="00600172">
                <w:rPr>
                  <w:rFonts w:ascii="Times New Roman" w:eastAsia="標楷體" w:hAnsi="Times New Roman" w:hint="eastAsia"/>
                  <w:sz w:val="22"/>
                </w:rPr>
                <w:delText>移動正確率比例</w:delText>
              </w:r>
            </w:del>
          </w:p>
        </w:tc>
        <w:tc>
          <w:tcPr>
            <w:tcW w:w="696" w:type="pct"/>
          </w:tcPr>
          <w:p w14:paraId="0F723A32" w14:textId="77777777" w:rsidR="00FC4F6C" w:rsidRPr="00067BE6" w:rsidDel="00600172" w:rsidRDefault="00FC4F6C" w:rsidP="00600172">
            <w:pPr>
              <w:jc w:val="center"/>
              <w:rPr>
                <w:del w:id="1509" w:author="yushu chiang" w:date="2020-03-31T14:44:00Z"/>
                <w:rFonts w:ascii="Times New Roman" w:eastAsia="標楷體" w:hAnsi="Times New Roman"/>
                <w:sz w:val="22"/>
              </w:rPr>
              <w:pPrChange w:id="1510" w:author="yushu chiang" w:date="2020-03-31T14:44:00Z">
                <w:pPr>
                  <w:jc w:val="center"/>
                </w:pPr>
              </w:pPrChange>
            </w:pPr>
            <w:del w:id="1511" w:author="yushu chiang" w:date="2020-03-31T14:44:00Z">
              <w:r w:rsidDel="00600172">
                <w:rPr>
                  <w:rFonts w:ascii="Times New Roman" w:eastAsia="標楷體" w:hAnsi="Times New Roman" w:hint="eastAsia"/>
                  <w:sz w:val="22"/>
                </w:rPr>
                <w:delText>犯規次數</w:delText>
              </w:r>
            </w:del>
          </w:p>
        </w:tc>
        <w:tc>
          <w:tcPr>
            <w:tcW w:w="823" w:type="pct"/>
          </w:tcPr>
          <w:p w14:paraId="2C2F46B7" w14:textId="77777777" w:rsidR="00FC4F6C" w:rsidRPr="00067BE6" w:rsidDel="00600172" w:rsidRDefault="00FC4F6C" w:rsidP="00600172">
            <w:pPr>
              <w:jc w:val="center"/>
              <w:rPr>
                <w:del w:id="1512" w:author="yushu chiang" w:date="2020-03-31T14:44:00Z"/>
                <w:rFonts w:ascii="Times New Roman" w:eastAsia="標楷體" w:hAnsi="Times New Roman"/>
                <w:sz w:val="22"/>
              </w:rPr>
              <w:pPrChange w:id="1513" w:author="yushu chiang" w:date="2020-03-31T14:44:00Z">
                <w:pPr>
                  <w:jc w:val="center"/>
                </w:pPr>
              </w:pPrChange>
            </w:pPr>
            <w:del w:id="1514" w:author="yushu chiang" w:date="2020-03-31T14:44:00Z">
              <w:r w:rsidDel="00600172">
                <w:rPr>
                  <w:rFonts w:ascii="Times New Roman" w:eastAsia="標楷體" w:hAnsi="Times New Roman" w:hint="eastAsia"/>
                  <w:sz w:val="22"/>
                </w:rPr>
                <w:delText>每題犯規次數比例</w:delText>
              </w:r>
            </w:del>
          </w:p>
        </w:tc>
      </w:tr>
      <w:tr w:rsidR="00FC4F6C" w:rsidRPr="008434DB" w:rsidDel="00600172" w14:paraId="39ED8B31" w14:textId="77777777" w:rsidTr="00FC4F6C">
        <w:trPr>
          <w:trHeight w:val="68"/>
          <w:del w:id="1515" w:author="yushu chiang" w:date="2020-03-31T14:44:00Z"/>
        </w:trPr>
        <w:tc>
          <w:tcPr>
            <w:tcW w:w="571" w:type="pct"/>
          </w:tcPr>
          <w:p w14:paraId="4083B228" w14:textId="77777777" w:rsidR="00FC4F6C" w:rsidRPr="008434DB" w:rsidDel="00600172" w:rsidRDefault="00FC4F6C" w:rsidP="00600172">
            <w:pPr>
              <w:jc w:val="center"/>
              <w:rPr>
                <w:del w:id="1516" w:author="yushu chiang" w:date="2020-03-31T14:44:00Z"/>
                <w:rFonts w:ascii="標楷體" w:eastAsia="標楷體" w:hAnsi="標楷體"/>
                <w:b/>
              </w:rPr>
              <w:pPrChange w:id="1517" w:author="yushu chiang" w:date="2020-03-31T14:44:00Z">
                <w:pPr/>
              </w:pPrChange>
            </w:pPr>
            <w:del w:id="1518" w:author="yushu chiang" w:date="2020-03-31T14:44:00Z">
              <w:r w:rsidRPr="008434DB" w:rsidDel="00600172">
                <w:rPr>
                  <w:rFonts w:ascii="標楷體" w:eastAsia="標楷體" w:hAnsi="標楷體" w:hint="eastAsia"/>
                  <w:b/>
                </w:rPr>
                <w:delText>原始分數</w:delText>
              </w:r>
            </w:del>
          </w:p>
        </w:tc>
        <w:tc>
          <w:tcPr>
            <w:tcW w:w="633" w:type="pct"/>
          </w:tcPr>
          <w:p w14:paraId="1756861F" w14:textId="77777777" w:rsidR="00FC4F6C" w:rsidRPr="008434DB" w:rsidDel="00600172" w:rsidRDefault="00FC4F6C" w:rsidP="00600172">
            <w:pPr>
              <w:jc w:val="center"/>
              <w:rPr>
                <w:del w:id="1519" w:author="yushu chiang" w:date="2020-03-31T14:44:00Z"/>
                <w:rFonts w:ascii="標楷體" w:eastAsia="標楷體" w:hAnsi="標楷體"/>
              </w:rPr>
              <w:pPrChange w:id="1520" w:author="yushu chiang" w:date="2020-03-31T14:44:00Z">
                <w:pPr/>
              </w:pPrChange>
            </w:pPr>
          </w:p>
        </w:tc>
        <w:tc>
          <w:tcPr>
            <w:tcW w:w="759" w:type="pct"/>
          </w:tcPr>
          <w:p w14:paraId="6D6401B7" w14:textId="77777777" w:rsidR="00FC4F6C" w:rsidRPr="008434DB" w:rsidDel="00600172" w:rsidRDefault="00FC4F6C" w:rsidP="00600172">
            <w:pPr>
              <w:jc w:val="center"/>
              <w:rPr>
                <w:del w:id="1521" w:author="yushu chiang" w:date="2020-03-31T14:44:00Z"/>
                <w:rFonts w:ascii="標楷體" w:eastAsia="標楷體" w:hAnsi="標楷體"/>
              </w:rPr>
              <w:pPrChange w:id="1522" w:author="yushu chiang" w:date="2020-03-31T14:44:00Z">
                <w:pPr/>
              </w:pPrChange>
            </w:pPr>
          </w:p>
        </w:tc>
        <w:tc>
          <w:tcPr>
            <w:tcW w:w="759" w:type="pct"/>
          </w:tcPr>
          <w:p w14:paraId="30A2BB00" w14:textId="77777777" w:rsidR="00FC4F6C" w:rsidRPr="008434DB" w:rsidDel="00600172" w:rsidRDefault="00FC4F6C" w:rsidP="00600172">
            <w:pPr>
              <w:jc w:val="center"/>
              <w:rPr>
                <w:del w:id="1523" w:author="yushu chiang" w:date="2020-03-31T14:44:00Z"/>
                <w:rFonts w:ascii="標楷體" w:eastAsia="標楷體" w:hAnsi="標楷體"/>
              </w:rPr>
              <w:pPrChange w:id="1524" w:author="yushu chiang" w:date="2020-03-31T14:44:00Z">
                <w:pPr/>
              </w:pPrChange>
            </w:pPr>
          </w:p>
        </w:tc>
        <w:tc>
          <w:tcPr>
            <w:tcW w:w="759" w:type="pct"/>
          </w:tcPr>
          <w:p w14:paraId="6DECA9AB" w14:textId="77777777" w:rsidR="00FC4F6C" w:rsidRPr="008434DB" w:rsidDel="00600172" w:rsidRDefault="00FC4F6C" w:rsidP="00600172">
            <w:pPr>
              <w:jc w:val="center"/>
              <w:rPr>
                <w:del w:id="1525" w:author="yushu chiang" w:date="2020-03-31T14:44:00Z"/>
                <w:rFonts w:ascii="標楷體" w:eastAsia="標楷體" w:hAnsi="標楷體"/>
              </w:rPr>
              <w:pPrChange w:id="1526" w:author="yushu chiang" w:date="2020-03-31T14:44:00Z">
                <w:pPr/>
              </w:pPrChange>
            </w:pPr>
          </w:p>
        </w:tc>
        <w:tc>
          <w:tcPr>
            <w:tcW w:w="696" w:type="pct"/>
          </w:tcPr>
          <w:p w14:paraId="2B35E794" w14:textId="77777777" w:rsidR="00FC4F6C" w:rsidRPr="008434DB" w:rsidDel="00600172" w:rsidRDefault="00FC4F6C" w:rsidP="00600172">
            <w:pPr>
              <w:jc w:val="center"/>
              <w:rPr>
                <w:del w:id="1527" w:author="yushu chiang" w:date="2020-03-31T14:44:00Z"/>
                <w:rFonts w:ascii="標楷體" w:eastAsia="標楷體" w:hAnsi="標楷體"/>
              </w:rPr>
              <w:pPrChange w:id="1528" w:author="yushu chiang" w:date="2020-03-31T14:44:00Z">
                <w:pPr/>
              </w:pPrChange>
            </w:pPr>
          </w:p>
        </w:tc>
        <w:tc>
          <w:tcPr>
            <w:tcW w:w="823" w:type="pct"/>
          </w:tcPr>
          <w:p w14:paraId="4E01E651" w14:textId="77777777" w:rsidR="00FC4F6C" w:rsidRPr="008434DB" w:rsidDel="00600172" w:rsidRDefault="00FC4F6C" w:rsidP="00600172">
            <w:pPr>
              <w:jc w:val="center"/>
              <w:rPr>
                <w:del w:id="1529" w:author="yushu chiang" w:date="2020-03-31T14:44:00Z"/>
                <w:rFonts w:ascii="標楷體" w:eastAsia="標楷體" w:hAnsi="標楷體"/>
              </w:rPr>
              <w:pPrChange w:id="1530" w:author="yushu chiang" w:date="2020-03-31T14:44:00Z">
                <w:pPr/>
              </w:pPrChange>
            </w:pPr>
          </w:p>
        </w:tc>
      </w:tr>
      <w:tr w:rsidR="00FC4F6C" w:rsidRPr="008434DB" w:rsidDel="00600172" w14:paraId="1D49A832" w14:textId="77777777" w:rsidTr="00FC4F6C">
        <w:trPr>
          <w:trHeight w:val="98"/>
          <w:del w:id="1531" w:author="yushu chiang" w:date="2020-03-31T14:44:00Z"/>
        </w:trPr>
        <w:tc>
          <w:tcPr>
            <w:tcW w:w="571" w:type="pct"/>
          </w:tcPr>
          <w:p w14:paraId="6901A181" w14:textId="77777777" w:rsidR="00FC4F6C" w:rsidRPr="008434DB" w:rsidDel="00600172" w:rsidRDefault="00FC4F6C" w:rsidP="00600172">
            <w:pPr>
              <w:jc w:val="center"/>
              <w:rPr>
                <w:del w:id="1532" w:author="yushu chiang" w:date="2020-03-31T14:44:00Z"/>
                <w:rFonts w:ascii="標楷體" w:eastAsia="標楷體" w:hAnsi="標楷體"/>
                <w:b/>
              </w:rPr>
              <w:pPrChange w:id="1533" w:author="yushu chiang" w:date="2020-03-31T14:44:00Z">
                <w:pPr/>
              </w:pPrChange>
            </w:pPr>
            <w:del w:id="1534" w:author="yushu chiang" w:date="2020-03-31T14:44:00Z">
              <w:r w:rsidRPr="008434DB" w:rsidDel="00600172">
                <w:rPr>
                  <w:rFonts w:ascii="標楷體" w:eastAsia="標楷體" w:hAnsi="標楷體" w:hint="eastAsia"/>
                  <w:b/>
                </w:rPr>
                <w:delText>量尺分數</w:delText>
              </w:r>
            </w:del>
          </w:p>
        </w:tc>
        <w:tc>
          <w:tcPr>
            <w:tcW w:w="633" w:type="pct"/>
          </w:tcPr>
          <w:p w14:paraId="7E9DAF5F" w14:textId="77777777" w:rsidR="00FC4F6C" w:rsidRPr="008434DB" w:rsidDel="00600172" w:rsidRDefault="00FC4F6C" w:rsidP="00600172">
            <w:pPr>
              <w:jc w:val="center"/>
              <w:rPr>
                <w:del w:id="1535" w:author="yushu chiang" w:date="2020-03-31T14:44:00Z"/>
                <w:rFonts w:ascii="標楷體" w:eastAsia="標楷體" w:hAnsi="標楷體"/>
              </w:rPr>
              <w:pPrChange w:id="1536" w:author="yushu chiang" w:date="2020-03-31T14:44:00Z">
                <w:pPr/>
              </w:pPrChange>
            </w:pPr>
          </w:p>
        </w:tc>
        <w:tc>
          <w:tcPr>
            <w:tcW w:w="759" w:type="pct"/>
          </w:tcPr>
          <w:p w14:paraId="025DC3BB" w14:textId="77777777" w:rsidR="00FC4F6C" w:rsidRPr="008434DB" w:rsidDel="00600172" w:rsidRDefault="00FC4F6C" w:rsidP="00600172">
            <w:pPr>
              <w:jc w:val="center"/>
              <w:rPr>
                <w:del w:id="1537" w:author="yushu chiang" w:date="2020-03-31T14:44:00Z"/>
                <w:rFonts w:ascii="標楷體" w:eastAsia="標楷體" w:hAnsi="標楷體"/>
              </w:rPr>
              <w:pPrChange w:id="1538" w:author="yushu chiang" w:date="2020-03-31T14:44:00Z">
                <w:pPr/>
              </w:pPrChange>
            </w:pPr>
          </w:p>
        </w:tc>
        <w:tc>
          <w:tcPr>
            <w:tcW w:w="759" w:type="pct"/>
          </w:tcPr>
          <w:p w14:paraId="622A85EB" w14:textId="77777777" w:rsidR="00FC4F6C" w:rsidRPr="008434DB" w:rsidDel="00600172" w:rsidRDefault="00FC4F6C" w:rsidP="00600172">
            <w:pPr>
              <w:jc w:val="center"/>
              <w:rPr>
                <w:del w:id="1539" w:author="yushu chiang" w:date="2020-03-31T14:44:00Z"/>
                <w:rFonts w:ascii="標楷體" w:eastAsia="標楷體" w:hAnsi="標楷體"/>
              </w:rPr>
              <w:pPrChange w:id="1540" w:author="yushu chiang" w:date="2020-03-31T14:44:00Z">
                <w:pPr/>
              </w:pPrChange>
            </w:pPr>
          </w:p>
        </w:tc>
        <w:tc>
          <w:tcPr>
            <w:tcW w:w="759" w:type="pct"/>
          </w:tcPr>
          <w:p w14:paraId="14606FED" w14:textId="77777777" w:rsidR="00FC4F6C" w:rsidRPr="008434DB" w:rsidDel="00600172" w:rsidRDefault="00FC4F6C" w:rsidP="00600172">
            <w:pPr>
              <w:jc w:val="center"/>
              <w:rPr>
                <w:del w:id="1541" w:author="yushu chiang" w:date="2020-03-31T14:44:00Z"/>
                <w:rFonts w:ascii="標楷體" w:eastAsia="標楷體" w:hAnsi="標楷體"/>
              </w:rPr>
              <w:pPrChange w:id="1542" w:author="yushu chiang" w:date="2020-03-31T14:44:00Z">
                <w:pPr/>
              </w:pPrChange>
            </w:pPr>
          </w:p>
        </w:tc>
        <w:tc>
          <w:tcPr>
            <w:tcW w:w="696" w:type="pct"/>
          </w:tcPr>
          <w:p w14:paraId="52B2A2A0" w14:textId="77777777" w:rsidR="00FC4F6C" w:rsidRPr="008434DB" w:rsidDel="00600172" w:rsidRDefault="00FC4F6C" w:rsidP="00600172">
            <w:pPr>
              <w:jc w:val="center"/>
              <w:rPr>
                <w:del w:id="1543" w:author="yushu chiang" w:date="2020-03-31T14:44:00Z"/>
                <w:rFonts w:ascii="標楷體" w:eastAsia="標楷體" w:hAnsi="標楷體"/>
              </w:rPr>
              <w:pPrChange w:id="1544" w:author="yushu chiang" w:date="2020-03-31T14:44:00Z">
                <w:pPr/>
              </w:pPrChange>
            </w:pPr>
          </w:p>
        </w:tc>
        <w:tc>
          <w:tcPr>
            <w:tcW w:w="823" w:type="pct"/>
          </w:tcPr>
          <w:p w14:paraId="2A15B190" w14:textId="77777777" w:rsidR="00FC4F6C" w:rsidRPr="008434DB" w:rsidDel="00600172" w:rsidRDefault="00FC4F6C" w:rsidP="00600172">
            <w:pPr>
              <w:jc w:val="center"/>
              <w:rPr>
                <w:del w:id="1545" w:author="yushu chiang" w:date="2020-03-31T14:44:00Z"/>
                <w:rFonts w:ascii="標楷體" w:eastAsia="標楷體" w:hAnsi="標楷體"/>
              </w:rPr>
              <w:pPrChange w:id="1546" w:author="yushu chiang" w:date="2020-03-31T14:44:00Z">
                <w:pPr/>
              </w:pPrChange>
            </w:pPr>
          </w:p>
        </w:tc>
      </w:tr>
    </w:tbl>
    <w:p w14:paraId="2DC65990" w14:textId="77777777" w:rsidR="006C48E1" w:rsidRPr="00067BE6" w:rsidDel="00600172" w:rsidRDefault="006C48E1" w:rsidP="00600172">
      <w:pPr>
        <w:jc w:val="center"/>
        <w:rPr>
          <w:del w:id="1547" w:author="yushu chiang" w:date="2020-03-31T14:44:00Z"/>
          <w:rFonts w:ascii="標楷體" w:eastAsia="標楷體" w:hAnsi="標楷體"/>
          <w:b/>
          <w:sz w:val="10"/>
          <w:szCs w:val="10"/>
        </w:rPr>
        <w:pPrChange w:id="1548" w:author="yushu chiang" w:date="2020-03-31T14:44:00Z">
          <w:pPr/>
        </w:pPrChange>
      </w:pPr>
    </w:p>
    <w:p w14:paraId="2D66A329" w14:textId="77777777" w:rsidR="006C48E1" w:rsidRPr="00566EED" w:rsidDel="00600172" w:rsidRDefault="006C48E1" w:rsidP="00600172">
      <w:pPr>
        <w:jc w:val="center"/>
        <w:rPr>
          <w:del w:id="1549" w:author="yushu chiang" w:date="2020-03-31T14:44:00Z"/>
          <w:rFonts w:ascii="標楷體" w:eastAsia="標楷體" w:hAnsi="標楷體"/>
        </w:rPr>
        <w:pPrChange w:id="1550" w:author="yushu chiang" w:date="2020-03-31T14:44:00Z">
          <w:pPr/>
        </w:pPrChange>
      </w:pPr>
      <w:del w:id="1551" w:author="yushu chiang" w:date="2020-01-15T16:21:00Z">
        <w:r w:rsidRPr="00566EED" w:rsidDel="005A0BF3">
          <w:rPr>
            <w:rFonts w:ascii="標楷體" w:eastAsia="標楷體" w:hAnsi="標楷體" w:hint="eastAsia"/>
            <w:b/>
          </w:rPr>
          <w:delText>評語與建議</w:delText>
        </w:r>
      </w:del>
      <w:del w:id="1552" w:author="yushu chiang" w:date="2020-03-31T14:44:00Z">
        <w:r w:rsidRPr="00566EED" w:rsidDel="00600172">
          <w:rPr>
            <w:rFonts w:ascii="標楷體" w:eastAsia="標楷體" w:hAnsi="標楷體" w:hint="eastAsia"/>
            <w:b/>
          </w:rPr>
          <w:delText>:</w:delText>
        </w:r>
      </w:del>
    </w:p>
    <w:p w14:paraId="558E1810" w14:textId="77777777" w:rsidR="006C48E1" w:rsidDel="00600172" w:rsidRDefault="006C48E1" w:rsidP="00600172">
      <w:pPr>
        <w:jc w:val="center"/>
        <w:rPr>
          <w:del w:id="1553" w:author="yushu chiang" w:date="2020-03-31T14:44:00Z"/>
        </w:rPr>
        <w:pPrChange w:id="1554" w:author="yushu chiang" w:date="2020-03-31T14:44:00Z">
          <w:pPr/>
        </w:pPrChange>
      </w:pPr>
    </w:p>
    <w:p w14:paraId="473DF22F" w14:textId="77777777" w:rsidR="00AC46E4" w:rsidDel="00600172" w:rsidRDefault="00AC46E4" w:rsidP="00600172">
      <w:pPr>
        <w:jc w:val="center"/>
        <w:rPr>
          <w:del w:id="1555" w:author="yushu chiang" w:date="2020-03-31T14:44:00Z"/>
        </w:rPr>
        <w:pPrChange w:id="1556" w:author="yushu chiang" w:date="2020-03-31T14:44:00Z">
          <w:pPr/>
        </w:pPrChange>
      </w:pPr>
      <w:del w:id="1557" w:author="yushu chiang" w:date="2019-12-30T15:33:00Z">
        <w:r w:rsidDel="009871A1">
          <w:rPr>
            <w:rFonts w:hint="eastAsia"/>
            <w:noProof/>
          </w:rPr>
          <w:drawing>
            <wp:inline distT="0" distB="0" distL="0" distR="0" wp14:anchorId="5ABD96CD" wp14:editId="364F1376">
              <wp:extent cx="5274310" cy="3076575"/>
              <wp:effectExtent l="0" t="0" r="2540" b="9525"/>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p>
    <w:p w14:paraId="2E80BCC8" w14:textId="77777777" w:rsidR="006C48E1" w:rsidDel="00600172" w:rsidRDefault="006C48E1" w:rsidP="00600172">
      <w:pPr>
        <w:jc w:val="center"/>
        <w:rPr>
          <w:del w:id="1558" w:author="yushu chiang" w:date="2020-03-31T14:44:00Z"/>
        </w:rPr>
        <w:pPrChange w:id="1559" w:author="yushu chiang" w:date="2020-03-31T14:44:00Z">
          <w:pPr>
            <w:widowControl/>
          </w:pPr>
        </w:pPrChange>
      </w:pPr>
      <w:del w:id="1560" w:author="yushu chiang" w:date="2020-03-31T14:44:00Z">
        <w:r w:rsidDel="00600172">
          <w:br w:type="page"/>
        </w:r>
      </w:del>
    </w:p>
    <w:p w14:paraId="1BD717FB" w14:textId="77777777" w:rsidR="00A1430B" w:rsidRPr="008434DB" w:rsidDel="00600172" w:rsidRDefault="00A1430B" w:rsidP="00600172">
      <w:pPr>
        <w:jc w:val="center"/>
        <w:rPr>
          <w:del w:id="1561" w:author="yushu chiang" w:date="2020-03-31T14:44:00Z"/>
          <w:rFonts w:ascii="標楷體" w:eastAsia="標楷體" w:hAnsi="標楷體"/>
          <w:b/>
          <w:sz w:val="32"/>
          <w:szCs w:val="32"/>
        </w:rPr>
        <w:pPrChange w:id="1562" w:author="yushu chiang" w:date="2020-03-31T14:44:00Z">
          <w:pPr>
            <w:jc w:val="center"/>
          </w:pPr>
        </w:pPrChange>
      </w:pPr>
      <w:del w:id="1563"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25BFAB10" w14:textId="77777777" w:rsidR="00A1430B" w:rsidRPr="008434DB" w:rsidDel="00600172" w:rsidRDefault="00A1430B" w:rsidP="00600172">
      <w:pPr>
        <w:jc w:val="center"/>
        <w:rPr>
          <w:del w:id="1564" w:author="yushu chiang" w:date="2020-03-31T14:44:00Z"/>
          <w:rFonts w:ascii="標楷體" w:eastAsia="標楷體" w:hAnsi="標楷體"/>
          <w:b/>
        </w:rPr>
        <w:pPrChange w:id="1565" w:author="yushu chiang" w:date="2020-03-31T14:44:00Z">
          <w:pPr>
            <w:spacing w:line="360" w:lineRule="auto"/>
          </w:pPr>
        </w:pPrChange>
      </w:pPr>
      <w:del w:id="1566"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A1430B" w:rsidRPr="008434DB" w:rsidDel="00600172" w14:paraId="25AAC1A1" w14:textId="77777777" w:rsidTr="00A1430B">
        <w:trPr>
          <w:trHeight w:val="339"/>
          <w:del w:id="1567" w:author="yushu chiang" w:date="2020-03-31T14:44:00Z"/>
        </w:trPr>
        <w:tc>
          <w:tcPr>
            <w:tcW w:w="554" w:type="pct"/>
          </w:tcPr>
          <w:p w14:paraId="4512451A" w14:textId="77777777" w:rsidR="00A1430B" w:rsidRPr="008434DB" w:rsidDel="00600172" w:rsidRDefault="00A1430B" w:rsidP="00600172">
            <w:pPr>
              <w:jc w:val="center"/>
              <w:rPr>
                <w:del w:id="1568" w:author="yushu chiang" w:date="2020-03-31T14:44:00Z"/>
                <w:rFonts w:ascii="標楷體" w:eastAsia="標楷體" w:hAnsi="標楷體"/>
                <w:b/>
              </w:rPr>
              <w:pPrChange w:id="1569" w:author="yushu chiang" w:date="2020-03-31T14:44:00Z">
                <w:pPr/>
              </w:pPrChange>
            </w:pPr>
            <w:del w:id="1570" w:author="yushu chiang" w:date="2020-03-31T14:44:00Z">
              <w:r w:rsidRPr="008434DB" w:rsidDel="00600172">
                <w:rPr>
                  <w:rFonts w:ascii="標楷體" w:eastAsia="標楷體" w:hAnsi="標楷體" w:hint="eastAsia"/>
                  <w:b/>
                </w:rPr>
                <w:delText>編號:</w:delText>
              </w:r>
            </w:del>
          </w:p>
        </w:tc>
        <w:tc>
          <w:tcPr>
            <w:tcW w:w="953" w:type="pct"/>
          </w:tcPr>
          <w:p w14:paraId="68F1CA70" w14:textId="77777777" w:rsidR="00A1430B" w:rsidRPr="008434DB" w:rsidDel="00600172" w:rsidRDefault="00A1430B" w:rsidP="00600172">
            <w:pPr>
              <w:jc w:val="center"/>
              <w:rPr>
                <w:del w:id="1571" w:author="yushu chiang" w:date="2020-03-31T14:44:00Z"/>
                <w:rFonts w:ascii="標楷體" w:eastAsia="標楷體" w:hAnsi="標楷體"/>
                <w:b/>
              </w:rPr>
              <w:pPrChange w:id="1572" w:author="yushu chiang" w:date="2020-03-31T14:44:00Z">
                <w:pPr/>
              </w:pPrChange>
            </w:pPr>
          </w:p>
        </w:tc>
        <w:tc>
          <w:tcPr>
            <w:tcW w:w="715" w:type="pct"/>
          </w:tcPr>
          <w:p w14:paraId="1EF01C48" w14:textId="77777777" w:rsidR="00A1430B" w:rsidRPr="008434DB" w:rsidDel="00600172" w:rsidRDefault="00A1430B" w:rsidP="00600172">
            <w:pPr>
              <w:jc w:val="center"/>
              <w:rPr>
                <w:del w:id="1573" w:author="yushu chiang" w:date="2020-03-31T14:44:00Z"/>
                <w:rFonts w:ascii="標楷體" w:eastAsia="標楷體" w:hAnsi="標楷體"/>
                <w:b/>
              </w:rPr>
              <w:pPrChange w:id="1574" w:author="yushu chiang" w:date="2020-03-31T14:44:00Z">
                <w:pPr/>
              </w:pPrChange>
            </w:pPr>
            <w:del w:id="1575" w:author="yushu chiang" w:date="2020-03-31T14:44:00Z">
              <w:r w:rsidRPr="008434DB" w:rsidDel="00600172">
                <w:rPr>
                  <w:rFonts w:ascii="標楷體" w:eastAsia="標楷體" w:hAnsi="標楷體" w:hint="eastAsia"/>
                  <w:b/>
                </w:rPr>
                <w:delText>性別:</w:delText>
              </w:r>
            </w:del>
          </w:p>
        </w:tc>
        <w:tc>
          <w:tcPr>
            <w:tcW w:w="935" w:type="pct"/>
          </w:tcPr>
          <w:p w14:paraId="7C79B7B7" w14:textId="77777777" w:rsidR="00A1430B" w:rsidRPr="008434DB" w:rsidDel="00600172" w:rsidRDefault="00A1430B" w:rsidP="00600172">
            <w:pPr>
              <w:jc w:val="center"/>
              <w:rPr>
                <w:del w:id="1576" w:author="yushu chiang" w:date="2020-03-31T14:44:00Z"/>
                <w:rFonts w:ascii="標楷體" w:eastAsia="標楷體" w:hAnsi="標楷體"/>
                <w:b/>
              </w:rPr>
              <w:pPrChange w:id="1577" w:author="yushu chiang" w:date="2020-03-31T14:44:00Z">
                <w:pPr/>
              </w:pPrChange>
            </w:pPr>
          </w:p>
        </w:tc>
        <w:tc>
          <w:tcPr>
            <w:tcW w:w="922" w:type="pct"/>
          </w:tcPr>
          <w:p w14:paraId="6489E535" w14:textId="77777777" w:rsidR="00A1430B" w:rsidRPr="008434DB" w:rsidDel="00600172" w:rsidRDefault="00A1430B" w:rsidP="00600172">
            <w:pPr>
              <w:jc w:val="center"/>
              <w:rPr>
                <w:del w:id="1578" w:author="yushu chiang" w:date="2020-03-31T14:44:00Z"/>
                <w:rFonts w:ascii="標楷體" w:eastAsia="標楷體" w:hAnsi="標楷體"/>
                <w:b/>
              </w:rPr>
              <w:pPrChange w:id="1579" w:author="yushu chiang" w:date="2020-03-31T14:44:00Z">
                <w:pPr/>
              </w:pPrChange>
            </w:pPr>
            <w:del w:id="1580" w:author="yushu chiang" w:date="2020-03-31T14:44:00Z">
              <w:r w:rsidRPr="008434DB" w:rsidDel="00600172">
                <w:rPr>
                  <w:rFonts w:ascii="標楷體" w:eastAsia="標楷體" w:hAnsi="標楷體" w:hint="eastAsia"/>
                  <w:b/>
                </w:rPr>
                <w:delText>測驗時間:</w:delText>
              </w:r>
            </w:del>
          </w:p>
        </w:tc>
        <w:tc>
          <w:tcPr>
            <w:tcW w:w="921" w:type="pct"/>
          </w:tcPr>
          <w:p w14:paraId="192B1AAB" w14:textId="77777777" w:rsidR="00A1430B" w:rsidRPr="008434DB" w:rsidDel="00600172" w:rsidRDefault="00A1430B" w:rsidP="00600172">
            <w:pPr>
              <w:jc w:val="center"/>
              <w:rPr>
                <w:del w:id="1581" w:author="yushu chiang" w:date="2020-03-31T14:44:00Z"/>
                <w:rFonts w:ascii="標楷體" w:eastAsia="標楷體" w:hAnsi="標楷體"/>
                <w:b/>
              </w:rPr>
              <w:pPrChange w:id="1582" w:author="yushu chiang" w:date="2020-03-31T14:44:00Z">
                <w:pPr/>
              </w:pPrChange>
            </w:pPr>
          </w:p>
        </w:tc>
      </w:tr>
      <w:tr w:rsidR="00A1430B" w:rsidRPr="008434DB" w:rsidDel="00600172" w14:paraId="672DCD08" w14:textId="77777777" w:rsidTr="00A1430B">
        <w:trPr>
          <w:trHeight w:val="325"/>
          <w:del w:id="1583" w:author="yushu chiang" w:date="2020-03-31T14:44:00Z"/>
        </w:trPr>
        <w:tc>
          <w:tcPr>
            <w:tcW w:w="554" w:type="pct"/>
          </w:tcPr>
          <w:p w14:paraId="22D2F71C" w14:textId="77777777" w:rsidR="00A1430B" w:rsidRPr="008434DB" w:rsidDel="00600172" w:rsidRDefault="00A1430B" w:rsidP="00600172">
            <w:pPr>
              <w:jc w:val="center"/>
              <w:rPr>
                <w:del w:id="1584" w:author="yushu chiang" w:date="2020-03-31T14:44:00Z"/>
                <w:rFonts w:ascii="標楷體" w:eastAsia="標楷體" w:hAnsi="標楷體"/>
                <w:b/>
              </w:rPr>
              <w:pPrChange w:id="1585" w:author="yushu chiang" w:date="2020-03-31T14:44:00Z">
                <w:pPr/>
              </w:pPrChange>
            </w:pPr>
            <w:del w:id="1586" w:author="yushu chiang" w:date="2020-03-31T14:44:00Z">
              <w:r w:rsidRPr="008434DB" w:rsidDel="00600172">
                <w:rPr>
                  <w:rFonts w:ascii="標楷體" w:eastAsia="標楷體" w:hAnsi="標楷體" w:hint="eastAsia"/>
                  <w:b/>
                </w:rPr>
                <w:delText>姓名:</w:delText>
              </w:r>
            </w:del>
          </w:p>
        </w:tc>
        <w:tc>
          <w:tcPr>
            <w:tcW w:w="953" w:type="pct"/>
          </w:tcPr>
          <w:p w14:paraId="125EBACD" w14:textId="77777777" w:rsidR="00A1430B" w:rsidRPr="008434DB" w:rsidDel="00600172" w:rsidRDefault="00A1430B" w:rsidP="00600172">
            <w:pPr>
              <w:jc w:val="center"/>
              <w:rPr>
                <w:del w:id="1587" w:author="yushu chiang" w:date="2020-03-31T14:44:00Z"/>
                <w:rFonts w:ascii="標楷體" w:eastAsia="標楷體" w:hAnsi="標楷體"/>
                <w:b/>
              </w:rPr>
              <w:pPrChange w:id="1588" w:author="yushu chiang" w:date="2020-03-31T14:44:00Z">
                <w:pPr/>
              </w:pPrChange>
            </w:pPr>
          </w:p>
        </w:tc>
        <w:tc>
          <w:tcPr>
            <w:tcW w:w="715" w:type="pct"/>
          </w:tcPr>
          <w:p w14:paraId="573104D7" w14:textId="77777777" w:rsidR="00A1430B" w:rsidRPr="008434DB" w:rsidDel="00600172" w:rsidRDefault="00A1430B" w:rsidP="00600172">
            <w:pPr>
              <w:jc w:val="center"/>
              <w:rPr>
                <w:del w:id="1589" w:author="yushu chiang" w:date="2020-03-31T14:44:00Z"/>
                <w:rFonts w:ascii="標楷體" w:eastAsia="標楷體" w:hAnsi="標楷體"/>
                <w:b/>
              </w:rPr>
              <w:pPrChange w:id="1590" w:author="yushu chiang" w:date="2020-03-31T14:44:00Z">
                <w:pPr/>
              </w:pPrChange>
            </w:pPr>
            <w:del w:id="1591" w:author="yushu chiang" w:date="2020-03-31T14:44:00Z">
              <w:r w:rsidRPr="008434DB" w:rsidDel="00600172">
                <w:rPr>
                  <w:rFonts w:ascii="標楷體" w:eastAsia="標楷體" w:hAnsi="標楷體" w:hint="eastAsia"/>
                  <w:b/>
                </w:rPr>
                <w:delText>慣用手</w:delText>
              </w:r>
            </w:del>
          </w:p>
        </w:tc>
        <w:tc>
          <w:tcPr>
            <w:tcW w:w="935" w:type="pct"/>
          </w:tcPr>
          <w:p w14:paraId="0E93990E" w14:textId="77777777" w:rsidR="00A1430B" w:rsidRPr="008434DB" w:rsidDel="00600172" w:rsidRDefault="00A1430B" w:rsidP="00600172">
            <w:pPr>
              <w:jc w:val="center"/>
              <w:rPr>
                <w:del w:id="1592" w:author="yushu chiang" w:date="2020-03-31T14:44:00Z"/>
                <w:rFonts w:ascii="標楷體" w:eastAsia="標楷體" w:hAnsi="標楷體"/>
                <w:b/>
              </w:rPr>
              <w:pPrChange w:id="1593" w:author="yushu chiang" w:date="2020-03-31T14:44:00Z">
                <w:pPr/>
              </w:pPrChange>
            </w:pPr>
          </w:p>
        </w:tc>
        <w:tc>
          <w:tcPr>
            <w:tcW w:w="922" w:type="pct"/>
          </w:tcPr>
          <w:p w14:paraId="4F63659B" w14:textId="77777777" w:rsidR="00A1430B" w:rsidRPr="008434DB" w:rsidDel="00600172" w:rsidRDefault="00A1430B" w:rsidP="00600172">
            <w:pPr>
              <w:jc w:val="center"/>
              <w:rPr>
                <w:del w:id="1594" w:author="yushu chiang" w:date="2020-03-31T14:44:00Z"/>
                <w:rFonts w:ascii="標楷體" w:eastAsia="標楷體" w:hAnsi="標楷體"/>
                <w:b/>
              </w:rPr>
              <w:pPrChange w:id="1595" w:author="yushu chiang" w:date="2020-03-31T14:44:00Z">
                <w:pPr/>
              </w:pPrChange>
            </w:pPr>
            <w:del w:id="1596" w:author="yushu chiang" w:date="2020-03-31T14:44:00Z">
              <w:r w:rsidRPr="008434DB" w:rsidDel="00600172">
                <w:rPr>
                  <w:rFonts w:ascii="標楷體" w:eastAsia="標楷體" w:hAnsi="標楷體" w:hint="eastAsia"/>
                  <w:b/>
                </w:rPr>
                <w:delText>出生年月日:</w:delText>
              </w:r>
            </w:del>
          </w:p>
        </w:tc>
        <w:tc>
          <w:tcPr>
            <w:tcW w:w="921" w:type="pct"/>
          </w:tcPr>
          <w:p w14:paraId="333DDC00" w14:textId="77777777" w:rsidR="00A1430B" w:rsidRPr="008434DB" w:rsidDel="00600172" w:rsidRDefault="00A1430B" w:rsidP="00600172">
            <w:pPr>
              <w:jc w:val="center"/>
              <w:rPr>
                <w:del w:id="1597" w:author="yushu chiang" w:date="2020-03-31T14:44:00Z"/>
                <w:rFonts w:ascii="標楷體" w:eastAsia="標楷體" w:hAnsi="標楷體"/>
                <w:b/>
              </w:rPr>
              <w:pPrChange w:id="1598" w:author="yushu chiang" w:date="2020-03-31T14:44:00Z">
                <w:pPr/>
              </w:pPrChange>
            </w:pPr>
          </w:p>
        </w:tc>
      </w:tr>
      <w:tr w:rsidR="00A1430B" w:rsidRPr="008434DB" w:rsidDel="00600172" w14:paraId="5F66038D" w14:textId="77777777" w:rsidTr="00A1430B">
        <w:trPr>
          <w:trHeight w:val="339"/>
          <w:del w:id="1599" w:author="yushu chiang" w:date="2020-03-31T14:44:00Z"/>
        </w:trPr>
        <w:tc>
          <w:tcPr>
            <w:tcW w:w="554" w:type="pct"/>
          </w:tcPr>
          <w:p w14:paraId="631F8E5C" w14:textId="77777777" w:rsidR="00A1430B" w:rsidRPr="008434DB" w:rsidDel="00600172" w:rsidRDefault="00A1430B" w:rsidP="00600172">
            <w:pPr>
              <w:jc w:val="center"/>
              <w:rPr>
                <w:del w:id="1600" w:author="yushu chiang" w:date="2020-03-31T14:44:00Z"/>
                <w:rFonts w:ascii="標楷體" w:eastAsia="標楷體" w:hAnsi="標楷體"/>
                <w:b/>
              </w:rPr>
              <w:pPrChange w:id="1601" w:author="yushu chiang" w:date="2020-03-31T14:44:00Z">
                <w:pPr/>
              </w:pPrChange>
            </w:pPr>
            <w:del w:id="1602" w:author="yushu chiang" w:date="2020-03-31T14:44:00Z">
              <w:r w:rsidRPr="008434DB" w:rsidDel="00600172">
                <w:rPr>
                  <w:rFonts w:ascii="標楷體" w:eastAsia="標楷體" w:hAnsi="標楷體" w:hint="eastAsia"/>
                  <w:b/>
                </w:rPr>
                <w:delText>年齡</w:delText>
              </w:r>
            </w:del>
          </w:p>
        </w:tc>
        <w:tc>
          <w:tcPr>
            <w:tcW w:w="953" w:type="pct"/>
          </w:tcPr>
          <w:p w14:paraId="4CA55330" w14:textId="77777777" w:rsidR="00A1430B" w:rsidRPr="008434DB" w:rsidDel="00600172" w:rsidRDefault="00A1430B" w:rsidP="00600172">
            <w:pPr>
              <w:jc w:val="center"/>
              <w:rPr>
                <w:del w:id="1603" w:author="yushu chiang" w:date="2020-03-31T14:44:00Z"/>
                <w:rFonts w:ascii="標楷體" w:eastAsia="標楷體" w:hAnsi="標楷體"/>
                <w:b/>
              </w:rPr>
              <w:pPrChange w:id="1604" w:author="yushu chiang" w:date="2020-03-31T14:44:00Z">
                <w:pPr/>
              </w:pPrChange>
            </w:pPr>
          </w:p>
        </w:tc>
        <w:tc>
          <w:tcPr>
            <w:tcW w:w="715" w:type="pct"/>
          </w:tcPr>
          <w:p w14:paraId="7D752443" w14:textId="77777777" w:rsidR="00A1430B" w:rsidRPr="008434DB" w:rsidDel="00600172" w:rsidRDefault="00A1430B" w:rsidP="00600172">
            <w:pPr>
              <w:jc w:val="center"/>
              <w:rPr>
                <w:del w:id="1605" w:author="yushu chiang" w:date="2020-03-31T14:44:00Z"/>
                <w:rFonts w:ascii="標楷體" w:eastAsia="標楷體" w:hAnsi="標楷體"/>
                <w:b/>
              </w:rPr>
              <w:pPrChange w:id="1606" w:author="yushu chiang" w:date="2020-03-31T14:44:00Z">
                <w:pPr/>
              </w:pPrChange>
            </w:pPr>
            <w:del w:id="1607" w:author="yushu chiang" w:date="2020-03-31T14:44:00Z">
              <w:r w:rsidRPr="008434DB" w:rsidDel="00600172">
                <w:rPr>
                  <w:rFonts w:ascii="標楷體" w:eastAsia="標楷體" w:hAnsi="標楷體" w:hint="eastAsia"/>
                  <w:b/>
                </w:rPr>
                <w:delText>教育年</w:delText>
              </w:r>
            </w:del>
          </w:p>
        </w:tc>
        <w:tc>
          <w:tcPr>
            <w:tcW w:w="935" w:type="pct"/>
          </w:tcPr>
          <w:p w14:paraId="11FD17A7" w14:textId="77777777" w:rsidR="00A1430B" w:rsidRPr="008434DB" w:rsidDel="00600172" w:rsidRDefault="00A1430B" w:rsidP="00600172">
            <w:pPr>
              <w:jc w:val="center"/>
              <w:rPr>
                <w:del w:id="1608" w:author="yushu chiang" w:date="2020-03-31T14:44:00Z"/>
                <w:rFonts w:ascii="標楷體" w:eastAsia="標楷體" w:hAnsi="標楷體"/>
                <w:b/>
              </w:rPr>
              <w:pPrChange w:id="1609" w:author="yushu chiang" w:date="2020-03-31T14:44:00Z">
                <w:pPr/>
              </w:pPrChange>
            </w:pPr>
          </w:p>
        </w:tc>
        <w:tc>
          <w:tcPr>
            <w:tcW w:w="922" w:type="pct"/>
          </w:tcPr>
          <w:p w14:paraId="35811824" w14:textId="77777777" w:rsidR="00A1430B" w:rsidRPr="008434DB" w:rsidDel="00600172" w:rsidRDefault="00A1430B" w:rsidP="00600172">
            <w:pPr>
              <w:jc w:val="center"/>
              <w:rPr>
                <w:del w:id="1610" w:author="yushu chiang" w:date="2020-03-31T14:44:00Z"/>
                <w:rFonts w:ascii="標楷體" w:eastAsia="標楷體" w:hAnsi="標楷體"/>
                <w:b/>
              </w:rPr>
              <w:pPrChange w:id="1611" w:author="yushu chiang" w:date="2020-03-31T14:44:00Z">
                <w:pPr/>
              </w:pPrChange>
            </w:pPr>
            <w:del w:id="1612" w:author="yushu chiang" w:date="2020-03-31T14:44:00Z">
              <w:r w:rsidRPr="008434DB" w:rsidDel="00600172">
                <w:rPr>
                  <w:rFonts w:ascii="標楷體" w:eastAsia="標楷體" w:hAnsi="標楷體" w:hint="eastAsia"/>
                  <w:b/>
                </w:rPr>
                <w:delText>學校</w:delText>
              </w:r>
            </w:del>
          </w:p>
        </w:tc>
        <w:tc>
          <w:tcPr>
            <w:tcW w:w="921" w:type="pct"/>
          </w:tcPr>
          <w:p w14:paraId="3487F8F1" w14:textId="77777777" w:rsidR="00A1430B" w:rsidRPr="008434DB" w:rsidDel="00600172" w:rsidRDefault="00A1430B" w:rsidP="00600172">
            <w:pPr>
              <w:jc w:val="center"/>
              <w:rPr>
                <w:del w:id="1613" w:author="yushu chiang" w:date="2020-03-31T14:44:00Z"/>
                <w:rFonts w:ascii="標楷體" w:eastAsia="標楷體" w:hAnsi="標楷體"/>
                <w:b/>
              </w:rPr>
              <w:pPrChange w:id="1614" w:author="yushu chiang" w:date="2020-03-31T14:44:00Z">
                <w:pPr/>
              </w:pPrChange>
            </w:pPr>
          </w:p>
        </w:tc>
      </w:tr>
    </w:tbl>
    <w:p w14:paraId="67A3156E" w14:textId="77777777" w:rsidR="00A1430B" w:rsidRPr="00067BE6" w:rsidDel="00600172" w:rsidRDefault="00A1430B" w:rsidP="00600172">
      <w:pPr>
        <w:jc w:val="center"/>
        <w:rPr>
          <w:del w:id="1615" w:author="yushu chiang" w:date="2020-03-31T14:44:00Z"/>
          <w:b/>
          <w:bCs/>
          <w:sz w:val="28"/>
          <w:szCs w:val="28"/>
        </w:rPr>
        <w:pPrChange w:id="1616" w:author="yushu chiang" w:date="2020-03-31T14:44:00Z">
          <w:pPr>
            <w:spacing w:line="360" w:lineRule="auto"/>
            <w:jc w:val="center"/>
          </w:pPr>
        </w:pPrChange>
      </w:pPr>
      <w:del w:id="1617" w:author="yushu chiang" w:date="2020-03-31T14:44:00Z">
        <w:r w:rsidRPr="00A1430B" w:rsidDel="00600172">
          <w:rPr>
            <w:rFonts w:hint="eastAsia"/>
            <w:b/>
            <w:bCs/>
            <w:sz w:val="28"/>
            <w:szCs w:val="28"/>
          </w:rPr>
          <w:delText>諺語測驗</w:delText>
        </w:r>
      </w:del>
    </w:p>
    <w:p w14:paraId="767A1BA9" w14:textId="77777777" w:rsidR="00A1430B" w:rsidRPr="008434DB" w:rsidDel="00600172" w:rsidRDefault="00A1430B" w:rsidP="00600172">
      <w:pPr>
        <w:jc w:val="center"/>
        <w:rPr>
          <w:del w:id="1618" w:author="yushu chiang" w:date="2020-03-31T14:44:00Z"/>
          <w:rFonts w:ascii="標楷體" w:eastAsia="標楷體" w:hAnsi="標楷體"/>
        </w:rPr>
        <w:pPrChange w:id="1619" w:author="yushu chiang" w:date="2020-03-31T14:44:00Z">
          <w:pPr>
            <w:spacing w:line="360" w:lineRule="auto"/>
          </w:pPr>
        </w:pPrChange>
      </w:pPr>
      <w:del w:id="1620" w:author="yushu chiang" w:date="2020-03-31T14:44:00Z">
        <w:r w:rsidRPr="008434DB" w:rsidDel="00600172">
          <w:rPr>
            <w:rFonts w:ascii="標楷體" w:eastAsia="標楷體" w:hAnsi="標楷體" w:hint="eastAsia"/>
            <w:b/>
            <w:bCs/>
          </w:rPr>
          <w:delText>基本測量</w:delText>
        </w:r>
      </w:del>
    </w:p>
    <w:tbl>
      <w:tblPr>
        <w:tblStyle w:val="a7"/>
        <w:tblW w:w="10505" w:type="dxa"/>
        <w:tblInd w:w="-5" w:type="dxa"/>
        <w:tblLook w:val="04A0" w:firstRow="1" w:lastRow="0" w:firstColumn="1" w:lastColumn="0" w:noHBand="0" w:noVBand="1"/>
      </w:tblPr>
      <w:tblGrid>
        <w:gridCol w:w="1276"/>
        <w:gridCol w:w="4614"/>
        <w:gridCol w:w="4615"/>
      </w:tblGrid>
      <w:tr w:rsidR="00A1430B" w:rsidRPr="008434DB" w:rsidDel="00600172" w14:paraId="7DFE0489" w14:textId="77777777" w:rsidTr="00A1430B">
        <w:trPr>
          <w:trHeight w:val="51"/>
          <w:del w:id="1621" w:author="yushu chiang" w:date="2020-03-31T14:44:00Z"/>
        </w:trPr>
        <w:tc>
          <w:tcPr>
            <w:tcW w:w="1276" w:type="dxa"/>
          </w:tcPr>
          <w:p w14:paraId="45842884" w14:textId="77777777" w:rsidR="00A1430B" w:rsidRPr="008434DB" w:rsidDel="00600172" w:rsidRDefault="00A1430B" w:rsidP="00600172">
            <w:pPr>
              <w:jc w:val="center"/>
              <w:rPr>
                <w:del w:id="1622" w:author="yushu chiang" w:date="2020-03-31T14:44:00Z"/>
                <w:rFonts w:ascii="標楷體" w:eastAsia="標楷體" w:hAnsi="標楷體"/>
              </w:rPr>
              <w:pPrChange w:id="1623" w:author="yushu chiang" w:date="2020-03-31T14:44:00Z">
                <w:pPr/>
              </w:pPrChange>
            </w:pPr>
          </w:p>
        </w:tc>
        <w:tc>
          <w:tcPr>
            <w:tcW w:w="4614" w:type="dxa"/>
          </w:tcPr>
          <w:p w14:paraId="7A132F2F" w14:textId="77777777" w:rsidR="00A1430B" w:rsidRPr="00026E1F" w:rsidDel="00600172" w:rsidRDefault="00A1430B" w:rsidP="00600172">
            <w:pPr>
              <w:jc w:val="center"/>
              <w:rPr>
                <w:del w:id="1624" w:author="yushu chiang" w:date="2020-03-31T14:44:00Z"/>
                <w:rFonts w:ascii="Times New Roman" w:eastAsia="標楷體" w:hAnsi="Times New Roman"/>
                <w:szCs w:val="24"/>
              </w:rPr>
              <w:pPrChange w:id="1625" w:author="yushu chiang" w:date="2020-03-31T14:44:00Z">
                <w:pPr>
                  <w:jc w:val="center"/>
                </w:pPr>
              </w:pPrChange>
            </w:pPr>
            <w:del w:id="1626" w:author="yushu chiang" w:date="2020-03-31T14:44:00Z">
              <w:r w:rsidDel="00600172">
                <w:rPr>
                  <w:rFonts w:ascii="Times New Roman" w:eastAsia="標楷體" w:hAnsi="Times New Roman" w:hint="eastAsia"/>
                  <w:szCs w:val="24"/>
                </w:rPr>
                <w:delText>自由探詢總分</w:delText>
              </w:r>
            </w:del>
          </w:p>
        </w:tc>
        <w:tc>
          <w:tcPr>
            <w:tcW w:w="4615" w:type="dxa"/>
          </w:tcPr>
          <w:p w14:paraId="4D06191B" w14:textId="77777777" w:rsidR="00A1430B" w:rsidRPr="00026E1F" w:rsidDel="00600172" w:rsidRDefault="00A1430B" w:rsidP="00600172">
            <w:pPr>
              <w:jc w:val="center"/>
              <w:rPr>
                <w:del w:id="1627" w:author="yushu chiang" w:date="2020-03-31T14:44:00Z"/>
                <w:rFonts w:ascii="Times New Roman" w:eastAsia="標楷體" w:hAnsi="Times New Roman"/>
                <w:szCs w:val="24"/>
              </w:rPr>
              <w:pPrChange w:id="1628" w:author="yushu chiang" w:date="2020-03-31T14:44:00Z">
                <w:pPr>
                  <w:jc w:val="center"/>
                </w:pPr>
              </w:pPrChange>
            </w:pPr>
            <w:del w:id="1629" w:author="yushu chiang" w:date="2020-03-31T14:44:00Z">
              <w:r w:rsidDel="00600172">
                <w:rPr>
                  <w:rFonts w:ascii="Times New Roman" w:eastAsia="標楷體" w:hAnsi="Times New Roman" w:hint="eastAsia"/>
                  <w:szCs w:val="24"/>
                </w:rPr>
                <w:delText>選擇題總分</w:delText>
              </w:r>
            </w:del>
          </w:p>
        </w:tc>
      </w:tr>
      <w:tr w:rsidR="00A1430B" w:rsidRPr="008434DB" w:rsidDel="00600172" w14:paraId="2BC29AB6" w14:textId="77777777" w:rsidTr="00A1430B">
        <w:trPr>
          <w:trHeight w:val="207"/>
          <w:del w:id="1630" w:author="yushu chiang" w:date="2020-03-31T14:44:00Z"/>
        </w:trPr>
        <w:tc>
          <w:tcPr>
            <w:tcW w:w="1276" w:type="dxa"/>
          </w:tcPr>
          <w:p w14:paraId="1500F2E9" w14:textId="77777777" w:rsidR="00A1430B" w:rsidRPr="008434DB" w:rsidDel="00600172" w:rsidRDefault="00A1430B" w:rsidP="00600172">
            <w:pPr>
              <w:jc w:val="center"/>
              <w:rPr>
                <w:del w:id="1631" w:author="yushu chiang" w:date="2020-03-31T14:44:00Z"/>
                <w:rFonts w:ascii="標楷體" w:eastAsia="標楷體" w:hAnsi="標楷體"/>
                <w:b/>
              </w:rPr>
              <w:pPrChange w:id="1632" w:author="yushu chiang" w:date="2020-03-31T14:44:00Z">
                <w:pPr/>
              </w:pPrChange>
            </w:pPr>
            <w:del w:id="1633" w:author="yushu chiang" w:date="2020-03-31T14:44:00Z">
              <w:r w:rsidRPr="008434DB" w:rsidDel="00600172">
                <w:rPr>
                  <w:rFonts w:ascii="標楷體" w:eastAsia="標楷體" w:hAnsi="標楷體" w:hint="eastAsia"/>
                  <w:b/>
                </w:rPr>
                <w:delText>原始分數</w:delText>
              </w:r>
            </w:del>
          </w:p>
        </w:tc>
        <w:tc>
          <w:tcPr>
            <w:tcW w:w="4614" w:type="dxa"/>
          </w:tcPr>
          <w:p w14:paraId="607380ED" w14:textId="77777777" w:rsidR="00A1430B" w:rsidRPr="008434DB" w:rsidDel="00600172" w:rsidRDefault="00A1430B" w:rsidP="00600172">
            <w:pPr>
              <w:jc w:val="center"/>
              <w:rPr>
                <w:del w:id="1634" w:author="yushu chiang" w:date="2020-03-31T14:44:00Z"/>
                <w:rFonts w:ascii="標楷體" w:eastAsia="標楷體" w:hAnsi="標楷體"/>
              </w:rPr>
              <w:pPrChange w:id="1635" w:author="yushu chiang" w:date="2020-03-31T14:44:00Z">
                <w:pPr/>
              </w:pPrChange>
            </w:pPr>
          </w:p>
        </w:tc>
        <w:tc>
          <w:tcPr>
            <w:tcW w:w="4615" w:type="dxa"/>
          </w:tcPr>
          <w:p w14:paraId="4A25EB59" w14:textId="77777777" w:rsidR="00A1430B" w:rsidRPr="008434DB" w:rsidDel="00600172" w:rsidRDefault="00A1430B" w:rsidP="00600172">
            <w:pPr>
              <w:jc w:val="center"/>
              <w:rPr>
                <w:del w:id="1636" w:author="yushu chiang" w:date="2020-03-31T14:44:00Z"/>
                <w:rFonts w:ascii="標楷體" w:eastAsia="標楷體" w:hAnsi="標楷體"/>
              </w:rPr>
              <w:pPrChange w:id="1637" w:author="yushu chiang" w:date="2020-03-31T14:44:00Z">
                <w:pPr/>
              </w:pPrChange>
            </w:pPr>
          </w:p>
        </w:tc>
      </w:tr>
      <w:tr w:rsidR="00A1430B" w:rsidRPr="008434DB" w:rsidDel="00600172" w14:paraId="3A077472" w14:textId="77777777" w:rsidTr="00A1430B">
        <w:trPr>
          <w:trHeight w:val="211"/>
          <w:del w:id="1638" w:author="yushu chiang" w:date="2020-03-31T14:44:00Z"/>
        </w:trPr>
        <w:tc>
          <w:tcPr>
            <w:tcW w:w="1276" w:type="dxa"/>
          </w:tcPr>
          <w:p w14:paraId="63B608BD" w14:textId="77777777" w:rsidR="00A1430B" w:rsidRPr="008434DB" w:rsidDel="00600172" w:rsidRDefault="00A1430B" w:rsidP="00600172">
            <w:pPr>
              <w:jc w:val="center"/>
              <w:rPr>
                <w:del w:id="1639" w:author="yushu chiang" w:date="2020-03-31T14:44:00Z"/>
                <w:rFonts w:ascii="標楷體" w:eastAsia="標楷體" w:hAnsi="標楷體"/>
                <w:b/>
              </w:rPr>
              <w:pPrChange w:id="1640" w:author="yushu chiang" w:date="2020-03-31T14:44:00Z">
                <w:pPr/>
              </w:pPrChange>
            </w:pPr>
            <w:del w:id="1641" w:author="yushu chiang" w:date="2020-03-31T14:44:00Z">
              <w:r w:rsidRPr="008434DB" w:rsidDel="00600172">
                <w:rPr>
                  <w:rFonts w:ascii="標楷體" w:eastAsia="標楷體" w:hAnsi="標楷體" w:hint="eastAsia"/>
                  <w:b/>
                </w:rPr>
                <w:delText>量尺分數</w:delText>
              </w:r>
            </w:del>
          </w:p>
        </w:tc>
        <w:tc>
          <w:tcPr>
            <w:tcW w:w="4614" w:type="dxa"/>
          </w:tcPr>
          <w:p w14:paraId="597A2595" w14:textId="77777777" w:rsidR="00A1430B" w:rsidRPr="008434DB" w:rsidDel="00600172" w:rsidRDefault="00A1430B" w:rsidP="00600172">
            <w:pPr>
              <w:jc w:val="center"/>
              <w:rPr>
                <w:del w:id="1642" w:author="yushu chiang" w:date="2020-03-31T14:44:00Z"/>
                <w:rFonts w:ascii="標楷體" w:eastAsia="標楷體" w:hAnsi="標楷體"/>
              </w:rPr>
              <w:pPrChange w:id="1643" w:author="yushu chiang" w:date="2020-03-31T14:44:00Z">
                <w:pPr/>
              </w:pPrChange>
            </w:pPr>
          </w:p>
        </w:tc>
        <w:tc>
          <w:tcPr>
            <w:tcW w:w="4615" w:type="dxa"/>
          </w:tcPr>
          <w:p w14:paraId="3E00A6B0" w14:textId="77777777" w:rsidR="00A1430B" w:rsidRPr="008434DB" w:rsidDel="00600172" w:rsidRDefault="00A1430B" w:rsidP="00600172">
            <w:pPr>
              <w:jc w:val="center"/>
              <w:rPr>
                <w:del w:id="1644" w:author="yushu chiang" w:date="2020-03-31T14:44:00Z"/>
                <w:rFonts w:ascii="標楷體" w:eastAsia="標楷體" w:hAnsi="標楷體"/>
              </w:rPr>
              <w:pPrChange w:id="1645" w:author="yushu chiang" w:date="2020-03-31T14:44:00Z">
                <w:pPr/>
              </w:pPrChange>
            </w:pPr>
          </w:p>
        </w:tc>
      </w:tr>
    </w:tbl>
    <w:p w14:paraId="4B0B1055" w14:textId="77777777" w:rsidR="00A1430B" w:rsidRPr="00A1430B" w:rsidDel="00600172" w:rsidRDefault="00A1430B" w:rsidP="00600172">
      <w:pPr>
        <w:jc w:val="center"/>
        <w:rPr>
          <w:del w:id="1646" w:author="yushu chiang" w:date="2020-03-31T14:44:00Z"/>
          <w:rFonts w:ascii="標楷體" w:eastAsia="標楷體" w:hAnsi="標楷體"/>
        </w:rPr>
        <w:pPrChange w:id="1647" w:author="yushu chiang" w:date="2020-03-31T14:44:00Z">
          <w:pPr>
            <w:spacing w:line="360" w:lineRule="auto"/>
          </w:pPr>
        </w:pPrChange>
      </w:pPr>
      <w:del w:id="1648" w:author="yushu chiang" w:date="2020-03-31T14:44:00Z">
        <w:r w:rsidRPr="008434DB" w:rsidDel="00600172">
          <w:rPr>
            <w:rFonts w:ascii="標楷體" w:eastAsia="標楷體" w:hAnsi="標楷體" w:hint="eastAsia"/>
            <w:b/>
          </w:rPr>
          <w:delText>選擇性測量</w:delText>
        </w:r>
      </w:del>
    </w:p>
    <w:tbl>
      <w:tblPr>
        <w:tblStyle w:val="a7"/>
        <w:tblW w:w="10485" w:type="dxa"/>
        <w:tblInd w:w="-5" w:type="dxa"/>
        <w:tblLook w:val="04A0" w:firstRow="1" w:lastRow="0" w:firstColumn="1" w:lastColumn="0" w:noHBand="0" w:noVBand="1"/>
      </w:tblPr>
      <w:tblGrid>
        <w:gridCol w:w="1293"/>
        <w:gridCol w:w="1532"/>
        <w:gridCol w:w="1532"/>
        <w:gridCol w:w="1532"/>
        <w:gridCol w:w="1532"/>
        <w:gridCol w:w="1532"/>
        <w:gridCol w:w="1532"/>
      </w:tblGrid>
      <w:tr w:rsidR="00A1430B" w:rsidRPr="00A1430B" w:rsidDel="00600172" w14:paraId="5E622BF6" w14:textId="77777777" w:rsidTr="00A1430B">
        <w:trPr>
          <w:trHeight w:val="158"/>
          <w:del w:id="1649" w:author="yushu chiang" w:date="2020-03-31T14:44:00Z"/>
        </w:trPr>
        <w:tc>
          <w:tcPr>
            <w:tcW w:w="1293" w:type="dxa"/>
            <w:vMerge w:val="restart"/>
          </w:tcPr>
          <w:p w14:paraId="027E5B55" w14:textId="77777777" w:rsidR="00A1430B" w:rsidRPr="00A1430B" w:rsidDel="00600172" w:rsidRDefault="00A1430B" w:rsidP="00600172">
            <w:pPr>
              <w:jc w:val="center"/>
              <w:rPr>
                <w:del w:id="1650" w:author="yushu chiang" w:date="2020-03-31T14:44:00Z"/>
                <w:rFonts w:ascii="標楷體" w:eastAsia="標楷體" w:hAnsi="標楷體"/>
              </w:rPr>
              <w:pPrChange w:id="1651" w:author="yushu chiang" w:date="2020-03-31T14:44:00Z">
                <w:pPr/>
              </w:pPrChange>
            </w:pPr>
          </w:p>
        </w:tc>
        <w:tc>
          <w:tcPr>
            <w:tcW w:w="9192" w:type="dxa"/>
            <w:gridSpan w:val="6"/>
          </w:tcPr>
          <w:p w14:paraId="4482862C" w14:textId="77777777" w:rsidR="00A1430B" w:rsidRPr="00A1430B" w:rsidDel="00600172" w:rsidRDefault="00A1430B" w:rsidP="00600172">
            <w:pPr>
              <w:jc w:val="center"/>
              <w:rPr>
                <w:del w:id="1652" w:author="yushu chiang" w:date="2020-03-31T14:44:00Z"/>
                <w:rFonts w:ascii="Times New Roman" w:eastAsia="標楷體" w:hAnsi="Times New Roman"/>
                <w:szCs w:val="24"/>
              </w:rPr>
              <w:pPrChange w:id="1653" w:author="yushu chiang" w:date="2020-03-31T14:44:00Z">
                <w:pPr>
                  <w:jc w:val="center"/>
                </w:pPr>
              </w:pPrChange>
            </w:pPr>
            <w:del w:id="1654" w:author="yushu chiang" w:date="2020-03-31T14:44:00Z">
              <w:r w:rsidDel="00600172">
                <w:rPr>
                  <w:rFonts w:ascii="Times New Roman" w:eastAsia="標楷體" w:hAnsi="Times New Roman" w:hint="eastAsia"/>
                  <w:szCs w:val="24"/>
                </w:rPr>
                <w:delText>自由探詢</w:delText>
              </w:r>
            </w:del>
          </w:p>
        </w:tc>
      </w:tr>
      <w:tr w:rsidR="00A1430B" w:rsidRPr="00A1430B" w:rsidDel="00600172" w14:paraId="1F9E8A78" w14:textId="77777777" w:rsidTr="00A1430B">
        <w:trPr>
          <w:trHeight w:val="158"/>
          <w:del w:id="1655" w:author="yushu chiang" w:date="2020-03-31T14:44:00Z"/>
        </w:trPr>
        <w:tc>
          <w:tcPr>
            <w:tcW w:w="1293" w:type="dxa"/>
            <w:vMerge/>
          </w:tcPr>
          <w:p w14:paraId="773D7560" w14:textId="77777777" w:rsidR="00A1430B" w:rsidRPr="00A1430B" w:rsidDel="00600172" w:rsidRDefault="00A1430B" w:rsidP="00600172">
            <w:pPr>
              <w:jc w:val="center"/>
              <w:rPr>
                <w:del w:id="1656" w:author="yushu chiang" w:date="2020-03-31T14:44:00Z"/>
                <w:rFonts w:ascii="標楷體" w:eastAsia="標楷體" w:hAnsi="標楷體"/>
              </w:rPr>
              <w:pPrChange w:id="1657" w:author="yushu chiang" w:date="2020-03-31T14:44:00Z">
                <w:pPr/>
              </w:pPrChange>
            </w:pPr>
          </w:p>
        </w:tc>
        <w:tc>
          <w:tcPr>
            <w:tcW w:w="1532" w:type="dxa"/>
          </w:tcPr>
          <w:p w14:paraId="0BCCCB21" w14:textId="77777777" w:rsidR="00A1430B" w:rsidRPr="00A1430B" w:rsidDel="00600172" w:rsidRDefault="00A1430B" w:rsidP="00600172">
            <w:pPr>
              <w:jc w:val="center"/>
              <w:rPr>
                <w:del w:id="1658" w:author="yushu chiang" w:date="2020-03-31T14:44:00Z"/>
                <w:rFonts w:ascii="Times New Roman" w:eastAsia="標楷體" w:hAnsi="Times New Roman"/>
                <w:sz w:val="22"/>
              </w:rPr>
              <w:pPrChange w:id="1659" w:author="yushu chiang" w:date="2020-03-31T14:44:00Z">
                <w:pPr>
                  <w:jc w:val="center"/>
                </w:pPr>
              </w:pPrChange>
            </w:pPr>
            <w:del w:id="1660" w:author="yushu chiang" w:date="2020-03-31T14:44:00Z">
              <w:r w:rsidRPr="00A1430B" w:rsidDel="00600172">
                <w:rPr>
                  <w:rFonts w:ascii="Times New Roman" w:eastAsia="標楷體" w:hAnsi="Times New Roman" w:hint="eastAsia"/>
                  <w:sz w:val="22"/>
                </w:rPr>
                <w:delText>常見諺語得分</w:delText>
              </w:r>
            </w:del>
          </w:p>
        </w:tc>
        <w:tc>
          <w:tcPr>
            <w:tcW w:w="1532" w:type="dxa"/>
          </w:tcPr>
          <w:p w14:paraId="4A997027" w14:textId="77777777" w:rsidR="00A1430B" w:rsidRPr="00A1430B" w:rsidDel="00600172" w:rsidRDefault="00A1430B" w:rsidP="00600172">
            <w:pPr>
              <w:jc w:val="center"/>
              <w:rPr>
                <w:del w:id="1661" w:author="yushu chiang" w:date="2020-03-31T14:44:00Z"/>
                <w:rFonts w:ascii="Times New Roman" w:eastAsia="標楷體" w:hAnsi="Times New Roman"/>
                <w:sz w:val="22"/>
              </w:rPr>
              <w:pPrChange w:id="1662" w:author="yushu chiang" w:date="2020-03-31T14:44:00Z">
                <w:pPr>
                  <w:jc w:val="center"/>
                </w:pPr>
              </w:pPrChange>
            </w:pPr>
            <w:del w:id="1663" w:author="yushu chiang" w:date="2020-03-31T14:44:00Z">
              <w:r w:rsidRPr="00A1430B" w:rsidDel="00600172">
                <w:rPr>
                  <w:rFonts w:ascii="Times New Roman" w:eastAsia="標楷體" w:hAnsi="Times New Roman" w:hint="eastAsia"/>
                  <w:sz w:val="22"/>
                </w:rPr>
                <w:delText>不常見諺語得分</w:delText>
              </w:r>
            </w:del>
          </w:p>
        </w:tc>
        <w:tc>
          <w:tcPr>
            <w:tcW w:w="1532" w:type="dxa"/>
          </w:tcPr>
          <w:p w14:paraId="7B7066B9" w14:textId="77777777" w:rsidR="00A1430B" w:rsidRPr="00A1430B" w:rsidDel="00600172" w:rsidRDefault="00A1430B" w:rsidP="00600172">
            <w:pPr>
              <w:jc w:val="center"/>
              <w:rPr>
                <w:del w:id="1664" w:author="yushu chiang" w:date="2020-03-31T14:44:00Z"/>
                <w:rFonts w:ascii="Times New Roman" w:eastAsia="標楷體" w:hAnsi="Times New Roman"/>
                <w:sz w:val="22"/>
              </w:rPr>
              <w:pPrChange w:id="1665" w:author="yushu chiang" w:date="2020-03-31T14:44:00Z">
                <w:pPr>
                  <w:jc w:val="center"/>
                </w:pPr>
              </w:pPrChange>
            </w:pPr>
            <w:del w:id="1666" w:author="yushu chiang" w:date="2020-03-31T14:44:00Z">
              <w:r w:rsidRPr="00A1430B" w:rsidDel="00600172">
                <w:rPr>
                  <w:rFonts w:ascii="Times New Roman" w:eastAsia="標楷體" w:hAnsi="Times New Roman" w:hint="eastAsia"/>
                  <w:sz w:val="22"/>
                </w:rPr>
                <w:delText>只有正確分數</w:delText>
              </w:r>
            </w:del>
          </w:p>
        </w:tc>
        <w:tc>
          <w:tcPr>
            <w:tcW w:w="1532" w:type="dxa"/>
          </w:tcPr>
          <w:p w14:paraId="2221D041" w14:textId="77777777" w:rsidR="00A1430B" w:rsidRPr="00A1430B" w:rsidDel="00600172" w:rsidRDefault="00A1430B" w:rsidP="00600172">
            <w:pPr>
              <w:jc w:val="center"/>
              <w:rPr>
                <w:del w:id="1667" w:author="yushu chiang" w:date="2020-03-31T14:44:00Z"/>
                <w:rFonts w:ascii="Times New Roman" w:eastAsia="標楷體" w:hAnsi="Times New Roman"/>
                <w:sz w:val="22"/>
              </w:rPr>
              <w:pPrChange w:id="1668" w:author="yushu chiang" w:date="2020-03-31T14:44:00Z">
                <w:pPr>
                  <w:jc w:val="center"/>
                </w:pPr>
              </w:pPrChange>
            </w:pPr>
            <w:del w:id="1669" w:author="yushu chiang" w:date="2020-03-31T14:44:00Z">
              <w:r w:rsidRPr="00A1430B" w:rsidDel="00600172">
                <w:rPr>
                  <w:rFonts w:ascii="Times New Roman" w:eastAsia="標楷體" w:hAnsi="Times New Roman" w:hint="eastAsia"/>
                  <w:sz w:val="22"/>
                </w:rPr>
                <w:delText>只有抽象分數</w:delText>
              </w:r>
            </w:del>
          </w:p>
        </w:tc>
        <w:tc>
          <w:tcPr>
            <w:tcW w:w="1532" w:type="dxa"/>
          </w:tcPr>
          <w:p w14:paraId="063F09A2" w14:textId="77777777" w:rsidR="00A1430B" w:rsidRPr="00A1430B" w:rsidDel="00600172" w:rsidRDefault="00A1430B" w:rsidP="00600172">
            <w:pPr>
              <w:jc w:val="center"/>
              <w:rPr>
                <w:del w:id="1670" w:author="yushu chiang" w:date="2020-03-31T14:44:00Z"/>
                <w:rFonts w:ascii="Times New Roman" w:eastAsia="標楷體" w:hAnsi="Times New Roman"/>
                <w:sz w:val="22"/>
              </w:rPr>
              <w:pPrChange w:id="1671" w:author="yushu chiang" w:date="2020-03-31T14:44:00Z">
                <w:pPr>
                  <w:jc w:val="center"/>
                </w:pPr>
              </w:pPrChange>
            </w:pPr>
            <w:del w:id="1672" w:author="yushu chiang" w:date="2020-03-31T14:44:00Z">
              <w:r w:rsidRPr="00A1430B" w:rsidDel="00600172">
                <w:rPr>
                  <w:rFonts w:ascii="Times New Roman" w:eastAsia="標楷體" w:hAnsi="Times New Roman" w:hint="eastAsia"/>
                  <w:sz w:val="22"/>
                </w:rPr>
                <w:delText>未作答</w:delText>
              </w:r>
              <w:r w:rsidRPr="00A1430B" w:rsidDel="00600172">
                <w:rPr>
                  <w:rFonts w:ascii="Times New Roman" w:eastAsia="標楷體" w:hAnsi="Times New Roman" w:hint="eastAsia"/>
                  <w:sz w:val="22"/>
                </w:rPr>
                <w:delText>/</w:delText>
              </w:r>
              <w:r w:rsidRPr="00A1430B" w:rsidDel="00600172">
                <w:rPr>
                  <w:rFonts w:ascii="Times New Roman" w:eastAsia="標楷體" w:hAnsi="Times New Roman" w:hint="eastAsia"/>
                  <w:sz w:val="22"/>
                </w:rPr>
                <w:delText>不知道的反應數</w:delText>
              </w:r>
            </w:del>
          </w:p>
        </w:tc>
        <w:tc>
          <w:tcPr>
            <w:tcW w:w="1532" w:type="dxa"/>
          </w:tcPr>
          <w:p w14:paraId="3B615249" w14:textId="77777777" w:rsidR="00A1430B" w:rsidRPr="00A1430B" w:rsidDel="00600172" w:rsidRDefault="00A1430B" w:rsidP="00600172">
            <w:pPr>
              <w:jc w:val="center"/>
              <w:rPr>
                <w:del w:id="1673" w:author="yushu chiang" w:date="2020-03-31T14:44:00Z"/>
                <w:rFonts w:ascii="Times New Roman" w:eastAsia="標楷體" w:hAnsi="Times New Roman"/>
                <w:sz w:val="22"/>
              </w:rPr>
              <w:pPrChange w:id="1674" w:author="yushu chiang" w:date="2020-03-31T14:44:00Z">
                <w:pPr>
                  <w:jc w:val="center"/>
                </w:pPr>
              </w:pPrChange>
            </w:pPr>
            <w:del w:id="1675" w:author="yushu chiang" w:date="2020-03-31T14:44:00Z">
              <w:r w:rsidRPr="00A1430B" w:rsidDel="00600172">
                <w:rPr>
                  <w:rFonts w:ascii="Times New Roman" w:eastAsia="標楷體" w:hAnsi="Times New Roman" w:hint="eastAsia"/>
                  <w:sz w:val="22"/>
                </w:rPr>
                <w:delText>重複反應數</w:delText>
              </w:r>
            </w:del>
          </w:p>
        </w:tc>
      </w:tr>
      <w:tr w:rsidR="00A1430B" w:rsidRPr="00A1430B" w:rsidDel="00600172" w14:paraId="460C14D7" w14:textId="77777777" w:rsidTr="00A1430B">
        <w:trPr>
          <w:trHeight w:val="167"/>
          <w:del w:id="1676" w:author="yushu chiang" w:date="2020-03-31T14:44:00Z"/>
        </w:trPr>
        <w:tc>
          <w:tcPr>
            <w:tcW w:w="1293" w:type="dxa"/>
          </w:tcPr>
          <w:p w14:paraId="2032F02B" w14:textId="77777777" w:rsidR="00A1430B" w:rsidRPr="008434DB" w:rsidDel="00600172" w:rsidRDefault="00A1430B" w:rsidP="00600172">
            <w:pPr>
              <w:jc w:val="center"/>
              <w:rPr>
                <w:del w:id="1677" w:author="yushu chiang" w:date="2020-03-31T14:44:00Z"/>
                <w:rFonts w:ascii="標楷體" w:eastAsia="標楷體" w:hAnsi="標楷體"/>
                <w:b/>
              </w:rPr>
              <w:pPrChange w:id="1678" w:author="yushu chiang" w:date="2020-03-31T14:44:00Z">
                <w:pPr/>
              </w:pPrChange>
            </w:pPr>
            <w:del w:id="1679" w:author="yushu chiang" w:date="2020-03-31T14:44:00Z">
              <w:r w:rsidRPr="008434DB" w:rsidDel="00600172">
                <w:rPr>
                  <w:rFonts w:ascii="標楷體" w:eastAsia="標楷體" w:hAnsi="標楷體" w:hint="eastAsia"/>
                  <w:b/>
                </w:rPr>
                <w:delText>原始分數</w:delText>
              </w:r>
            </w:del>
          </w:p>
        </w:tc>
        <w:tc>
          <w:tcPr>
            <w:tcW w:w="1532" w:type="dxa"/>
          </w:tcPr>
          <w:p w14:paraId="5D345B8A" w14:textId="77777777" w:rsidR="00A1430B" w:rsidRPr="00A1430B" w:rsidDel="00600172" w:rsidRDefault="00A1430B" w:rsidP="00600172">
            <w:pPr>
              <w:jc w:val="center"/>
              <w:rPr>
                <w:del w:id="1680" w:author="yushu chiang" w:date="2020-03-31T14:44:00Z"/>
                <w:rFonts w:ascii="標楷體" w:eastAsia="標楷體" w:hAnsi="標楷體"/>
              </w:rPr>
              <w:pPrChange w:id="1681" w:author="yushu chiang" w:date="2020-03-31T14:44:00Z">
                <w:pPr/>
              </w:pPrChange>
            </w:pPr>
          </w:p>
        </w:tc>
        <w:tc>
          <w:tcPr>
            <w:tcW w:w="1532" w:type="dxa"/>
          </w:tcPr>
          <w:p w14:paraId="3CA8A6A2" w14:textId="77777777" w:rsidR="00A1430B" w:rsidRPr="00A1430B" w:rsidDel="00600172" w:rsidRDefault="00A1430B" w:rsidP="00600172">
            <w:pPr>
              <w:jc w:val="center"/>
              <w:rPr>
                <w:del w:id="1682" w:author="yushu chiang" w:date="2020-03-31T14:44:00Z"/>
                <w:rFonts w:ascii="標楷體" w:eastAsia="標楷體" w:hAnsi="標楷體"/>
              </w:rPr>
              <w:pPrChange w:id="1683" w:author="yushu chiang" w:date="2020-03-31T14:44:00Z">
                <w:pPr/>
              </w:pPrChange>
            </w:pPr>
          </w:p>
        </w:tc>
        <w:tc>
          <w:tcPr>
            <w:tcW w:w="1532" w:type="dxa"/>
          </w:tcPr>
          <w:p w14:paraId="2D0D651A" w14:textId="77777777" w:rsidR="00A1430B" w:rsidRPr="00A1430B" w:rsidDel="00600172" w:rsidRDefault="00A1430B" w:rsidP="00600172">
            <w:pPr>
              <w:jc w:val="center"/>
              <w:rPr>
                <w:del w:id="1684" w:author="yushu chiang" w:date="2020-03-31T14:44:00Z"/>
                <w:rFonts w:ascii="標楷體" w:eastAsia="標楷體" w:hAnsi="標楷體"/>
              </w:rPr>
              <w:pPrChange w:id="1685" w:author="yushu chiang" w:date="2020-03-31T14:44:00Z">
                <w:pPr/>
              </w:pPrChange>
            </w:pPr>
          </w:p>
        </w:tc>
        <w:tc>
          <w:tcPr>
            <w:tcW w:w="1532" w:type="dxa"/>
          </w:tcPr>
          <w:p w14:paraId="75EC5E86" w14:textId="77777777" w:rsidR="00A1430B" w:rsidRPr="00A1430B" w:rsidDel="00600172" w:rsidRDefault="00A1430B" w:rsidP="00600172">
            <w:pPr>
              <w:jc w:val="center"/>
              <w:rPr>
                <w:del w:id="1686" w:author="yushu chiang" w:date="2020-03-31T14:44:00Z"/>
                <w:rFonts w:ascii="標楷體" w:eastAsia="標楷體" w:hAnsi="標楷體"/>
              </w:rPr>
              <w:pPrChange w:id="1687" w:author="yushu chiang" w:date="2020-03-31T14:44:00Z">
                <w:pPr/>
              </w:pPrChange>
            </w:pPr>
          </w:p>
        </w:tc>
        <w:tc>
          <w:tcPr>
            <w:tcW w:w="1532" w:type="dxa"/>
          </w:tcPr>
          <w:p w14:paraId="07F330D8" w14:textId="77777777" w:rsidR="00A1430B" w:rsidRPr="00A1430B" w:rsidDel="00600172" w:rsidRDefault="00A1430B" w:rsidP="00600172">
            <w:pPr>
              <w:jc w:val="center"/>
              <w:rPr>
                <w:del w:id="1688" w:author="yushu chiang" w:date="2020-03-31T14:44:00Z"/>
                <w:rFonts w:ascii="標楷體" w:eastAsia="標楷體" w:hAnsi="標楷體"/>
              </w:rPr>
              <w:pPrChange w:id="1689" w:author="yushu chiang" w:date="2020-03-31T14:44:00Z">
                <w:pPr/>
              </w:pPrChange>
            </w:pPr>
          </w:p>
        </w:tc>
        <w:tc>
          <w:tcPr>
            <w:tcW w:w="1532" w:type="dxa"/>
          </w:tcPr>
          <w:p w14:paraId="17A5932E" w14:textId="77777777" w:rsidR="00A1430B" w:rsidRPr="00A1430B" w:rsidDel="00600172" w:rsidRDefault="00A1430B" w:rsidP="00600172">
            <w:pPr>
              <w:jc w:val="center"/>
              <w:rPr>
                <w:del w:id="1690" w:author="yushu chiang" w:date="2020-03-31T14:44:00Z"/>
                <w:rFonts w:ascii="標楷體" w:eastAsia="標楷體" w:hAnsi="標楷體"/>
              </w:rPr>
              <w:pPrChange w:id="1691" w:author="yushu chiang" w:date="2020-03-31T14:44:00Z">
                <w:pPr/>
              </w:pPrChange>
            </w:pPr>
          </w:p>
        </w:tc>
      </w:tr>
      <w:tr w:rsidR="00A1430B" w:rsidRPr="00A1430B" w:rsidDel="00600172" w14:paraId="17FA5B70" w14:textId="77777777" w:rsidTr="00A1430B">
        <w:trPr>
          <w:trHeight w:val="170"/>
          <w:del w:id="1692" w:author="yushu chiang" w:date="2020-03-31T14:44:00Z"/>
        </w:trPr>
        <w:tc>
          <w:tcPr>
            <w:tcW w:w="1293" w:type="dxa"/>
          </w:tcPr>
          <w:p w14:paraId="588860BC" w14:textId="77777777" w:rsidR="00A1430B" w:rsidRPr="008434DB" w:rsidDel="00600172" w:rsidRDefault="00A1430B" w:rsidP="00600172">
            <w:pPr>
              <w:jc w:val="center"/>
              <w:rPr>
                <w:del w:id="1693" w:author="yushu chiang" w:date="2020-03-31T14:44:00Z"/>
                <w:rFonts w:ascii="標楷體" w:eastAsia="標楷體" w:hAnsi="標楷體"/>
                <w:b/>
              </w:rPr>
              <w:pPrChange w:id="1694" w:author="yushu chiang" w:date="2020-03-31T14:44:00Z">
                <w:pPr/>
              </w:pPrChange>
            </w:pPr>
            <w:del w:id="1695" w:author="yushu chiang" w:date="2020-03-31T14:44:00Z">
              <w:r w:rsidRPr="008434DB" w:rsidDel="00600172">
                <w:rPr>
                  <w:rFonts w:ascii="標楷體" w:eastAsia="標楷體" w:hAnsi="標楷體" w:hint="eastAsia"/>
                  <w:b/>
                </w:rPr>
                <w:delText>量尺分數</w:delText>
              </w:r>
            </w:del>
          </w:p>
        </w:tc>
        <w:tc>
          <w:tcPr>
            <w:tcW w:w="1532" w:type="dxa"/>
          </w:tcPr>
          <w:p w14:paraId="02F3E3F8" w14:textId="77777777" w:rsidR="00A1430B" w:rsidRPr="00A1430B" w:rsidDel="00600172" w:rsidRDefault="00A1430B" w:rsidP="00600172">
            <w:pPr>
              <w:jc w:val="center"/>
              <w:rPr>
                <w:del w:id="1696" w:author="yushu chiang" w:date="2020-03-31T14:44:00Z"/>
                <w:rFonts w:ascii="標楷體" w:eastAsia="標楷體" w:hAnsi="標楷體"/>
              </w:rPr>
              <w:pPrChange w:id="1697" w:author="yushu chiang" w:date="2020-03-31T14:44:00Z">
                <w:pPr/>
              </w:pPrChange>
            </w:pPr>
          </w:p>
        </w:tc>
        <w:tc>
          <w:tcPr>
            <w:tcW w:w="1532" w:type="dxa"/>
          </w:tcPr>
          <w:p w14:paraId="617D4223" w14:textId="77777777" w:rsidR="00A1430B" w:rsidRPr="00A1430B" w:rsidDel="00600172" w:rsidRDefault="00A1430B" w:rsidP="00600172">
            <w:pPr>
              <w:jc w:val="center"/>
              <w:rPr>
                <w:del w:id="1698" w:author="yushu chiang" w:date="2020-03-31T14:44:00Z"/>
                <w:rFonts w:ascii="標楷體" w:eastAsia="標楷體" w:hAnsi="標楷體"/>
              </w:rPr>
              <w:pPrChange w:id="1699" w:author="yushu chiang" w:date="2020-03-31T14:44:00Z">
                <w:pPr/>
              </w:pPrChange>
            </w:pPr>
          </w:p>
        </w:tc>
        <w:tc>
          <w:tcPr>
            <w:tcW w:w="1532" w:type="dxa"/>
          </w:tcPr>
          <w:p w14:paraId="1D5F1688" w14:textId="77777777" w:rsidR="00A1430B" w:rsidRPr="00A1430B" w:rsidDel="00600172" w:rsidRDefault="00A1430B" w:rsidP="00600172">
            <w:pPr>
              <w:jc w:val="center"/>
              <w:rPr>
                <w:del w:id="1700" w:author="yushu chiang" w:date="2020-03-31T14:44:00Z"/>
                <w:rFonts w:ascii="標楷體" w:eastAsia="標楷體" w:hAnsi="標楷體"/>
              </w:rPr>
              <w:pPrChange w:id="1701" w:author="yushu chiang" w:date="2020-03-31T14:44:00Z">
                <w:pPr/>
              </w:pPrChange>
            </w:pPr>
          </w:p>
        </w:tc>
        <w:tc>
          <w:tcPr>
            <w:tcW w:w="1532" w:type="dxa"/>
          </w:tcPr>
          <w:p w14:paraId="63F01368" w14:textId="77777777" w:rsidR="00A1430B" w:rsidRPr="00A1430B" w:rsidDel="00600172" w:rsidRDefault="00A1430B" w:rsidP="00600172">
            <w:pPr>
              <w:jc w:val="center"/>
              <w:rPr>
                <w:del w:id="1702" w:author="yushu chiang" w:date="2020-03-31T14:44:00Z"/>
                <w:rFonts w:ascii="標楷體" w:eastAsia="標楷體" w:hAnsi="標楷體"/>
              </w:rPr>
              <w:pPrChange w:id="1703" w:author="yushu chiang" w:date="2020-03-31T14:44:00Z">
                <w:pPr/>
              </w:pPrChange>
            </w:pPr>
          </w:p>
        </w:tc>
        <w:tc>
          <w:tcPr>
            <w:tcW w:w="1532" w:type="dxa"/>
          </w:tcPr>
          <w:p w14:paraId="0C2558DF" w14:textId="77777777" w:rsidR="00A1430B" w:rsidRPr="00A1430B" w:rsidDel="00600172" w:rsidRDefault="00A1430B" w:rsidP="00600172">
            <w:pPr>
              <w:jc w:val="center"/>
              <w:rPr>
                <w:del w:id="1704" w:author="yushu chiang" w:date="2020-03-31T14:44:00Z"/>
                <w:rFonts w:ascii="標楷體" w:eastAsia="標楷體" w:hAnsi="標楷體"/>
              </w:rPr>
              <w:pPrChange w:id="1705" w:author="yushu chiang" w:date="2020-03-31T14:44:00Z">
                <w:pPr/>
              </w:pPrChange>
            </w:pPr>
          </w:p>
        </w:tc>
        <w:tc>
          <w:tcPr>
            <w:tcW w:w="1532" w:type="dxa"/>
          </w:tcPr>
          <w:p w14:paraId="0FCF1F8F" w14:textId="77777777" w:rsidR="00A1430B" w:rsidRPr="00A1430B" w:rsidDel="00600172" w:rsidRDefault="00A1430B" w:rsidP="00600172">
            <w:pPr>
              <w:jc w:val="center"/>
              <w:rPr>
                <w:del w:id="1706" w:author="yushu chiang" w:date="2020-03-31T14:44:00Z"/>
                <w:rFonts w:ascii="標楷體" w:eastAsia="標楷體" w:hAnsi="標楷體"/>
              </w:rPr>
              <w:pPrChange w:id="1707" w:author="yushu chiang" w:date="2020-03-31T14:44:00Z">
                <w:pPr/>
              </w:pPrChange>
            </w:pPr>
          </w:p>
        </w:tc>
      </w:tr>
    </w:tbl>
    <w:p w14:paraId="7A928AC9" w14:textId="77777777" w:rsidR="00A1430B" w:rsidRPr="00A1430B" w:rsidDel="00600172" w:rsidRDefault="00A1430B" w:rsidP="00600172">
      <w:pPr>
        <w:jc w:val="center"/>
        <w:rPr>
          <w:del w:id="1708" w:author="yushu chiang" w:date="2020-03-31T14:44:00Z"/>
          <w:rFonts w:ascii="標楷體" w:eastAsia="標楷體" w:hAnsi="標楷體"/>
        </w:rPr>
        <w:pPrChange w:id="1709" w:author="yushu chiang" w:date="2020-03-31T14:44:00Z">
          <w:pPr>
            <w:spacing w:line="360" w:lineRule="auto"/>
          </w:pPr>
        </w:pPrChange>
      </w:pPr>
      <w:del w:id="1710" w:author="yushu chiang" w:date="2020-03-31T14:44:00Z">
        <w:r w:rsidRPr="008434DB" w:rsidDel="00600172">
          <w:rPr>
            <w:rFonts w:ascii="標楷體" w:eastAsia="標楷體" w:hAnsi="標楷體" w:hint="eastAsia"/>
            <w:b/>
          </w:rPr>
          <w:delText>選擇性測量</w:delText>
        </w:r>
      </w:del>
    </w:p>
    <w:tbl>
      <w:tblPr>
        <w:tblStyle w:val="a7"/>
        <w:tblW w:w="10485" w:type="dxa"/>
        <w:tblInd w:w="-5" w:type="dxa"/>
        <w:tblLook w:val="04A0" w:firstRow="1" w:lastRow="0" w:firstColumn="1" w:lastColumn="0" w:noHBand="0" w:noVBand="1"/>
      </w:tblPr>
      <w:tblGrid>
        <w:gridCol w:w="1276"/>
        <w:gridCol w:w="1315"/>
        <w:gridCol w:w="1316"/>
        <w:gridCol w:w="1315"/>
        <w:gridCol w:w="1316"/>
        <w:gridCol w:w="1315"/>
        <w:gridCol w:w="1316"/>
        <w:gridCol w:w="1316"/>
      </w:tblGrid>
      <w:tr w:rsidR="00A1430B" w:rsidRPr="00A1430B" w:rsidDel="00600172" w14:paraId="52E61247" w14:textId="77777777" w:rsidTr="00A1430B">
        <w:trPr>
          <w:trHeight w:val="158"/>
          <w:del w:id="1711" w:author="yushu chiang" w:date="2020-03-31T14:44:00Z"/>
        </w:trPr>
        <w:tc>
          <w:tcPr>
            <w:tcW w:w="1276" w:type="dxa"/>
            <w:vMerge w:val="restart"/>
          </w:tcPr>
          <w:p w14:paraId="62E33C93" w14:textId="77777777" w:rsidR="00A1430B" w:rsidRPr="00A1430B" w:rsidDel="00600172" w:rsidRDefault="00A1430B" w:rsidP="00600172">
            <w:pPr>
              <w:jc w:val="center"/>
              <w:rPr>
                <w:del w:id="1712" w:author="yushu chiang" w:date="2020-03-31T14:44:00Z"/>
                <w:rFonts w:ascii="標楷體" w:eastAsia="標楷體" w:hAnsi="標楷體"/>
              </w:rPr>
              <w:pPrChange w:id="1713" w:author="yushu chiang" w:date="2020-03-31T14:44:00Z">
                <w:pPr/>
              </w:pPrChange>
            </w:pPr>
          </w:p>
        </w:tc>
        <w:tc>
          <w:tcPr>
            <w:tcW w:w="9209" w:type="dxa"/>
            <w:gridSpan w:val="7"/>
          </w:tcPr>
          <w:p w14:paraId="4297C179" w14:textId="77777777" w:rsidR="00A1430B" w:rsidDel="00600172" w:rsidRDefault="00A1430B" w:rsidP="00600172">
            <w:pPr>
              <w:jc w:val="center"/>
              <w:rPr>
                <w:del w:id="1714" w:author="yushu chiang" w:date="2020-03-31T14:44:00Z"/>
                <w:rFonts w:ascii="Times New Roman" w:eastAsia="標楷體" w:hAnsi="Times New Roman"/>
                <w:szCs w:val="24"/>
              </w:rPr>
              <w:pPrChange w:id="1715" w:author="yushu chiang" w:date="2020-03-31T14:44:00Z">
                <w:pPr>
                  <w:jc w:val="center"/>
                </w:pPr>
              </w:pPrChange>
            </w:pPr>
            <w:del w:id="1716" w:author="yushu chiang" w:date="2020-03-31T14:44:00Z">
              <w:r w:rsidDel="00600172">
                <w:rPr>
                  <w:rFonts w:ascii="Times New Roman" w:eastAsia="標楷體" w:hAnsi="Times New Roman" w:hint="eastAsia"/>
                  <w:szCs w:val="24"/>
                </w:rPr>
                <w:delText>選擇題</w:delText>
              </w:r>
            </w:del>
          </w:p>
        </w:tc>
      </w:tr>
      <w:tr w:rsidR="00A1430B" w:rsidRPr="00A1430B" w:rsidDel="00600172" w14:paraId="2D4312ED" w14:textId="77777777" w:rsidTr="005F017D">
        <w:trPr>
          <w:trHeight w:val="158"/>
          <w:del w:id="1717" w:author="yushu chiang" w:date="2020-03-31T14:44:00Z"/>
        </w:trPr>
        <w:tc>
          <w:tcPr>
            <w:tcW w:w="1276" w:type="dxa"/>
            <w:vMerge/>
          </w:tcPr>
          <w:p w14:paraId="5F580708" w14:textId="77777777" w:rsidR="00A1430B" w:rsidRPr="00A1430B" w:rsidDel="00600172" w:rsidRDefault="00A1430B" w:rsidP="00600172">
            <w:pPr>
              <w:jc w:val="center"/>
              <w:rPr>
                <w:del w:id="1718" w:author="yushu chiang" w:date="2020-03-31T14:44:00Z"/>
                <w:rFonts w:ascii="標楷體" w:eastAsia="標楷體" w:hAnsi="標楷體"/>
              </w:rPr>
              <w:pPrChange w:id="1719" w:author="yushu chiang" w:date="2020-03-31T14:44:00Z">
                <w:pPr/>
              </w:pPrChange>
            </w:pPr>
          </w:p>
        </w:tc>
        <w:tc>
          <w:tcPr>
            <w:tcW w:w="1315" w:type="dxa"/>
          </w:tcPr>
          <w:p w14:paraId="4F12A48F" w14:textId="77777777" w:rsidR="00A1430B" w:rsidRPr="00A1430B" w:rsidDel="00600172" w:rsidRDefault="00A1430B" w:rsidP="00600172">
            <w:pPr>
              <w:jc w:val="center"/>
              <w:rPr>
                <w:del w:id="1720" w:author="yushu chiang" w:date="2020-03-31T14:44:00Z"/>
                <w:rFonts w:ascii="Times New Roman" w:eastAsia="標楷體" w:hAnsi="Times New Roman"/>
                <w:sz w:val="22"/>
              </w:rPr>
              <w:pPrChange w:id="1721" w:author="yushu chiang" w:date="2020-03-31T14:44:00Z">
                <w:pPr>
                  <w:jc w:val="center"/>
                </w:pPr>
              </w:pPrChange>
            </w:pPr>
            <w:del w:id="1722" w:author="yushu chiang" w:date="2020-03-31T14:44:00Z">
              <w:r w:rsidRPr="00A1430B" w:rsidDel="00600172">
                <w:rPr>
                  <w:rFonts w:ascii="Times New Roman" w:eastAsia="標楷體" w:hAnsi="Times New Roman" w:hint="eastAsia"/>
                  <w:sz w:val="22"/>
                </w:rPr>
                <w:delText>常見諺語得分</w:delText>
              </w:r>
            </w:del>
          </w:p>
        </w:tc>
        <w:tc>
          <w:tcPr>
            <w:tcW w:w="1316" w:type="dxa"/>
          </w:tcPr>
          <w:p w14:paraId="193FD5F2" w14:textId="77777777" w:rsidR="00A1430B" w:rsidRPr="00A1430B" w:rsidDel="00600172" w:rsidRDefault="00A1430B" w:rsidP="00600172">
            <w:pPr>
              <w:jc w:val="center"/>
              <w:rPr>
                <w:del w:id="1723" w:author="yushu chiang" w:date="2020-03-31T14:44:00Z"/>
                <w:rFonts w:ascii="Times New Roman" w:eastAsia="標楷體" w:hAnsi="Times New Roman"/>
                <w:sz w:val="22"/>
              </w:rPr>
              <w:pPrChange w:id="1724" w:author="yushu chiang" w:date="2020-03-31T14:44:00Z">
                <w:pPr>
                  <w:jc w:val="center"/>
                </w:pPr>
              </w:pPrChange>
            </w:pPr>
            <w:del w:id="1725" w:author="yushu chiang" w:date="2020-03-31T14:44:00Z">
              <w:r w:rsidRPr="00A1430B" w:rsidDel="00600172">
                <w:rPr>
                  <w:rFonts w:ascii="Times New Roman" w:eastAsia="標楷體" w:hAnsi="Times New Roman" w:hint="eastAsia"/>
                  <w:sz w:val="22"/>
                </w:rPr>
                <w:delText>不常見諺語得分</w:delText>
              </w:r>
            </w:del>
          </w:p>
        </w:tc>
        <w:tc>
          <w:tcPr>
            <w:tcW w:w="1315" w:type="dxa"/>
          </w:tcPr>
          <w:p w14:paraId="40FF7024" w14:textId="77777777" w:rsidR="00A1430B" w:rsidRPr="00A1430B" w:rsidDel="00600172" w:rsidRDefault="00A1430B" w:rsidP="00600172">
            <w:pPr>
              <w:jc w:val="center"/>
              <w:rPr>
                <w:del w:id="1726" w:author="yushu chiang" w:date="2020-03-31T14:44:00Z"/>
                <w:rFonts w:ascii="Times New Roman" w:eastAsia="標楷體" w:hAnsi="Times New Roman"/>
                <w:sz w:val="22"/>
              </w:rPr>
              <w:pPrChange w:id="1727" w:author="yushu chiang" w:date="2020-03-31T14:44:00Z">
                <w:pPr>
                  <w:jc w:val="center"/>
                </w:pPr>
              </w:pPrChange>
            </w:pPr>
            <w:del w:id="1728" w:author="yushu chiang" w:date="2020-03-31T14:44:00Z">
              <w:r w:rsidRPr="00A1430B" w:rsidDel="00600172">
                <w:rPr>
                  <w:rFonts w:ascii="Times New Roman" w:eastAsia="標楷體" w:hAnsi="Times New Roman" w:hint="eastAsia"/>
                  <w:sz w:val="22"/>
                </w:rPr>
                <w:delText>正確抽象選項總反應數</w:delText>
              </w:r>
            </w:del>
          </w:p>
        </w:tc>
        <w:tc>
          <w:tcPr>
            <w:tcW w:w="1316" w:type="dxa"/>
          </w:tcPr>
          <w:p w14:paraId="227DFD01" w14:textId="77777777" w:rsidR="00A1430B" w:rsidRPr="00A1430B" w:rsidDel="00600172" w:rsidRDefault="00A1430B" w:rsidP="00600172">
            <w:pPr>
              <w:jc w:val="center"/>
              <w:rPr>
                <w:del w:id="1729" w:author="yushu chiang" w:date="2020-03-31T14:44:00Z"/>
                <w:rFonts w:ascii="Times New Roman" w:eastAsia="標楷體" w:hAnsi="Times New Roman"/>
                <w:sz w:val="22"/>
              </w:rPr>
              <w:pPrChange w:id="1730" w:author="yushu chiang" w:date="2020-03-31T14:44:00Z">
                <w:pPr>
                  <w:jc w:val="center"/>
                </w:pPr>
              </w:pPrChange>
            </w:pPr>
            <w:del w:id="1731" w:author="yushu chiang" w:date="2020-03-31T14:44:00Z">
              <w:r w:rsidRPr="00A1430B" w:rsidDel="00600172">
                <w:rPr>
                  <w:rFonts w:ascii="Times New Roman" w:eastAsia="標楷體" w:hAnsi="Times New Roman" w:hint="eastAsia"/>
                  <w:sz w:val="22"/>
                </w:rPr>
                <w:delText>正確具體選項總反應數</w:delText>
              </w:r>
            </w:del>
          </w:p>
        </w:tc>
        <w:tc>
          <w:tcPr>
            <w:tcW w:w="1315" w:type="dxa"/>
          </w:tcPr>
          <w:p w14:paraId="565FE6BB" w14:textId="77777777" w:rsidR="00A1430B" w:rsidRPr="00A1430B" w:rsidDel="00600172" w:rsidRDefault="00A1430B" w:rsidP="00600172">
            <w:pPr>
              <w:jc w:val="center"/>
              <w:rPr>
                <w:del w:id="1732" w:author="yushu chiang" w:date="2020-03-31T14:44:00Z"/>
                <w:rFonts w:ascii="Times New Roman" w:eastAsia="標楷體" w:hAnsi="Times New Roman"/>
                <w:sz w:val="22"/>
              </w:rPr>
              <w:pPrChange w:id="1733" w:author="yushu chiang" w:date="2020-03-31T14:44:00Z">
                <w:pPr>
                  <w:jc w:val="center"/>
                </w:pPr>
              </w:pPrChange>
            </w:pPr>
            <w:del w:id="1734" w:author="yushu chiang" w:date="2020-03-31T14:44:00Z">
              <w:r w:rsidRPr="00A1430B" w:rsidDel="00600172">
                <w:rPr>
                  <w:rFonts w:ascii="Times New Roman" w:eastAsia="標楷體" w:hAnsi="Times New Roman" w:hint="eastAsia"/>
                  <w:sz w:val="22"/>
                </w:rPr>
                <w:delText>不正確語音選項總反應數</w:delText>
              </w:r>
            </w:del>
          </w:p>
        </w:tc>
        <w:tc>
          <w:tcPr>
            <w:tcW w:w="1316" w:type="dxa"/>
          </w:tcPr>
          <w:p w14:paraId="382365D5" w14:textId="77777777" w:rsidR="00A1430B" w:rsidRPr="00A1430B" w:rsidDel="00600172" w:rsidRDefault="00A1430B" w:rsidP="00600172">
            <w:pPr>
              <w:jc w:val="center"/>
              <w:rPr>
                <w:del w:id="1735" w:author="yushu chiang" w:date="2020-03-31T14:44:00Z"/>
                <w:rFonts w:ascii="Times New Roman" w:eastAsia="標楷體" w:hAnsi="Times New Roman"/>
                <w:sz w:val="22"/>
              </w:rPr>
              <w:pPrChange w:id="1736" w:author="yushu chiang" w:date="2020-03-31T14:44:00Z">
                <w:pPr>
                  <w:jc w:val="center"/>
                </w:pPr>
              </w:pPrChange>
            </w:pPr>
            <w:del w:id="1737" w:author="yushu chiang" w:date="2020-03-31T14:44:00Z">
              <w:r w:rsidRPr="00A1430B" w:rsidDel="00600172">
                <w:rPr>
                  <w:rFonts w:ascii="Times New Roman" w:eastAsia="標楷體" w:hAnsi="Times New Roman" w:hint="eastAsia"/>
                  <w:sz w:val="22"/>
                </w:rPr>
                <w:delText>不正確不相關選項總反應數</w:delText>
              </w:r>
            </w:del>
          </w:p>
        </w:tc>
        <w:tc>
          <w:tcPr>
            <w:tcW w:w="1316" w:type="dxa"/>
          </w:tcPr>
          <w:p w14:paraId="4106644F" w14:textId="77777777" w:rsidR="00A1430B" w:rsidRPr="00A1430B" w:rsidDel="00600172" w:rsidRDefault="00A1430B" w:rsidP="00600172">
            <w:pPr>
              <w:jc w:val="center"/>
              <w:rPr>
                <w:del w:id="1738" w:author="yushu chiang" w:date="2020-03-31T14:44:00Z"/>
                <w:rFonts w:ascii="Times New Roman" w:eastAsia="標楷體" w:hAnsi="Times New Roman"/>
                <w:sz w:val="22"/>
              </w:rPr>
              <w:pPrChange w:id="1739" w:author="yushu chiang" w:date="2020-03-31T14:44:00Z">
                <w:pPr>
                  <w:jc w:val="center"/>
                </w:pPr>
              </w:pPrChange>
            </w:pPr>
            <w:del w:id="1740" w:author="yushu chiang" w:date="2020-03-31T14:44:00Z">
              <w:r w:rsidRPr="00A1430B" w:rsidDel="00600172">
                <w:rPr>
                  <w:rFonts w:ascii="Times New Roman" w:eastAsia="標楷體" w:hAnsi="Times New Roman" w:hint="eastAsia"/>
                  <w:sz w:val="22"/>
                </w:rPr>
                <w:delText>不正確語音＋不相關選項總反應數</w:delText>
              </w:r>
            </w:del>
          </w:p>
        </w:tc>
      </w:tr>
      <w:tr w:rsidR="00A1430B" w:rsidRPr="00A1430B" w:rsidDel="00600172" w14:paraId="37726129" w14:textId="77777777" w:rsidTr="005F017D">
        <w:trPr>
          <w:trHeight w:val="167"/>
          <w:del w:id="1741" w:author="yushu chiang" w:date="2020-03-31T14:44:00Z"/>
        </w:trPr>
        <w:tc>
          <w:tcPr>
            <w:tcW w:w="1276" w:type="dxa"/>
          </w:tcPr>
          <w:p w14:paraId="0139DAFA" w14:textId="77777777" w:rsidR="00A1430B" w:rsidRPr="008434DB" w:rsidDel="00600172" w:rsidRDefault="00A1430B" w:rsidP="00600172">
            <w:pPr>
              <w:jc w:val="center"/>
              <w:rPr>
                <w:del w:id="1742" w:author="yushu chiang" w:date="2020-03-31T14:44:00Z"/>
                <w:rFonts w:ascii="標楷體" w:eastAsia="標楷體" w:hAnsi="標楷體"/>
                <w:b/>
              </w:rPr>
              <w:pPrChange w:id="1743" w:author="yushu chiang" w:date="2020-03-31T14:44:00Z">
                <w:pPr/>
              </w:pPrChange>
            </w:pPr>
            <w:del w:id="1744" w:author="yushu chiang" w:date="2020-03-31T14:44:00Z">
              <w:r w:rsidRPr="008434DB" w:rsidDel="00600172">
                <w:rPr>
                  <w:rFonts w:ascii="標楷體" w:eastAsia="標楷體" w:hAnsi="標楷體" w:hint="eastAsia"/>
                  <w:b/>
                </w:rPr>
                <w:delText>原始分數</w:delText>
              </w:r>
            </w:del>
          </w:p>
        </w:tc>
        <w:tc>
          <w:tcPr>
            <w:tcW w:w="1315" w:type="dxa"/>
          </w:tcPr>
          <w:p w14:paraId="23926A3C" w14:textId="77777777" w:rsidR="00A1430B" w:rsidRPr="00A1430B" w:rsidDel="00600172" w:rsidRDefault="00A1430B" w:rsidP="00600172">
            <w:pPr>
              <w:jc w:val="center"/>
              <w:rPr>
                <w:del w:id="1745" w:author="yushu chiang" w:date="2020-03-31T14:44:00Z"/>
                <w:rFonts w:ascii="標楷體" w:eastAsia="標楷體" w:hAnsi="標楷體"/>
              </w:rPr>
              <w:pPrChange w:id="1746" w:author="yushu chiang" w:date="2020-03-31T14:44:00Z">
                <w:pPr/>
              </w:pPrChange>
            </w:pPr>
          </w:p>
        </w:tc>
        <w:tc>
          <w:tcPr>
            <w:tcW w:w="1316" w:type="dxa"/>
          </w:tcPr>
          <w:p w14:paraId="4302493A" w14:textId="77777777" w:rsidR="00A1430B" w:rsidRPr="00A1430B" w:rsidDel="00600172" w:rsidRDefault="00A1430B" w:rsidP="00600172">
            <w:pPr>
              <w:jc w:val="center"/>
              <w:rPr>
                <w:del w:id="1747" w:author="yushu chiang" w:date="2020-03-31T14:44:00Z"/>
                <w:rFonts w:ascii="標楷體" w:eastAsia="標楷體" w:hAnsi="標楷體"/>
              </w:rPr>
              <w:pPrChange w:id="1748" w:author="yushu chiang" w:date="2020-03-31T14:44:00Z">
                <w:pPr/>
              </w:pPrChange>
            </w:pPr>
          </w:p>
        </w:tc>
        <w:tc>
          <w:tcPr>
            <w:tcW w:w="1315" w:type="dxa"/>
          </w:tcPr>
          <w:p w14:paraId="49C01BB6" w14:textId="77777777" w:rsidR="00A1430B" w:rsidRPr="00A1430B" w:rsidDel="00600172" w:rsidRDefault="00A1430B" w:rsidP="00600172">
            <w:pPr>
              <w:jc w:val="center"/>
              <w:rPr>
                <w:del w:id="1749" w:author="yushu chiang" w:date="2020-03-31T14:44:00Z"/>
                <w:rFonts w:ascii="標楷體" w:eastAsia="標楷體" w:hAnsi="標楷體"/>
              </w:rPr>
              <w:pPrChange w:id="1750" w:author="yushu chiang" w:date="2020-03-31T14:44:00Z">
                <w:pPr/>
              </w:pPrChange>
            </w:pPr>
          </w:p>
        </w:tc>
        <w:tc>
          <w:tcPr>
            <w:tcW w:w="1316" w:type="dxa"/>
          </w:tcPr>
          <w:p w14:paraId="69F3EAFC" w14:textId="77777777" w:rsidR="00A1430B" w:rsidRPr="00A1430B" w:rsidDel="00600172" w:rsidRDefault="00A1430B" w:rsidP="00600172">
            <w:pPr>
              <w:jc w:val="center"/>
              <w:rPr>
                <w:del w:id="1751" w:author="yushu chiang" w:date="2020-03-31T14:44:00Z"/>
                <w:rFonts w:ascii="標楷體" w:eastAsia="標楷體" w:hAnsi="標楷體"/>
              </w:rPr>
              <w:pPrChange w:id="1752" w:author="yushu chiang" w:date="2020-03-31T14:44:00Z">
                <w:pPr/>
              </w:pPrChange>
            </w:pPr>
          </w:p>
        </w:tc>
        <w:tc>
          <w:tcPr>
            <w:tcW w:w="1315" w:type="dxa"/>
          </w:tcPr>
          <w:p w14:paraId="4D8AA588" w14:textId="77777777" w:rsidR="00A1430B" w:rsidRPr="00A1430B" w:rsidDel="00600172" w:rsidRDefault="00A1430B" w:rsidP="00600172">
            <w:pPr>
              <w:jc w:val="center"/>
              <w:rPr>
                <w:del w:id="1753" w:author="yushu chiang" w:date="2020-03-31T14:44:00Z"/>
                <w:rFonts w:ascii="標楷體" w:eastAsia="標楷體" w:hAnsi="標楷體"/>
              </w:rPr>
              <w:pPrChange w:id="1754" w:author="yushu chiang" w:date="2020-03-31T14:44:00Z">
                <w:pPr/>
              </w:pPrChange>
            </w:pPr>
          </w:p>
        </w:tc>
        <w:tc>
          <w:tcPr>
            <w:tcW w:w="1316" w:type="dxa"/>
          </w:tcPr>
          <w:p w14:paraId="5AFD2008" w14:textId="77777777" w:rsidR="00A1430B" w:rsidRPr="00A1430B" w:rsidDel="00600172" w:rsidRDefault="00A1430B" w:rsidP="00600172">
            <w:pPr>
              <w:jc w:val="center"/>
              <w:rPr>
                <w:del w:id="1755" w:author="yushu chiang" w:date="2020-03-31T14:44:00Z"/>
                <w:rFonts w:ascii="標楷體" w:eastAsia="標楷體" w:hAnsi="標楷體"/>
              </w:rPr>
              <w:pPrChange w:id="1756" w:author="yushu chiang" w:date="2020-03-31T14:44:00Z">
                <w:pPr/>
              </w:pPrChange>
            </w:pPr>
          </w:p>
        </w:tc>
        <w:tc>
          <w:tcPr>
            <w:tcW w:w="1316" w:type="dxa"/>
          </w:tcPr>
          <w:p w14:paraId="3BC2B3A4" w14:textId="77777777" w:rsidR="00A1430B" w:rsidRPr="00A1430B" w:rsidDel="00600172" w:rsidRDefault="00A1430B" w:rsidP="00600172">
            <w:pPr>
              <w:jc w:val="center"/>
              <w:rPr>
                <w:del w:id="1757" w:author="yushu chiang" w:date="2020-03-31T14:44:00Z"/>
                <w:rFonts w:ascii="標楷體" w:eastAsia="標楷體" w:hAnsi="標楷體"/>
              </w:rPr>
              <w:pPrChange w:id="1758" w:author="yushu chiang" w:date="2020-03-31T14:44:00Z">
                <w:pPr/>
              </w:pPrChange>
            </w:pPr>
          </w:p>
        </w:tc>
      </w:tr>
      <w:tr w:rsidR="00A1430B" w:rsidRPr="00A1430B" w:rsidDel="00600172" w14:paraId="67931D7A" w14:textId="77777777" w:rsidTr="005F017D">
        <w:trPr>
          <w:trHeight w:val="170"/>
          <w:del w:id="1759" w:author="yushu chiang" w:date="2020-03-31T14:44:00Z"/>
        </w:trPr>
        <w:tc>
          <w:tcPr>
            <w:tcW w:w="1276" w:type="dxa"/>
          </w:tcPr>
          <w:p w14:paraId="3A063FC8" w14:textId="77777777" w:rsidR="00A1430B" w:rsidRPr="008434DB" w:rsidDel="00600172" w:rsidRDefault="00A1430B" w:rsidP="00600172">
            <w:pPr>
              <w:jc w:val="center"/>
              <w:rPr>
                <w:del w:id="1760" w:author="yushu chiang" w:date="2020-03-31T14:44:00Z"/>
                <w:rFonts w:ascii="標楷體" w:eastAsia="標楷體" w:hAnsi="標楷體"/>
                <w:b/>
              </w:rPr>
              <w:pPrChange w:id="1761" w:author="yushu chiang" w:date="2020-03-31T14:44:00Z">
                <w:pPr/>
              </w:pPrChange>
            </w:pPr>
            <w:del w:id="1762" w:author="yushu chiang" w:date="2020-03-31T14:44:00Z">
              <w:r w:rsidRPr="008434DB" w:rsidDel="00600172">
                <w:rPr>
                  <w:rFonts w:ascii="標楷體" w:eastAsia="標楷體" w:hAnsi="標楷體" w:hint="eastAsia"/>
                  <w:b/>
                </w:rPr>
                <w:delText>量尺分數</w:delText>
              </w:r>
            </w:del>
          </w:p>
        </w:tc>
        <w:tc>
          <w:tcPr>
            <w:tcW w:w="1315" w:type="dxa"/>
          </w:tcPr>
          <w:p w14:paraId="1CC9A5FD" w14:textId="77777777" w:rsidR="00A1430B" w:rsidRPr="00A1430B" w:rsidDel="00600172" w:rsidRDefault="00A1430B" w:rsidP="00600172">
            <w:pPr>
              <w:jc w:val="center"/>
              <w:rPr>
                <w:del w:id="1763" w:author="yushu chiang" w:date="2020-03-31T14:44:00Z"/>
                <w:rFonts w:ascii="標楷體" w:eastAsia="標楷體" w:hAnsi="標楷體"/>
              </w:rPr>
              <w:pPrChange w:id="1764" w:author="yushu chiang" w:date="2020-03-31T14:44:00Z">
                <w:pPr/>
              </w:pPrChange>
            </w:pPr>
          </w:p>
        </w:tc>
        <w:tc>
          <w:tcPr>
            <w:tcW w:w="1316" w:type="dxa"/>
          </w:tcPr>
          <w:p w14:paraId="7EF19593" w14:textId="77777777" w:rsidR="00A1430B" w:rsidRPr="00A1430B" w:rsidDel="00600172" w:rsidRDefault="00A1430B" w:rsidP="00600172">
            <w:pPr>
              <w:jc w:val="center"/>
              <w:rPr>
                <w:del w:id="1765" w:author="yushu chiang" w:date="2020-03-31T14:44:00Z"/>
                <w:rFonts w:ascii="標楷體" w:eastAsia="標楷體" w:hAnsi="標楷體"/>
              </w:rPr>
              <w:pPrChange w:id="1766" w:author="yushu chiang" w:date="2020-03-31T14:44:00Z">
                <w:pPr/>
              </w:pPrChange>
            </w:pPr>
          </w:p>
        </w:tc>
        <w:tc>
          <w:tcPr>
            <w:tcW w:w="1315" w:type="dxa"/>
          </w:tcPr>
          <w:p w14:paraId="15043139" w14:textId="77777777" w:rsidR="00A1430B" w:rsidRPr="00A1430B" w:rsidDel="00600172" w:rsidRDefault="00A1430B" w:rsidP="00600172">
            <w:pPr>
              <w:jc w:val="center"/>
              <w:rPr>
                <w:del w:id="1767" w:author="yushu chiang" w:date="2020-03-31T14:44:00Z"/>
                <w:rFonts w:ascii="標楷體" w:eastAsia="標楷體" w:hAnsi="標楷體"/>
              </w:rPr>
              <w:pPrChange w:id="1768" w:author="yushu chiang" w:date="2020-03-31T14:44:00Z">
                <w:pPr/>
              </w:pPrChange>
            </w:pPr>
          </w:p>
        </w:tc>
        <w:tc>
          <w:tcPr>
            <w:tcW w:w="1316" w:type="dxa"/>
          </w:tcPr>
          <w:p w14:paraId="5CE12542" w14:textId="77777777" w:rsidR="00A1430B" w:rsidRPr="00A1430B" w:rsidDel="00600172" w:rsidRDefault="00A1430B" w:rsidP="00600172">
            <w:pPr>
              <w:jc w:val="center"/>
              <w:rPr>
                <w:del w:id="1769" w:author="yushu chiang" w:date="2020-03-31T14:44:00Z"/>
                <w:rFonts w:ascii="標楷體" w:eastAsia="標楷體" w:hAnsi="標楷體"/>
              </w:rPr>
              <w:pPrChange w:id="1770" w:author="yushu chiang" w:date="2020-03-31T14:44:00Z">
                <w:pPr/>
              </w:pPrChange>
            </w:pPr>
          </w:p>
        </w:tc>
        <w:tc>
          <w:tcPr>
            <w:tcW w:w="1315" w:type="dxa"/>
          </w:tcPr>
          <w:p w14:paraId="445F2EBE" w14:textId="77777777" w:rsidR="00A1430B" w:rsidRPr="00A1430B" w:rsidDel="00600172" w:rsidRDefault="00A1430B" w:rsidP="00600172">
            <w:pPr>
              <w:jc w:val="center"/>
              <w:rPr>
                <w:del w:id="1771" w:author="yushu chiang" w:date="2020-03-31T14:44:00Z"/>
                <w:rFonts w:ascii="標楷體" w:eastAsia="標楷體" w:hAnsi="標楷體"/>
              </w:rPr>
              <w:pPrChange w:id="1772" w:author="yushu chiang" w:date="2020-03-31T14:44:00Z">
                <w:pPr/>
              </w:pPrChange>
            </w:pPr>
          </w:p>
        </w:tc>
        <w:tc>
          <w:tcPr>
            <w:tcW w:w="1316" w:type="dxa"/>
          </w:tcPr>
          <w:p w14:paraId="1290F9BB" w14:textId="77777777" w:rsidR="00A1430B" w:rsidRPr="00A1430B" w:rsidDel="00600172" w:rsidRDefault="00A1430B" w:rsidP="00600172">
            <w:pPr>
              <w:jc w:val="center"/>
              <w:rPr>
                <w:del w:id="1773" w:author="yushu chiang" w:date="2020-03-31T14:44:00Z"/>
                <w:rFonts w:ascii="標楷體" w:eastAsia="標楷體" w:hAnsi="標楷體"/>
              </w:rPr>
              <w:pPrChange w:id="1774" w:author="yushu chiang" w:date="2020-03-31T14:44:00Z">
                <w:pPr/>
              </w:pPrChange>
            </w:pPr>
          </w:p>
        </w:tc>
        <w:tc>
          <w:tcPr>
            <w:tcW w:w="1316" w:type="dxa"/>
          </w:tcPr>
          <w:p w14:paraId="5EC93214" w14:textId="77777777" w:rsidR="00A1430B" w:rsidRPr="00A1430B" w:rsidDel="00600172" w:rsidRDefault="00A1430B" w:rsidP="00600172">
            <w:pPr>
              <w:jc w:val="center"/>
              <w:rPr>
                <w:del w:id="1775" w:author="yushu chiang" w:date="2020-03-31T14:44:00Z"/>
                <w:rFonts w:ascii="標楷體" w:eastAsia="標楷體" w:hAnsi="標楷體"/>
              </w:rPr>
              <w:pPrChange w:id="1776" w:author="yushu chiang" w:date="2020-03-31T14:44:00Z">
                <w:pPr/>
              </w:pPrChange>
            </w:pPr>
          </w:p>
        </w:tc>
      </w:tr>
    </w:tbl>
    <w:p w14:paraId="11DEC6F6" w14:textId="77777777" w:rsidR="00A1430B" w:rsidRPr="00067BE6" w:rsidDel="00600172" w:rsidRDefault="00A1430B" w:rsidP="00600172">
      <w:pPr>
        <w:jc w:val="center"/>
        <w:rPr>
          <w:del w:id="1777" w:author="yushu chiang" w:date="2020-03-31T14:44:00Z"/>
          <w:rFonts w:ascii="標楷體" w:eastAsia="標楷體" w:hAnsi="標楷體"/>
          <w:b/>
          <w:sz w:val="10"/>
          <w:szCs w:val="10"/>
        </w:rPr>
        <w:pPrChange w:id="1778" w:author="yushu chiang" w:date="2020-03-31T14:44:00Z">
          <w:pPr/>
        </w:pPrChange>
      </w:pPr>
    </w:p>
    <w:p w14:paraId="2A838597" w14:textId="77777777" w:rsidR="00A1430B" w:rsidRPr="00566EED" w:rsidDel="00600172" w:rsidRDefault="00A1430B" w:rsidP="00600172">
      <w:pPr>
        <w:jc w:val="center"/>
        <w:rPr>
          <w:del w:id="1779" w:author="yushu chiang" w:date="2020-03-31T14:44:00Z"/>
          <w:rFonts w:ascii="標楷體" w:eastAsia="標楷體" w:hAnsi="標楷體"/>
        </w:rPr>
        <w:pPrChange w:id="1780" w:author="yushu chiang" w:date="2020-03-31T14:44:00Z">
          <w:pPr/>
        </w:pPrChange>
      </w:pPr>
      <w:del w:id="1781" w:author="yushu chiang" w:date="2020-01-15T16:21:00Z">
        <w:r w:rsidRPr="00566EED" w:rsidDel="005A0BF3">
          <w:rPr>
            <w:rFonts w:ascii="標楷體" w:eastAsia="標楷體" w:hAnsi="標楷體" w:hint="eastAsia"/>
            <w:b/>
          </w:rPr>
          <w:delText>評語與建議:</w:delText>
        </w:r>
      </w:del>
    </w:p>
    <w:p w14:paraId="12A8AA81" w14:textId="77777777" w:rsidR="00A1430B" w:rsidDel="00600172" w:rsidRDefault="00A1430B" w:rsidP="00600172">
      <w:pPr>
        <w:jc w:val="center"/>
        <w:rPr>
          <w:del w:id="1782" w:author="yushu chiang" w:date="2020-03-31T14:44:00Z"/>
        </w:rPr>
        <w:pPrChange w:id="1783" w:author="yushu chiang" w:date="2020-03-31T14:44:00Z">
          <w:pPr/>
        </w:pPrChange>
      </w:pPr>
    </w:p>
    <w:p w14:paraId="6BA1D6A0" w14:textId="77777777" w:rsidR="00EE0AF5" w:rsidDel="005A0BF3" w:rsidRDefault="00EE0AF5" w:rsidP="00600172">
      <w:pPr>
        <w:jc w:val="center"/>
        <w:rPr>
          <w:del w:id="1784" w:author="yushu chiang" w:date="2020-01-15T16:20:00Z"/>
        </w:rPr>
        <w:pPrChange w:id="1785" w:author="yushu chiang" w:date="2020-03-31T14:44:00Z">
          <w:pPr>
            <w:widowControl/>
          </w:pPr>
        </w:pPrChange>
      </w:pPr>
      <w:del w:id="1786" w:author="yushu chiang" w:date="2020-01-15T16:20:00Z">
        <w:r w:rsidDel="005A0BF3">
          <w:br w:type="page"/>
        </w:r>
      </w:del>
      <w:del w:id="1787" w:author="yushu chiang" w:date="2019-12-30T15:33:00Z">
        <w:r w:rsidR="00AC46E4" w:rsidDel="009871A1">
          <w:rPr>
            <w:rFonts w:hint="eastAsia"/>
            <w:noProof/>
          </w:rPr>
          <w:drawing>
            <wp:inline distT="0" distB="0" distL="0" distR="0" wp14:anchorId="12AA594E" wp14:editId="2C30CB19">
              <wp:extent cx="5274310" cy="3076575"/>
              <wp:effectExtent l="0" t="0" r="2540" b="9525"/>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p>
    <w:p w14:paraId="3AB3A812" w14:textId="77777777" w:rsidR="00FB48D3" w:rsidDel="005A0BF3" w:rsidRDefault="00FB48D3" w:rsidP="00600172">
      <w:pPr>
        <w:jc w:val="center"/>
        <w:rPr>
          <w:del w:id="1788" w:author="yushu chiang" w:date="2020-01-15T16:20:00Z"/>
          <w:rFonts w:hint="eastAsia"/>
        </w:rPr>
        <w:pPrChange w:id="1789" w:author="yushu chiang" w:date="2020-03-31T14:44:00Z">
          <w:pPr/>
        </w:pPrChange>
      </w:pPr>
    </w:p>
    <w:p w14:paraId="19437C67" w14:textId="77777777" w:rsidR="00165F73" w:rsidRDefault="00165F73" w:rsidP="00600172">
      <w:pPr>
        <w:rPr>
          <w:rFonts w:hint="eastAsia"/>
        </w:rPr>
        <w:pPrChange w:id="1790" w:author="yushu chiang" w:date="2020-03-31T14:44:00Z">
          <w:pPr/>
        </w:pPrChange>
      </w:pPr>
    </w:p>
    <w:sectPr w:rsidR="00165F73" w:rsidSect="00226740">
      <w:headerReference w:type="default" r:id="rId16"/>
      <w:pgSz w:w="11906" w:h="16838"/>
      <w:pgMar w:top="284" w:right="707" w:bottom="568" w:left="709" w:header="288" w:footer="992" w:gutter="0"/>
      <w:cols w:space="425"/>
      <w:docGrid w:type="lines" w:linePitch="360"/>
      <w:sectPrChange w:id="1793" w:author="yushu chiang" w:date="2020-01-15T14:49:00Z">
        <w:sectPr w:rsidR="00165F73" w:rsidSect="00226740">
          <w:pgMar w:top="426" w:right="707" w:bottom="568" w:left="709" w:header="851" w:footer="992"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4" w:author="yushu chiang" w:date="2020-03-31T15:07:00Z" w:initials="yc">
    <w:p w14:paraId="66EC35AD" w14:textId="77777777" w:rsidR="00A50E59" w:rsidRDefault="00A50E59">
      <w:pPr>
        <w:pStyle w:val="ab"/>
      </w:pPr>
      <w:r>
        <w:rPr>
          <w:rStyle w:val="aa"/>
        </w:rPr>
        <w:annotationRef/>
      </w:r>
      <w:r>
        <w:rPr>
          <w:rFonts w:hint="eastAsia"/>
        </w:rPr>
        <w:t>注意</w:t>
      </w:r>
      <w:r>
        <w:rPr>
          <w:rFonts w:hint="eastAsia"/>
        </w:rPr>
        <w:t>!</w:t>
      </w:r>
      <w:r>
        <w:rPr>
          <w:rFonts w:hint="eastAsia"/>
        </w:rPr>
        <w:t>是</w:t>
      </w:r>
      <w:r w:rsidRPr="00A50E59">
        <w:rPr>
          <w:rFonts w:hint="eastAsia"/>
        </w:rPr>
        <w:t>情境</w:t>
      </w:r>
      <w:r w:rsidRPr="00A50E59">
        <w:rPr>
          <w:rFonts w:hint="eastAsia"/>
        </w:rPr>
        <w:t>2+3</w:t>
      </w:r>
      <w:r w:rsidRPr="00A50E59">
        <w:rPr>
          <w:rFonts w:hint="eastAsia"/>
        </w:rPr>
        <w:t>的量尺分數</w:t>
      </w:r>
      <w:r>
        <w:rPr>
          <w:rFonts w:hint="eastAsia"/>
        </w:rPr>
        <w:t>，而不是情境</w:t>
      </w:r>
      <w:r>
        <w:rPr>
          <w:rFonts w:hint="eastAsia"/>
        </w:rPr>
        <w:t>2</w:t>
      </w:r>
      <w:r>
        <w:rPr>
          <w:rFonts w:hint="eastAsia"/>
        </w:rPr>
        <w:t>的量尺分數</w:t>
      </w:r>
      <w:r>
        <w:rPr>
          <w:rFonts w:hint="eastAsia"/>
        </w:rPr>
        <w:t>+</w:t>
      </w:r>
      <w:r>
        <w:rPr>
          <w:rFonts w:hint="eastAsia"/>
        </w:rPr>
        <w:t>情境</w:t>
      </w:r>
      <w:r>
        <w:rPr>
          <w:rFonts w:hint="eastAsia"/>
        </w:rPr>
        <w:t>3</w:t>
      </w:r>
      <w:r>
        <w:rPr>
          <w:rFonts w:hint="eastAsia"/>
        </w:rPr>
        <w:t>的量尺分數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EC35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73749" w14:textId="77777777" w:rsidR="00965A43" w:rsidRDefault="00965A43" w:rsidP="00165F73">
      <w:r>
        <w:separator/>
      </w:r>
    </w:p>
  </w:endnote>
  <w:endnote w:type="continuationSeparator" w:id="0">
    <w:p w14:paraId="3F17507E" w14:textId="77777777" w:rsidR="00965A43" w:rsidRDefault="00965A43" w:rsidP="0016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18ED2" w14:textId="77777777" w:rsidR="00965A43" w:rsidRDefault="00965A43" w:rsidP="00165F73">
      <w:r>
        <w:separator/>
      </w:r>
    </w:p>
  </w:footnote>
  <w:footnote w:type="continuationSeparator" w:id="0">
    <w:p w14:paraId="2480B198" w14:textId="77777777" w:rsidR="00965A43" w:rsidRDefault="00965A43" w:rsidP="00165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F538" w14:textId="77777777" w:rsidR="00ED1E0B" w:rsidRDefault="00ED1E0B" w:rsidP="00CD4957">
    <w:pPr>
      <w:pStyle w:val="a3"/>
      <w:jc w:val="right"/>
    </w:pPr>
    <w:r>
      <w:fldChar w:fldCharType="begin"/>
    </w:r>
    <w:r>
      <w:instrText xml:space="preserve"> </w:instrText>
    </w:r>
    <w:r>
      <w:rPr>
        <w:rFonts w:hint="eastAsia"/>
      </w:rPr>
      <w:instrText>TIME \@ "yyyy/M/d"</w:instrText>
    </w:r>
    <w:r>
      <w:instrText xml:space="preserve"> </w:instrText>
    </w:r>
    <w:r>
      <w:fldChar w:fldCharType="separate"/>
    </w:r>
    <w:ins w:id="1791" w:author="yushu chiang" w:date="2020-03-31T14:44:00Z">
      <w:r>
        <w:rPr>
          <w:noProof/>
        </w:rPr>
        <w:t>2020/3/31</w:t>
      </w:r>
    </w:ins>
    <w:del w:id="1792" w:author="yushu chiang" w:date="2020-01-15T14:02:00Z">
      <w:r w:rsidDel="00226740">
        <w:rPr>
          <w:noProof/>
        </w:rPr>
        <w:delText>2019/12/30</w:delText>
      </w:r>
    </w:del>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ushu chiang">
    <w15:presenceInfo w15:providerId="Windows Live" w15:userId="eeb1b95bb071a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CA"/>
    <w:rsid w:val="00026E1F"/>
    <w:rsid w:val="00055DF5"/>
    <w:rsid w:val="00067BE6"/>
    <w:rsid w:val="000F7D80"/>
    <w:rsid w:val="0011302C"/>
    <w:rsid w:val="001627E8"/>
    <w:rsid w:val="00165F73"/>
    <w:rsid w:val="001C1CB9"/>
    <w:rsid w:val="001C5C93"/>
    <w:rsid w:val="001C6FC9"/>
    <w:rsid w:val="00210F78"/>
    <w:rsid w:val="00226740"/>
    <w:rsid w:val="0025385F"/>
    <w:rsid w:val="002743D6"/>
    <w:rsid w:val="002E3241"/>
    <w:rsid w:val="0030490A"/>
    <w:rsid w:val="00350021"/>
    <w:rsid w:val="00364B2E"/>
    <w:rsid w:val="003817DB"/>
    <w:rsid w:val="003A178A"/>
    <w:rsid w:val="004B453A"/>
    <w:rsid w:val="004B6D7B"/>
    <w:rsid w:val="004C50A5"/>
    <w:rsid w:val="00513B59"/>
    <w:rsid w:val="00543B31"/>
    <w:rsid w:val="00566EED"/>
    <w:rsid w:val="005A0BF3"/>
    <w:rsid w:val="005F017D"/>
    <w:rsid w:val="005F1268"/>
    <w:rsid w:val="00600172"/>
    <w:rsid w:val="006001F4"/>
    <w:rsid w:val="00675E23"/>
    <w:rsid w:val="006819E6"/>
    <w:rsid w:val="006C48E1"/>
    <w:rsid w:val="006D43E3"/>
    <w:rsid w:val="00761584"/>
    <w:rsid w:val="007B7979"/>
    <w:rsid w:val="008234D1"/>
    <w:rsid w:val="008434DB"/>
    <w:rsid w:val="008523D3"/>
    <w:rsid w:val="008A07CA"/>
    <w:rsid w:val="00917983"/>
    <w:rsid w:val="00965A43"/>
    <w:rsid w:val="0098633C"/>
    <w:rsid w:val="009871A1"/>
    <w:rsid w:val="009D1A26"/>
    <w:rsid w:val="00A123F2"/>
    <w:rsid w:val="00A1430B"/>
    <w:rsid w:val="00A371AC"/>
    <w:rsid w:val="00A50E59"/>
    <w:rsid w:val="00A77DD0"/>
    <w:rsid w:val="00AC46E4"/>
    <w:rsid w:val="00AF281D"/>
    <w:rsid w:val="00AF2CCA"/>
    <w:rsid w:val="00B241C4"/>
    <w:rsid w:val="00B5317E"/>
    <w:rsid w:val="00B54007"/>
    <w:rsid w:val="00B54BA5"/>
    <w:rsid w:val="00BF1B21"/>
    <w:rsid w:val="00C05773"/>
    <w:rsid w:val="00C15843"/>
    <w:rsid w:val="00C77C0B"/>
    <w:rsid w:val="00CD33CC"/>
    <w:rsid w:val="00CD4957"/>
    <w:rsid w:val="00CD7DD4"/>
    <w:rsid w:val="00D5499B"/>
    <w:rsid w:val="00D703F5"/>
    <w:rsid w:val="00DD227C"/>
    <w:rsid w:val="00E758E0"/>
    <w:rsid w:val="00EC3174"/>
    <w:rsid w:val="00ED1E0B"/>
    <w:rsid w:val="00EE0AF5"/>
    <w:rsid w:val="00EF2CFA"/>
    <w:rsid w:val="00F07959"/>
    <w:rsid w:val="00F07FD1"/>
    <w:rsid w:val="00FB48D3"/>
    <w:rsid w:val="00FC4F6C"/>
    <w:rsid w:val="00FC66F9"/>
    <w:rsid w:val="00FD13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7A5A3"/>
  <w15:chartTrackingRefBased/>
  <w15:docId w15:val="{AD1F67B6-B20B-4BA6-85CA-30D31F3C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400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5F73"/>
    <w:pPr>
      <w:tabs>
        <w:tab w:val="center" w:pos="4153"/>
        <w:tab w:val="right" w:pos="8306"/>
      </w:tabs>
      <w:snapToGrid w:val="0"/>
    </w:pPr>
    <w:rPr>
      <w:sz w:val="20"/>
      <w:szCs w:val="20"/>
    </w:rPr>
  </w:style>
  <w:style w:type="character" w:customStyle="1" w:styleId="a4">
    <w:name w:val="頁首 字元"/>
    <w:basedOn w:val="a0"/>
    <w:link w:val="a3"/>
    <w:uiPriority w:val="99"/>
    <w:rsid w:val="00165F73"/>
    <w:rPr>
      <w:sz w:val="20"/>
      <w:szCs w:val="20"/>
    </w:rPr>
  </w:style>
  <w:style w:type="paragraph" w:styleId="a5">
    <w:name w:val="footer"/>
    <w:basedOn w:val="a"/>
    <w:link w:val="a6"/>
    <w:uiPriority w:val="99"/>
    <w:unhideWhenUsed/>
    <w:rsid w:val="00165F73"/>
    <w:pPr>
      <w:tabs>
        <w:tab w:val="center" w:pos="4153"/>
        <w:tab w:val="right" w:pos="8306"/>
      </w:tabs>
      <w:snapToGrid w:val="0"/>
    </w:pPr>
    <w:rPr>
      <w:sz w:val="20"/>
      <w:szCs w:val="20"/>
    </w:rPr>
  </w:style>
  <w:style w:type="character" w:customStyle="1" w:styleId="a6">
    <w:name w:val="頁尾 字元"/>
    <w:basedOn w:val="a0"/>
    <w:link w:val="a5"/>
    <w:uiPriority w:val="99"/>
    <w:rsid w:val="00165F73"/>
    <w:rPr>
      <w:sz w:val="20"/>
      <w:szCs w:val="20"/>
    </w:rPr>
  </w:style>
  <w:style w:type="table" w:styleId="a7">
    <w:name w:val="Table Grid"/>
    <w:basedOn w:val="a1"/>
    <w:uiPriority w:val="39"/>
    <w:rsid w:val="00165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98633C"/>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98633C"/>
    <w:rPr>
      <w:rFonts w:asciiTheme="majorHAnsi" w:eastAsiaTheme="majorEastAsia" w:hAnsiTheme="majorHAnsi" w:cstheme="majorBidi"/>
      <w:sz w:val="18"/>
      <w:szCs w:val="18"/>
    </w:rPr>
  </w:style>
  <w:style w:type="character" w:styleId="aa">
    <w:name w:val="annotation reference"/>
    <w:basedOn w:val="a0"/>
    <w:uiPriority w:val="99"/>
    <w:semiHidden/>
    <w:unhideWhenUsed/>
    <w:rsid w:val="00A50E59"/>
    <w:rPr>
      <w:sz w:val="18"/>
      <w:szCs w:val="18"/>
    </w:rPr>
  </w:style>
  <w:style w:type="paragraph" w:styleId="ab">
    <w:name w:val="annotation text"/>
    <w:basedOn w:val="a"/>
    <w:link w:val="ac"/>
    <w:uiPriority w:val="99"/>
    <w:semiHidden/>
    <w:unhideWhenUsed/>
    <w:rsid w:val="00A50E59"/>
  </w:style>
  <w:style w:type="character" w:customStyle="1" w:styleId="ac">
    <w:name w:val="註解文字 字元"/>
    <w:basedOn w:val="a0"/>
    <w:link w:val="ab"/>
    <w:uiPriority w:val="99"/>
    <w:semiHidden/>
    <w:rsid w:val="00A50E59"/>
  </w:style>
  <w:style w:type="paragraph" w:styleId="ad">
    <w:name w:val="annotation subject"/>
    <w:basedOn w:val="ab"/>
    <w:next w:val="ab"/>
    <w:link w:val="ae"/>
    <w:uiPriority w:val="99"/>
    <w:semiHidden/>
    <w:unhideWhenUsed/>
    <w:rsid w:val="00A50E59"/>
    <w:rPr>
      <w:b/>
      <w:bCs/>
    </w:rPr>
  </w:style>
  <w:style w:type="character" w:customStyle="1" w:styleId="ae">
    <w:name w:val="註解主旨 字元"/>
    <w:basedOn w:val="ac"/>
    <w:link w:val="ad"/>
    <w:uiPriority w:val="99"/>
    <w:semiHidden/>
    <w:rsid w:val="00A50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311">
      <w:bodyDiv w:val="1"/>
      <w:marLeft w:val="0"/>
      <w:marRight w:val="0"/>
      <w:marTop w:val="0"/>
      <w:marBottom w:val="0"/>
      <w:divBdr>
        <w:top w:val="none" w:sz="0" w:space="0" w:color="auto"/>
        <w:left w:val="none" w:sz="0" w:space="0" w:color="auto"/>
        <w:bottom w:val="none" w:sz="0" w:space="0" w:color="auto"/>
        <w:right w:val="none" w:sz="0" w:space="0" w:color="auto"/>
      </w:divBdr>
    </w:div>
    <w:div w:id="100150494">
      <w:bodyDiv w:val="1"/>
      <w:marLeft w:val="0"/>
      <w:marRight w:val="0"/>
      <w:marTop w:val="0"/>
      <w:marBottom w:val="0"/>
      <w:divBdr>
        <w:top w:val="none" w:sz="0" w:space="0" w:color="auto"/>
        <w:left w:val="none" w:sz="0" w:space="0" w:color="auto"/>
        <w:bottom w:val="none" w:sz="0" w:space="0" w:color="auto"/>
        <w:right w:val="none" w:sz="0" w:space="0" w:color="auto"/>
      </w:divBdr>
    </w:div>
    <w:div w:id="141194626">
      <w:bodyDiv w:val="1"/>
      <w:marLeft w:val="0"/>
      <w:marRight w:val="0"/>
      <w:marTop w:val="0"/>
      <w:marBottom w:val="0"/>
      <w:divBdr>
        <w:top w:val="none" w:sz="0" w:space="0" w:color="auto"/>
        <w:left w:val="none" w:sz="0" w:space="0" w:color="auto"/>
        <w:bottom w:val="none" w:sz="0" w:space="0" w:color="auto"/>
        <w:right w:val="none" w:sz="0" w:space="0" w:color="auto"/>
      </w:divBdr>
    </w:div>
    <w:div w:id="228658473">
      <w:bodyDiv w:val="1"/>
      <w:marLeft w:val="0"/>
      <w:marRight w:val="0"/>
      <w:marTop w:val="0"/>
      <w:marBottom w:val="0"/>
      <w:divBdr>
        <w:top w:val="none" w:sz="0" w:space="0" w:color="auto"/>
        <w:left w:val="none" w:sz="0" w:space="0" w:color="auto"/>
        <w:bottom w:val="none" w:sz="0" w:space="0" w:color="auto"/>
        <w:right w:val="none" w:sz="0" w:space="0" w:color="auto"/>
      </w:divBdr>
    </w:div>
    <w:div w:id="266543666">
      <w:bodyDiv w:val="1"/>
      <w:marLeft w:val="0"/>
      <w:marRight w:val="0"/>
      <w:marTop w:val="0"/>
      <w:marBottom w:val="0"/>
      <w:divBdr>
        <w:top w:val="none" w:sz="0" w:space="0" w:color="auto"/>
        <w:left w:val="none" w:sz="0" w:space="0" w:color="auto"/>
        <w:bottom w:val="none" w:sz="0" w:space="0" w:color="auto"/>
        <w:right w:val="none" w:sz="0" w:space="0" w:color="auto"/>
      </w:divBdr>
    </w:div>
    <w:div w:id="415522581">
      <w:bodyDiv w:val="1"/>
      <w:marLeft w:val="0"/>
      <w:marRight w:val="0"/>
      <w:marTop w:val="0"/>
      <w:marBottom w:val="0"/>
      <w:divBdr>
        <w:top w:val="none" w:sz="0" w:space="0" w:color="auto"/>
        <w:left w:val="none" w:sz="0" w:space="0" w:color="auto"/>
        <w:bottom w:val="none" w:sz="0" w:space="0" w:color="auto"/>
        <w:right w:val="none" w:sz="0" w:space="0" w:color="auto"/>
      </w:divBdr>
    </w:div>
    <w:div w:id="432825362">
      <w:bodyDiv w:val="1"/>
      <w:marLeft w:val="0"/>
      <w:marRight w:val="0"/>
      <w:marTop w:val="0"/>
      <w:marBottom w:val="0"/>
      <w:divBdr>
        <w:top w:val="none" w:sz="0" w:space="0" w:color="auto"/>
        <w:left w:val="none" w:sz="0" w:space="0" w:color="auto"/>
        <w:bottom w:val="none" w:sz="0" w:space="0" w:color="auto"/>
        <w:right w:val="none" w:sz="0" w:space="0" w:color="auto"/>
      </w:divBdr>
    </w:div>
    <w:div w:id="656421348">
      <w:bodyDiv w:val="1"/>
      <w:marLeft w:val="0"/>
      <w:marRight w:val="0"/>
      <w:marTop w:val="0"/>
      <w:marBottom w:val="0"/>
      <w:divBdr>
        <w:top w:val="none" w:sz="0" w:space="0" w:color="auto"/>
        <w:left w:val="none" w:sz="0" w:space="0" w:color="auto"/>
        <w:bottom w:val="none" w:sz="0" w:space="0" w:color="auto"/>
        <w:right w:val="none" w:sz="0" w:space="0" w:color="auto"/>
      </w:divBdr>
    </w:div>
    <w:div w:id="668561481">
      <w:bodyDiv w:val="1"/>
      <w:marLeft w:val="0"/>
      <w:marRight w:val="0"/>
      <w:marTop w:val="0"/>
      <w:marBottom w:val="0"/>
      <w:divBdr>
        <w:top w:val="none" w:sz="0" w:space="0" w:color="auto"/>
        <w:left w:val="none" w:sz="0" w:space="0" w:color="auto"/>
        <w:bottom w:val="none" w:sz="0" w:space="0" w:color="auto"/>
        <w:right w:val="none" w:sz="0" w:space="0" w:color="auto"/>
      </w:divBdr>
    </w:div>
    <w:div w:id="737216127">
      <w:bodyDiv w:val="1"/>
      <w:marLeft w:val="0"/>
      <w:marRight w:val="0"/>
      <w:marTop w:val="0"/>
      <w:marBottom w:val="0"/>
      <w:divBdr>
        <w:top w:val="none" w:sz="0" w:space="0" w:color="auto"/>
        <w:left w:val="none" w:sz="0" w:space="0" w:color="auto"/>
        <w:bottom w:val="none" w:sz="0" w:space="0" w:color="auto"/>
        <w:right w:val="none" w:sz="0" w:space="0" w:color="auto"/>
      </w:divBdr>
    </w:div>
    <w:div w:id="824398520">
      <w:bodyDiv w:val="1"/>
      <w:marLeft w:val="0"/>
      <w:marRight w:val="0"/>
      <w:marTop w:val="0"/>
      <w:marBottom w:val="0"/>
      <w:divBdr>
        <w:top w:val="none" w:sz="0" w:space="0" w:color="auto"/>
        <w:left w:val="none" w:sz="0" w:space="0" w:color="auto"/>
        <w:bottom w:val="none" w:sz="0" w:space="0" w:color="auto"/>
        <w:right w:val="none" w:sz="0" w:space="0" w:color="auto"/>
      </w:divBdr>
    </w:div>
    <w:div w:id="834956688">
      <w:bodyDiv w:val="1"/>
      <w:marLeft w:val="0"/>
      <w:marRight w:val="0"/>
      <w:marTop w:val="0"/>
      <w:marBottom w:val="0"/>
      <w:divBdr>
        <w:top w:val="none" w:sz="0" w:space="0" w:color="auto"/>
        <w:left w:val="none" w:sz="0" w:space="0" w:color="auto"/>
        <w:bottom w:val="none" w:sz="0" w:space="0" w:color="auto"/>
        <w:right w:val="none" w:sz="0" w:space="0" w:color="auto"/>
      </w:divBdr>
    </w:div>
    <w:div w:id="883718229">
      <w:bodyDiv w:val="1"/>
      <w:marLeft w:val="0"/>
      <w:marRight w:val="0"/>
      <w:marTop w:val="0"/>
      <w:marBottom w:val="0"/>
      <w:divBdr>
        <w:top w:val="none" w:sz="0" w:space="0" w:color="auto"/>
        <w:left w:val="none" w:sz="0" w:space="0" w:color="auto"/>
        <w:bottom w:val="none" w:sz="0" w:space="0" w:color="auto"/>
        <w:right w:val="none" w:sz="0" w:space="0" w:color="auto"/>
      </w:divBdr>
    </w:div>
    <w:div w:id="895556313">
      <w:bodyDiv w:val="1"/>
      <w:marLeft w:val="0"/>
      <w:marRight w:val="0"/>
      <w:marTop w:val="0"/>
      <w:marBottom w:val="0"/>
      <w:divBdr>
        <w:top w:val="none" w:sz="0" w:space="0" w:color="auto"/>
        <w:left w:val="none" w:sz="0" w:space="0" w:color="auto"/>
        <w:bottom w:val="none" w:sz="0" w:space="0" w:color="auto"/>
        <w:right w:val="none" w:sz="0" w:space="0" w:color="auto"/>
      </w:divBdr>
    </w:div>
    <w:div w:id="921568505">
      <w:bodyDiv w:val="1"/>
      <w:marLeft w:val="0"/>
      <w:marRight w:val="0"/>
      <w:marTop w:val="0"/>
      <w:marBottom w:val="0"/>
      <w:divBdr>
        <w:top w:val="none" w:sz="0" w:space="0" w:color="auto"/>
        <w:left w:val="none" w:sz="0" w:space="0" w:color="auto"/>
        <w:bottom w:val="none" w:sz="0" w:space="0" w:color="auto"/>
        <w:right w:val="none" w:sz="0" w:space="0" w:color="auto"/>
      </w:divBdr>
    </w:div>
    <w:div w:id="998658679">
      <w:bodyDiv w:val="1"/>
      <w:marLeft w:val="0"/>
      <w:marRight w:val="0"/>
      <w:marTop w:val="0"/>
      <w:marBottom w:val="0"/>
      <w:divBdr>
        <w:top w:val="none" w:sz="0" w:space="0" w:color="auto"/>
        <w:left w:val="none" w:sz="0" w:space="0" w:color="auto"/>
        <w:bottom w:val="none" w:sz="0" w:space="0" w:color="auto"/>
        <w:right w:val="none" w:sz="0" w:space="0" w:color="auto"/>
      </w:divBdr>
    </w:div>
    <w:div w:id="1016227603">
      <w:bodyDiv w:val="1"/>
      <w:marLeft w:val="0"/>
      <w:marRight w:val="0"/>
      <w:marTop w:val="0"/>
      <w:marBottom w:val="0"/>
      <w:divBdr>
        <w:top w:val="none" w:sz="0" w:space="0" w:color="auto"/>
        <w:left w:val="none" w:sz="0" w:space="0" w:color="auto"/>
        <w:bottom w:val="none" w:sz="0" w:space="0" w:color="auto"/>
        <w:right w:val="none" w:sz="0" w:space="0" w:color="auto"/>
      </w:divBdr>
    </w:div>
    <w:div w:id="1162429571">
      <w:bodyDiv w:val="1"/>
      <w:marLeft w:val="0"/>
      <w:marRight w:val="0"/>
      <w:marTop w:val="0"/>
      <w:marBottom w:val="0"/>
      <w:divBdr>
        <w:top w:val="none" w:sz="0" w:space="0" w:color="auto"/>
        <w:left w:val="none" w:sz="0" w:space="0" w:color="auto"/>
        <w:bottom w:val="none" w:sz="0" w:space="0" w:color="auto"/>
        <w:right w:val="none" w:sz="0" w:space="0" w:color="auto"/>
      </w:divBdr>
    </w:div>
    <w:div w:id="1272083611">
      <w:bodyDiv w:val="1"/>
      <w:marLeft w:val="0"/>
      <w:marRight w:val="0"/>
      <w:marTop w:val="0"/>
      <w:marBottom w:val="0"/>
      <w:divBdr>
        <w:top w:val="none" w:sz="0" w:space="0" w:color="auto"/>
        <w:left w:val="none" w:sz="0" w:space="0" w:color="auto"/>
        <w:bottom w:val="none" w:sz="0" w:space="0" w:color="auto"/>
        <w:right w:val="none" w:sz="0" w:space="0" w:color="auto"/>
      </w:divBdr>
    </w:div>
    <w:div w:id="1278563194">
      <w:bodyDiv w:val="1"/>
      <w:marLeft w:val="0"/>
      <w:marRight w:val="0"/>
      <w:marTop w:val="0"/>
      <w:marBottom w:val="0"/>
      <w:divBdr>
        <w:top w:val="none" w:sz="0" w:space="0" w:color="auto"/>
        <w:left w:val="none" w:sz="0" w:space="0" w:color="auto"/>
        <w:bottom w:val="none" w:sz="0" w:space="0" w:color="auto"/>
        <w:right w:val="none" w:sz="0" w:space="0" w:color="auto"/>
      </w:divBdr>
    </w:div>
    <w:div w:id="1471436021">
      <w:bodyDiv w:val="1"/>
      <w:marLeft w:val="0"/>
      <w:marRight w:val="0"/>
      <w:marTop w:val="0"/>
      <w:marBottom w:val="0"/>
      <w:divBdr>
        <w:top w:val="none" w:sz="0" w:space="0" w:color="auto"/>
        <w:left w:val="none" w:sz="0" w:space="0" w:color="auto"/>
        <w:bottom w:val="none" w:sz="0" w:space="0" w:color="auto"/>
        <w:right w:val="none" w:sz="0" w:space="0" w:color="auto"/>
      </w:divBdr>
    </w:div>
    <w:div w:id="1617638653">
      <w:bodyDiv w:val="1"/>
      <w:marLeft w:val="0"/>
      <w:marRight w:val="0"/>
      <w:marTop w:val="0"/>
      <w:marBottom w:val="0"/>
      <w:divBdr>
        <w:top w:val="none" w:sz="0" w:space="0" w:color="auto"/>
        <w:left w:val="none" w:sz="0" w:space="0" w:color="auto"/>
        <w:bottom w:val="none" w:sz="0" w:space="0" w:color="auto"/>
        <w:right w:val="none" w:sz="0" w:space="0" w:color="auto"/>
      </w:divBdr>
    </w:div>
    <w:div w:id="1627152718">
      <w:bodyDiv w:val="1"/>
      <w:marLeft w:val="0"/>
      <w:marRight w:val="0"/>
      <w:marTop w:val="0"/>
      <w:marBottom w:val="0"/>
      <w:divBdr>
        <w:top w:val="none" w:sz="0" w:space="0" w:color="auto"/>
        <w:left w:val="none" w:sz="0" w:space="0" w:color="auto"/>
        <w:bottom w:val="none" w:sz="0" w:space="0" w:color="auto"/>
        <w:right w:val="none" w:sz="0" w:space="0" w:color="auto"/>
      </w:divBdr>
    </w:div>
    <w:div w:id="1931695302">
      <w:bodyDiv w:val="1"/>
      <w:marLeft w:val="0"/>
      <w:marRight w:val="0"/>
      <w:marTop w:val="0"/>
      <w:marBottom w:val="0"/>
      <w:divBdr>
        <w:top w:val="none" w:sz="0" w:space="0" w:color="auto"/>
        <w:left w:val="none" w:sz="0" w:space="0" w:color="auto"/>
        <w:bottom w:val="none" w:sz="0" w:space="0" w:color="auto"/>
        <w:right w:val="none" w:sz="0" w:space="0" w:color="auto"/>
      </w:divBdr>
    </w:div>
    <w:div w:id="1992126517">
      <w:bodyDiv w:val="1"/>
      <w:marLeft w:val="0"/>
      <w:marRight w:val="0"/>
      <w:marTop w:val="0"/>
      <w:marBottom w:val="0"/>
      <w:divBdr>
        <w:top w:val="none" w:sz="0" w:space="0" w:color="auto"/>
        <w:left w:val="none" w:sz="0" w:space="0" w:color="auto"/>
        <w:bottom w:val="none" w:sz="0" w:space="0" w:color="auto"/>
        <w:right w:val="none" w:sz="0" w:space="0" w:color="auto"/>
      </w:divBdr>
    </w:div>
    <w:div w:id="1998680233">
      <w:bodyDiv w:val="1"/>
      <w:marLeft w:val="0"/>
      <w:marRight w:val="0"/>
      <w:marTop w:val="0"/>
      <w:marBottom w:val="0"/>
      <w:divBdr>
        <w:top w:val="none" w:sz="0" w:space="0" w:color="auto"/>
        <w:left w:val="none" w:sz="0" w:space="0" w:color="auto"/>
        <w:bottom w:val="none" w:sz="0" w:space="0" w:color="auto"/>
        <w:right w:val="none" w:sz="0" w:space="0" w:color="auto"/>
      </w:divBdr>
    </w:div>
    <w:div w:id="2018343003">
      <w:bodyDiv w:val="1"/>
      <w:marLeft w:val="0"/>
      <w:marRight w:val="0"/>
      <w:marTop w:val="0"/>
      <w:marBottom w:val="0"/>
      <w:divBdr>
        <w:top w:val="none" w:sz="0" w:space="0" w:color="auto"/>
        <w:left w:val="none" w:sz="0" w:space="0" w:color="auto"/>
        <w:bottom w:val="none" w:sz="0" w:space="0" w:color="auto"/>
        <w:right w:val="none" w:sz="0" w:space="0" w:color="auto"/>
      </w:divBdr>
    </w:div>
    <w:div w:id="21196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TW" sz="1000">
                <a:effectLst/>
              </a:rPr>
              <a:t>D-KEFS</a:t>
            </a:r>
            <a:r>
              <a:rPr lang="zh-TW" altLang="zh-TW" sz="1000">
                <a:effectLst/>
              </a:rPr>
              <a:t>執行功能測驗</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36C0-4BB0-B252-DD0E5A8F3A2C}"/>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36C0-4BB0-B252-DD0E5A8F3A2C}"/>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TW" sz="1000">
                <a:effectLst/>
              </a:rPr>
              <a:t>D-KEFS</a:t>
            </a:r>
            <a:r>
              <a:rPr lang="zh-TW" altLang="zh-TW" sz="1000">
                <a:effectLst/>
              </a:rPr>
              <a:t>執行功能測驗</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713E-4BF4-BE0C-FC7D4035F025}"/>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713E-4BF4-BE0C-FC7D4035F025}"/>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a:effectLst/>
              </a:rPr>
              <a:t>D-KEFS</a:t>
            </a:r>
            <a:r>
              <a:rPr lang="zh-TW" altLang="zh-TW" sz="1800">
                <a:effectLst/>
              </a:rPr>
              <a:t>執行功能測驗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953D-4189-BFCF-F35B5C9D5CFB}"/>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953D-4189-BFCF-F35B5C9D5CFB}"/>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w="25400">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a:effectLst/>
              </a:rPr>
              <a:t>D-KEFS</a:t>
            </a:r>
            <a:r>
              <a:rPr lang="zh-TW" altLang="zh-TW" sz="1800">
                <a:effectLst/>
              </a:rPr>
              <a:t>執行功能測驗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1E0C-4BDC-9720-383B5BCF3341}"/>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1E0C-4BDC-9720-383B5BCF3341}"/>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TW" sz="1000">
                <a:effectLst/>
              </a:rPr>
              <a:t>D-KEFS</a:t>
            </a:r>
            <a:r>
              <a:rPr lang="zh-TW" altLang="zh-TW" sz="1000">
                <a:effectLst/>
              </a:rPr>
              <a:t>執行功能測驗</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D3ED-4B49-BE79-05CEFDAACFFC}"/>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D3ED-4B49-BE79-05CEFDAACFFC}"/>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a:effectLst/>
              </a:rPr>
              <a:t>D-KEFS</a:t>
            </a:r>
            <a:r>
              <a:rPr lang="zh-TW" altLang="zh-TW" sz="1800">
                <a:effectLst/>
              </a:rPr>
              <a:t>執行功能測驗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C931-47E9-897E-A30C162D60FA}"/>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C931-47E9-897E-A30C162D60FA}"/>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a:effectLst/>
              </a:rPr>
              <a:t>D-KEFS</a:t>
            </a:r>
            <a:r>
              <a:rPr lang="zh-TW" altLang="zh-TW" sz="1800">
                <a:effectLst/>
              </a:rPr>
              <a:t>執行功能測驗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AF43-4039-978A-617EB76EA610}"/>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AF43-4039-978A-617EB76EA610}"/>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a:effectLst/>
              </a:rPr>
              <a:t>D-KEFS</a:t>
            </a:r>
            <a:r>
              <a:rPr lang="zh-TW" altLang="zh-TW" sz="1800">
                <a:effectLst/>
              </a:rPr>
              <a:t>執行功能測驗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BFB9-46D3-8CB9-C77EF43002DE}"/>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BFB9-46D3-8CB9-C77EF43002DE}"/>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 chiang</dc:creator>
  <cp:keywords/>
  <dc:description/>
  <cp:lastModifiedBy>yushu chiang</cp:lastModifiedBy>
  <cp:revision>4</cp:revision>
  <cp:lastPrinted>2019-12-16T07:20:00Z</cp:lastPrinted>
  <dcterms:created xsi:type="dcterms:W3CDTF">2020-03-31T06:45:00Z</dcterms:created>
  <dcterms:modified xsi:type="dcterms:W3CDTF">2020-03-31T07:27:00Z</dcterms:modified>
</cp:coreProperties>
</file>